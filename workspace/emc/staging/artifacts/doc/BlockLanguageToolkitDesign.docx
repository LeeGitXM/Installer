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981EA" w14:textId="77777777" w:rsidR="0056780C" w:rsidRDefault="0056780C" w:rsidP="00C57EC8">
      <w:pPr>
        <w:ind w:right="90"/>
        <w:jc w:val="center"/>
        <w:rPr>
          <w:b/>
          <w:bCs/>
          <w:sz w:val="48"/>
          <w:szCs w:val="48"/>
        </w:rPr>
      </w:pPr>
    </w:p>
    <w:p w14:paraId="1BB9D197" w14:textId="77777777" w:rsidR="0056780C" w:rsidRDefault="0056780C" w:rsidP="0056780C">
      <w:pPr>
        <w:jc w:val="center"/>
        <w:rPr>
          <w:b/>
          <w:bCs/>
          <w:sz w:val="48"/>
          <w:szCs w:val="48"/>
        </w:rPr>
      </w:pPr>
    </w:p>
    <w:p w14:paraId="42AA50B1" w14:textId="77777777" w:rsidR="0056780C" w:rsidRDefault="0056780C" w:rsidP="0056780C">
      <w:pPr>
        <w:jc w:val="center"/>
        <w:rPr>
          <w:b/>
          <w:bCs/>
          <w:sz w:val="48"/>
          <w:szCs w:val="48"/>
        </w:rPr>
      </w:pPr>
    </w:p>
    <w:p w14:paraId="1AE6710B" w14:textId="77777777" w:rsidR="0056780C" w:rsidRPr="00725C9A" w:rsidRDefault="00D52DB8" w:rsidP="0056780C">
      <w:pPr>
        <w:jc w:val="center"/>
        <w:rPr>
          <w:b/>
          <w:bCs/>
          <w:sz w:val="48"/>
          <w:szCs w:val="48"/>
        </w:rPr>
      </w:pPr>
      <w:r>
        <w:rPr>
          <w:b/>
          <w:bCs/>
          <w:sz w:val="48"/>
          <w:szCs w:val="48"/>
        </w:rPr>
        <w:t>Block Language Toolkit</w:t>
      </w:r>
    </w:p>
    <w:p w14:paraId="158B6533" w14:textId="77777777" w:rsidR="0056780C" w:rsidRDefault="0056780C" w:rsidP="0056780C">
      <w:pPr>
        <w:jc w:val="center"/>
        <w:rPr>
          <w:b/>
          <w:bCs/>
          <w:sz w:val="32"/>
        </w:rPr>
      </w:pPr>
    </w:p>
    <w:p w14:paraId="1FB623D4" w14:textId="77777777" w:rsidR="0056780C" w:rsidRDefault="0056780C" w:rsidP="0056780C">
      <w:pPr>
        <w:jc w:val="center"/>
        <w:rPr>
          <w:b/>
          <w:bCs/>
          <w:sz w:val="32"/>
        </w:rPr>
      </w:pPr>
    </w:p>
    <w:p w14:paraId="29894EBD" w14:textId="77777777" w:rsidR="0056780C" w:rsidRDefault="0056780C" w:rsidP="0056780C">
      <w:pPr>
        <w:jc w:val="center"/>
        <w:rPr>
          <w:b/>
          <w:bCs/>
          <w:sz w:val="32"/>
        </w:rPr>
      </w:pPr>
    </w:p>
    <w:p w14:paraId="139E7085" w14:textId="77777777" w:rsidR="0056780C" w:rsidRDefault="0056780C" w:rsidP="0056780C">
      <w:pPr>
        <w:jc w:val="center"/>
        <w:rPr>
          <w:b/>
          <w:bCs/>
          <w:sz w:val="32"/>
        </w:rPr>
      </w:pPr>
    </w:p>
    <w:p w14:paraId="404F5936" w14:textId="2C80716A" w:rsidR="0056780C" w:rsidRDefault="00EF6FC0" w:rsidP="0056780C">
      <w:pPr>
        <w:jc w:val="center"/>
        <w:rPr>
          <w:b/>
          <w:bCs/>
          <w:sz w:val="32"/>
        </w:rPr>
      </w:pPr>
      <w:r>
        <w:rPr>
          <w:b/>
          <w:bCs/>
          <w:sz w:val="32"/>
        </w:rPr>
        <w:t>High Level Design</w:t>
      </w:r>
    </w:p>
    <w:p w14:paraId="3F1E3D9D" w14:textId="4D4F5DD2" w:rsidR="0056780C" w:rsidRDefault="0056780C" w:rsidP="0056780C">
      <w:pPr>
        <w:jc w:val="center"/>
        <w:rPr>
          <w:b/>
          <w:bCs/>
          <w:sz w:val="32"/>
        </w:rPr>
      </w:pPr>
    </w:p>
    <w:p w14:paraId="062E9771" w14:textId="17977CC0" w:rsidR="0056780C" w:rsidRDefault="0056780C" w:rsidP="0056780C">
      <w:pPr>
        <w:jc w:val="center"/>
        <w:rPr>
          <w:b/>
          <w:bCs/>
          <w:sz w:val="32"/>
        </w:rPr>
      </w:pPr>
      <w:r>
        <w:rPr>
          <w:b/>
          <w:bCs/>
          <w:sz w:val="32"/>
        </w:rPr>
        <w:t xml:space="preserve">ExxonMobil </w:t>
      </w:r>
      <w:r w:rsidR="00625CE0">
        <w:rPr>
          <w:b/>
          <w:bCs/>
          <w:sz w:val="32"/>
        </w:rPr>
        <w:t>- Baton Rouge Chemical Plant</w:t>
      </w:r>
    </w:p>
    <w:p w14:paraId="447470A4" w14:textId="77777777" w:rsidR="0056780C" w:rsidRDefault="0056780C" w:rsidP="0056780C">
      <w:pPr>
        <w:rPr>
          <w:b/>
          <w:bCs/>
          <w:sz w:val="32"/>
        </w:rPr>
      </w:pPr>
    </w:p>
    <w:p w14:paraId="42120BF6" w14:textId="77777777" w:rsidR="0056780C" w:rsidRDefault="0056780C" w:rsidP="0056780C">
      <w:pPr>
        <w:jc w:val="center"/>
        <w:rPr>
          <w:b/>
          <w:bCs/>
          <w:sz w:val="32"/>
        </w:rPr>
      </w:pPr>
    </w:p>
    <w:p w14:paraId="4961A1AD" w14:textId="144CB768" w:rsidR="0056780C" w:rsidRDefault="00720177" w:rsidP="0056780C">
      <w:pPr>
        <w:jc w:val="center"/>
        <w:rPr>
          <w:b/>
        </w:rPr>
      </w:pPr>
      <w:r>
        <w:rPr>
          <w:b/>
        </w:rPr>
        <w:t xml:space="preserve">Document Version: </w:t>
      </w:r>
      <w:r w:rsidR="006809AF">
        <w:fldChar w:fldCharType="begin"/>
      </w:r>
      <w:r w:rsidR="006809AF">
        <w:instrText xml:space="preserve"> DOCPROPERTY "Version"  \* MERGEFORMAT </w:instrText>
      </w:r>
      <w:r w:rsidR="006809AF">
        <w:fldChar w:fldCharType="separate"/>
      </w:r>
      <w:ins w:id="0" w:author="Chuck Coughlin" w:date="2015-11-23T09:19:00Z">
        <w:r w:rsidR="00C519F6" w:rsidRPr="00C519F6">
          <w:rPr>
            <w:b/>
            <w:rPrChange w:id="1" w:author="Chuck Coughlin" w:date="2015-11-23T09:19:00Z">
              <w:rPr/>
            </w:rPrChange>
          </w:rPr>
          <w:t>1.9</w:t>
        </w:r>
      </w:ins>
      <w:del w:id="2" w:author="Chuck Coughlin" w:date="2015-11-23T09:19:00Z">
        <w:r w:rsidR="00567DCC" w:rsidRPr="00C519F6" w:rsidDel="00C519F6">
          <w:rPr>
            <w:b/>
          </w:rPr>
          <w:delText>1.8</w:delText>
        </w:r>
      </w:del>
      <w:r w:rsidR="006809AF">
        <w:rPr>
          <w:b/>
        </w:rPr>
        <w:fldChar w:fldCharType="end"/>
      </w:r>
      <w:r>
        <w:rPr>
          <w:b/>
        </w:rPr>
        <w:t xml:space="preserve"> </w:t>
      </w:r>
    </w:p>
    <w:p w14:paraId="4184445C" w14:textId="5E8EC465" w:rsidR="0056780C" w:rsidRDefault="006809AF" w:rsidP="0056780C">
      <w:pPr>
        <w:jc w:val="center"/>
        <w:rPr>
          <w:b/>
        </w:rPr>
      </w:pPr>
      <w:ins w:id="3" w:author="Chuck Coughlin" w:date="2016-03-24T10:33:00Z">
        <w:r>
          <w:rPr>
            <w:b/>
          </w:rPr>
          <w:t>Mar</w:t>
        </w:r>
      </w:ins>
      <w:ins w:id="4" w:author="Chuck Coughlin" w:date="2015-11-23T09:19:00Z">
        <w:r w:rsidR="00C519F6">
          <w:rPr>
            <w:b/>
          </w:rPr>
          <w:t xml:space="preserve"> </w:t>
        </w:r>
      </w:ins>
      <w:del w:id="5" w:author="Chuck Coughlin" w:date="2015-11-23T09:19:00Z">
        <w:r w:rsidR="00DF0010" w:rsidDel="00C519F6">
          <w:rPr>
            <w:b/>
          </w:rPr>
          <w:delText>October 1</w:delText>
        </w:r>
      </w:del>
      <w:ins w:id="6" w:author="Chuck Coughlin" w:date="2016-03-24T10:33:00Z">
        <w:r>
          <w:rPr>
            <w:b/>
          </w:rPr>
          <w:t>24</w:t>
        </w:r>
      </w:ins>
      <w:del w:id="7" w:author="Chuck Coughlin" w:date="2016-03-24T10:33:00Z">
        <w:r w:rsidR="00DF0010" w:rsidDel="006809AF">
          <w:rPr>
            <w:b/>
          </w:rPr>
          <w:delText>1</w:delText>
        </w:r>
      </w:del>
      <w:del w:id="8" w:author="Chuck Coughlin" w:date="2015-11-23T09:19:00Z">
        <w:r w:rsidR="00F92FFB" w:rsidDel="00C519F6">
          <w:rPr>
            <w:b/>
          </w:rPr>
          <w:delText xml:space="preserve"> </w:delText>
        </w:r>
      </w:del>
      <w:r w:rsidR="00720177">
        <w:rPr>
          <w:b/>
        </w:rPr>
        <w:t>,</w:t>
      </w:r>
      <w:r w:rsidR="00D52DB8">
        <w:rPr>
          <w:b/>
        </w:rPr>
        <w:t xml:space="preserve"> 201</w:t>
      </w:r>
      <w:r w:rsidR="00F1773B">
        <w:rPr>
          <w:b/>
        </w:rPr>
        <w:t>5</w:t>
      </w:r>
    </w:p>
    <w:p w14:paraId="0A3F6773" w14:textId="77777777" w:rsidR="0056780C" w:rsidRDefault="0056780C" w:rsidP="0056780C"/>
    <w:p w14:paraId="3D705B14" w14:textId="77777777" w:rsidR="0056780C" w:rsidRDefault="0056780C" w:rsidP="0056780C">
      <w:pPr>
        <w:rPr>
          <w:sz w:val="32"/>
        </w:rPr>
      </w:pPr>
    </w:p>
    <w:p w14:paraId="1A62DFDD" w14:textId="77777777" w:rsidR="0056780C" w:rsidRDefault="0056780C" w:rsidP="0056780C">
      <w:pPr>
        <w:rPr>
          <w:b/>
          <w:sz w:val="28"/>
        </w:rPr>
      </w:pPr>
    </w:p>
    <w:p w14:paraId="5E32F3B4" w14:textId="77777777" w:rsidR="0056780C" w:rsidRDefault="0056780C" w:rsidP="0056780C"/>
    <w:p w14:paraId="63BC3919" w14:textId="77777777" w:rsidR="0056780C" w:rsidRDefault="0056780C" w:rsidP="0056780C">
      <w:pPr>
        <w:rPr>
          <w:rFonts w:cs="Arial"/>
        </w:rPr>
      </w:pPr>
    </w:p>
    <w:p w14:paraId="46E765D3" w14:textId="77777777" w:rsidR="0056780C" w:rsidRDefault="0056780C" w:rsidP="0056780C">
      <w:pPr>
        <w:rPr>
          <w:rFonts w:cs="Arial"/>
        </w:rPr>
      </w:pPr>
    </w:p>
    <w:p w14:paraId="363A1F27" w14:textId="77777777" w:rsidR="0056780C" w:rsidRDefault="0056780C" w:rsidP="0056780C">
      <w:pPr>
        <w:rPr>
          <w:rFonts w:cs="Arial"/>
        </w:rPr>
      </w:pPr>
    </w:p>
    <w:p w14:paraId="6EC9EA4A" w14:textId="77777777" w:rsidR="0056780C" w:rsidRDefault="0056780C" w:rsidP="0056780C">
      <w:pPr>
        <w:rPr>
          <w:rFonts w:cs="Arial"/>
        </w:rPr>
      </w:pPr>
    </w:p>
    <w:p w14:paraId="532E11E4" w14:textId="77777777" w:rsidR="0056780C" w:rsidRDefault="0056780C">
      <w:pPr>
        <w:rPr>
          <w:rFonts w:cs="Arial"/>
        </w:rPr>
      </w:pPr>
    </w:p>
    <w:p w14:paraId="29713F28" w14:textId="77777777" w:rsidR="0056780C" w:rsidRDefault="0056780C">
      <w:pPr>
        <w:rPr>
          <w:rFonts w:cs="Arial"/>
        </w:rPr>
      </w:pPr>
    </w:p>
    <w:p w14:paraId="7890A783" w14:textId="77777777" w:rsidR="0056780C" w:rsidRDefault="0056780C">
      <w:pPr>
        <w:rPr>
          <w:rFonts w:cs="Arial"/>
        </w:rPr>
      </w:pPr>
    </w:p>
    <w:p w14:paraId="60773F74" w14:textId="77777777" w:rsidR="0056780C" w:rsidRDefault="0056780C">
      <w:pPr>
        <w:rPr>
          <w:rFonts w:cs="Arial"/>
        </w:rPr>
      </w:pPr>
    </w:p>
    <w:p w14:paraId="59CA3083" w14:textId="77777777" w:rsidR="0056780C" w:rsidRDefault="0056780C">
      <w:pPr>
        <w:rPr>
          <w:rFonts w:cs="Arial"/>
        </w:rPr>
      </w:pPr>
    </w:p>
    <w:p w14:paraId="3CB3F698" w14:textId="77777777" w:rsidR="0056780C" w:rsidRDefault="0056780C">
      <w:pPr>
        <w:rPr>
          <w:rFonts w:cs="Arial"/>
        </w:rPr>
      </w:pPr>
    </w:p>
    <w:p w14:paraId="5F07F95D" w14:textId="77777777" w:rsidR="0056780C" w:rsidRDefault="0056780C">
      <w:pPr>
        <w:rPr>
          <w:rFonts w:cs="Arial"/>
          <w:sz w:val="28"/>
        </w:rPr>
        <w:sectPr w:rsidR="0056780C" w:rsidSect="00C57EC8">
          <w:footerReference w:type="even" r:id="rId9"/>
          <w:footerReference w:type="default" r:id="rId10"/>
          <w:headerReference w:type="first" r:id="rId11"/>
          <w:footerReference w:type="first" r:id="rId12"/>
          <w:pgSz w:w="12240" w:h="15840" w:code="1"/>
          <w:pgMar w:top="1440" w:right="630" w:bottom="1440" w:left="1440" w:header="720" w:footer="720" w:gutter="0"/>
          <w:cols w:space="720"/>
        </w:sectPr>
      </w:pPr>
    </w:p>
    <w:p w14:paraId="4FF63DF3" w14:textId="77777777" w:rsidR="0056780C" w:rsidRDefault="0056780C" w:rsidP="0056780C"/>
    <w:p w14:paraId="34B372F6" w14:textId="77777777" w:rsidR="0056780C" w:rsidRDefault="0056780C"/>
    <w:p w14:paraId="634E1F7B" w14:textId="77777777" w:rsidR="0056780C" w:rsidRDefault="0056780C">
      <w:pPr>
        <w:pStyle w:val="TOCHeading"/>
      </w:pPr>
      <w:r>
        <w:t>Table of Contents</w:t>
      </w:r>
    </w:p>
    <w:p w14:paraId="52EFF092" w14:textId="77777777" w:rsidR="00EF702C" w:rsidRDefault="00EC46D9">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fldChar w:fldCharType="begin"/>
      </w:r>
      <w:r w:rsidR="0056780C">
        <w:instrText xml:space="preserve"> TOC \o "1-3" \h \z \u </w:instrText>
      </w:r>
      <w:r>
        <w:fldChar w:fldCharType="separate"/>
      </w:r>
      <w:r w:rsidR="00EF702C">
        <w:rPr>
          <w:noProof/>
        </w:rPr>
        <w:t>1.</w:t>
      </w:r>
      <w:r w:rsidR="00EF702C">
        <w:rPr>
          <w:rFonts w:asciiTheme="minorHAnsi" w:eastAsiaTheme="minorEastAsia" w:hAnsiTheme="minorHAnsi" w:cstheme="minorBidi"/>
          <w:b w:val="0"/>
          <w:caps w:val="0"/>
          <w:noProof/>
          <w:sz w:val="24"/>
          <w:szCs w:val="24"/>
          <w:lang w:eastAsia="ja-JP"/>
        </w:rPr>
        <w:tab/>
      </w:r>
      <w:r w:rsidR="00EF702C">
        <w:rPr>
          <w:noProof/>
        </w:rPr>
        <w:t>Change History</w:t>
      </w:r>
      <w:r w:rsidR="00EF702C">
        <w:rPr>
          <w:noProof/>
        </w:rPr>
        <w:tab/>
      </w:r>
      <w:r w:rsidR="00EF702C">
        <w:rPr>
          <w:noProof/>
        </w:rPr>
        <w:fldChar w:fldCharType="begin"/>
      </w:r>
      <w:r w:rsidR="00EF702C">
        <w:rPr>
          <w:noProof/>
        </w:rPr>
        <w:instrText xml:space="preserve"> PAGEREF _Toc320193980 \h </w:instrText>
      </w:r>
      <w:r w:rsidR="00EF702C">
        <w:rPr>
          <w:noProof/>
        </w:rPr>
      </w:r>
      <w:r w:rsidR="00EF702C">
        <w:rPr>
          <w:noProof/>
        </w:rPr>
        <w:fldChar w:fldCharType="separate"/>
      </w:r>
      <w:r w:rsidR="00EF702C">
        <w:rPr>
          <w:noProof/>
        </w:rPr>
        <w:t>4</w:t>
      </w:r>
      <w:r w:rsidR="00EF702C">
        <w:rPr>
          <w:noProof/>
        </w:rPr>
        <w:fldChar w:fldCharType="end"/>
      </w:r>
    </w:p>
    <w:p w14:paraId="59ECF238"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1.1</w:t>
      </w:r>
      <w:r>
        <w:rPr>
          <w:rFonts w:asciiTheme="minorHAnsi" w:eastAsiaTheme="minorEastAsia" w:hAnsiTheme="minorHAnsi" w:cstheme="minorBidi"/>
          <w:smallCaps w:val="0"/>
          <w:noProof/>
          <w:sz w:val="24"/>
          <w:szCs w:val="24"/>
          <w:lang w:eastAsia="ja-JP"/>
        </w:rPr>
        <w:tab/>
      </w:r>
      <w:r>
        <w:rPr>
          <w:noProof/>
        </w:rPr>
        <w:t>References</w:t>
      </w:r>
      <w:r>
        <w:rPr>
          <w:noProof/>
        </w:rPr>
        <w:tab/>
      </w:r>
      <w:r>
        <w:rPr>
          <w:noProof/>
        </w:rPr>
        <w:fldChar w:fldCharType="begin"/>
      </w:r>
      <w:r>
        <w:rPr>
          <w:noProof/>
        </w:rPr>
        <w:instrText xml:space="preserve"> PAGEREF _Toc320193981 \h </w:instrText>
      </w:r>
      <w:r>
        <w:rPr>
          <w:noProof/>
        </w:rPr>
      </w:r>
      <w:r>
        <w:rPr>
          <w:noProof/>
        </w:rPr>
        <w:fldChar w:fldCharType="separate"/>
      </w:r>
      <w:r>
        <w:rPr>
          <w:noProof/>
        </w:rPr>
        <w:t>4</w:t>
      </w:r>
      <w:r>
        <w:rPr>
          <w:noProof/>
        </w:rPr>
        <w:fldChar w:fldCharType="end"/>
      </w:r>
    </w:p>
    <w:p w14:paraId="72153EBC"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1.2</w:t>
      </w:r>
      <w:r>
        <w:rPr>
          <w:rFonts w:asciiTheme="minorHAnsi" w:eastAsiaTheme="minorEastAsia" w:hAnsiTheme="minorHAnsi" w:cstheme="minorBidi"/>
          <w:smallCaps w:val="0"/>
          <w:noProof/>
          <w:sz w:val="24"/>
          <w:szCs w:val="24"/>
          <w:lang w:eastAsia="ja-JP"/>
        </w:rPr>
        <w:tab/>
      </w:r>
      <w:r>
        <w:rPr>
          <w:noProof/>
        </w:rPr>
        <w:t>Disclaimer</w:t>
      </w:r>
      <w:r>
        <w:rPr>
          <w:noProof/>
        </w:rPr>
        <w:tab/>
      </w:r>
      <w:r>
        <w:rPr>
          <w:noProof/>
        </w:rPr>
        <w:fldChar w:fldCharType="begin"/>
      </w:r>
      <w:r>
        <w:rPr>
          <w:noProof/>
        </w:rPr>
        <w:instrText xml:space="preserve"> PAGEREF _Toc320193982 \h </w:instrText>
      </w:r>
      <w:r>
        <w:rPr>
          <w:noProof/>
        </w:rPr>
      </w:r>
      <w:r>
        <w:rPr>
          <w:noProof/>
        </w:rPr>
        <w:fldChar w:fldCharType="separate"/>
      </w:r>
      <w:r>
        <w:rPr>
          <w:noProof/>
        </w:rPr>
        <w:t>4</w:t>
      </w:r>
      <w:r>
        <w:rPr>
          <w:noProof/>
        </w:rPr>
        <w:fldChar w:fldCharType="end"/>
      </w:r>
    </w:p>
    <w:p w14:paraId="34149DD2"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2.</w:t>
      </w:r>
      <w:r>
        <w:rPr>
          <w:rFonts w:asciiTheme="minorHAnsi" w:eastAsiaTheme="minorEastAsia" w:hAnsiTheme="minorHAnsi" w:cstheme="minorBidi"/>
          <w:b w:val="0"/>
          <w:caps w:val="0"/>
          <w:noProof/>
          <w:sz w:val="24"/>
          <w:szCs w:val="24"/>
          <w:lang w:eastAsia="ja-JP"/>
        </w:rPr>
        <w:tab/>
      </w:r>
      <w:r w:rsidRPr="0038552A">
        <w:rPr>
          <w:rFonts w:cs="Arial"/>
          <w:noProof/>
        </w:rPr>
        <w:t>Introduction</w:t>
      </w:r>
      <w:r>
        <w:rPr>
          <w:noProof/>
        </w:rPr>
        <w:tab/>
      </w:r>
      <w:r>
        <w:rPr>
          <w:noProof/>
        </w:rPr>
        <w:fldChar w:fldCharType="begin"/>
      </w:r>
      <w:r>
        <w:rPr>
          <w:noProof/>
        </w:rPr>
        <w:instrText xml:space="preserve"> PAGEREF _Toc320193983 \h </w:instrText>
      </w:r>
      <w:r>
        <w:rPr>
          <w:noProof/>
        </w:rPr>
      </w:r>
      <w:r>
        <w:rPr>
          <w:noProof/>
        </w:rPr>
        <w:fldChar w:fldCharType="separate"/>
      </w:r>
      <w:r>
        <w:rPr>
          <w:noProof/>
        </w:rPr>
        <w:t>5</w:t>
      </w:r>
      <w:r>
        <w:rPr>
          <w:noProof/>
        </w:rPr>
        <w:fldChar w:fldCharType="end"/>
      </w:r>
    </w:p>
    <w:p w14:paraId="15F74DF2"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Licensing</w:t>
      </w:r>
      <w:r>
        <w:rPr>
          <w:noProof/>
        </w:rPr>
        <w:tab/>
      </w:r>
      <w:r>
        <w:rPr>
          <w:noProof/>
        </w:rPr>
        <w:fldChar w:fldCharType="begin"/>
      </w:r>
      <w:r>
        <w:rPr>
          <w:noProof/>
        </w:rPr>
        <w:instrText xml:space="preserve"> PAGEREF _Toc320193984 \h </w:instrText>
      </w:r>
      <w:r>
        <w:rPr>
          <w:noProof/>
        </w:rPr>
      </w:r>
      <w:r>
        <w:rPr>
          <w:noProof/>
        </w:rPr>
        <w:fldChar w:fldCharType="separate"/>
      </w:r>
      <w:r>
        <w:rPr>
          <w:noProof/>
        </w:rPr>
        <w:t>5</w:t>
      </w:r>
      <w:r>
        <w:rPr>
          <w:noProof/>
        </w:rPr>
        <w:fldChar w:fldCharType="end"/>
      </w:r>
    </w:p>
    <w:p w14:paraId="4B75E96C"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2.1.1</w:t>
      </w:r>
      <w:r>
        <w:rPr>
          <w:rFonts w:asciiTheme="minorHAnsi" w:eastAsiaTheme="minorEastAsia" w:hAnsiTheme="minorHAnsi" w:cstheme="minorBidi"/>
          <w:i w:val="0"/>
          <w:noProof/>
          <w:sz w:val="24"/>
          <w:szCs w:val="24"/>
          <w:lang w:eastAsia="ja-JP"/>
        </w:rPr>
        <w:tab/>
      </w:r>
      <w:r>
        <w:rPr>
          <w:noProof/>
        </w:rPr>
        <w:t>Ignition</w:t>
      </w:r>
      <w:r>
        <w:rPr>
          <w:noProof/>
        </w:rPr>
        <w:tab/>
      </w:r>
      <w:r>
        <w:rPr>
          <w:noProof/>
        </w:rPr>
        <w:fldChar w:fldCharType="begin"/>
      </w:r>
      <w:r>
        <w:rPr>
          <w:noProof/>
        </w:rPr>
        <w:instrText xml:space="preserve"> PAGEREF _Toc320193985 \h </w:instrText>
      </w:r>
      <w:r>
        <w:rPr>
          <w:noProof/>
        </w:rPr>
      </w:r>
      <w:r>
        <w:rPr>
          <w:noProof/>
        </w:rPr>
        <w:fldChar w:fldCharType="separate"/>
      </w:r>
      <w:r>
        <w:rPr>
          <w:noProof/>
        </w:rPr>
        <w:t>5</w:t>
      </w:r>
      <w:r>
        <w:rPr>
          <w:noProof/>
        </w:rPr>
        <w:fldChar w:fldCharType="end"/>
      </w:r>
    </w:p>
    <w:p w14:paraId="0588AA0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2.1.2</w:t>
      </w:r>
      <w:r>
        <w:rPr>
          <w:rFonts w:asciiTheme="minorHAnsi" w:eastAsiaTheme="minorEastAsia" w:hAnsiTheme="minorHAnsi" w:cstheme="minorBidi"/>
          <w:i w:val="0"/>
          <w:noProof/>
          <w:sz w:val="24"/>
          <w:szCs w:val="24"/>
          <w:lang w:eastAsia="ja-JP"/>
        </w:rPr>
        <w:tab/>
      </w:r>
      <w:r>
        <w:rPr>
          <w:noProof/>
        </w:rPr>
        <w:t>Toolkit</w:t>
      </w:r>
      <w:r>
        <w:rPr>
          <w:noProof/>
        </w:rPr>
        <w:tab/>
      </w:r>
      <w:r>
        <w:rPr>
          <w:noProof/>
        </w:rPr>
        <w:fldChar w:fldCharType="begin"/>
      </w:r>
      <w:r>
        <w:rPr>
          <w:noProof/>
        </w:rPr>
        <w:instrText xml:space="preserve"> PAGEREF _Toc320193986 \h </w:instrText>
      </w:r>
      <w:r>
        <w:rPr>
          <w:noProof/>
        </w:rPr>
      </w:r>
      <w:r>
        <w:rPr>
          <w:noProof/>
        </w:rPr>
        <w:fldChar w:fldCharType="separate"/>
      </w:r>
      <w:r>
        <w:rPr>
          <w:noProof/>
        </w:rPr>
        <w:t>5</w:t>
      </w:r>
      <w:r>
        <w:rPr>
          <w:noProof/>
        </w:rPr>
        <w:fldChar w:fldCharType="end"/>
      </w:r>
    </w:p>
    <w:p w14:paraId="66EFA78E"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2.2</w:t>
      </w:r>
      <w:r>
        <w:rPr>
          <w:rFonts w:asciiTheme="minorHAnsi" w:eastAsiaTheme="minorEastAsia" w:hAnsiTheme="minorHAnsi" w:cstheme="minorBidi"/>
          <w:smallCaps w:val="0"/>
          <w:noProof/>
          <w:sz w:val="24"/>
          <w:szCs w:val="24"/>
          <w:lang w:eastAsia="ja-JP"/>
        </w:rPr>
        <w:tab/>
      </w:r>
      <w:r>
        <w:rPr>
          <w:noProof/>
        </w:rPr>
        <w:t>Prerequisites</w:t>
      </w:r>
      <w:r>
        <w:rPr>
          <w:noProof/>
        </w:rPr>
        <w:tab/>
      </w:r>
      <w:r>
        <w:rPr>
          <w:noProof/>
        </w:rPr>
        <w:fldChar w:fldCharType="begin"/>
      </w:r>
      <w:r>
        <w:rPr>
          <w:noProof/>
        </w:rPr>
        <w:instrText xml:space="preserve"> PAGEREF _Toc320193987 \h </w:instrText>
      </w:r>
      <w:r>
        <w:rPr>
          <w:noProof/>
        </w:rPr>
      </w:r>
      <w:r>
        <w:rPr>
          <w:noProof/>
        </w:rPr>
        <w:fldChar w:fldCharType="separate"/>
      </w:r>
      <w:r>
        <w:rPr>
          <w:noProof/>
        </w:rPr>
        <w:t>5</w:t>
      </w:r>
      <w:r>
        <w:rPr>
          <w:noProof/>
        </w:rPr>
        <w:fldChar w:fldCharType="end"/>
      </w:r>
    </w:p>
    <w:p w14:paraId="12FBEAB3"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2.2.1</w:t>
      </w:r>
      <w:r>
        <w:rPr>
          <w:rFonts w:asciiTheme="minorHAnsi" w:eastAsiaTheme="minorEastAsia" w:hAnsiTheme="minorHAnsi" w:cstheme="minorBidi"/>
          <w:i w:val="0"/>
          <w:noProof/>
          <w:sz w:val="24"/>
          <w:szCs w:val="24"/>
          <w:lang w:eastAsia="ja-JP"/>
        </w:rPr>
        <w:tab/>
      </w:r>
      <w:r>
        <w:rPr>
          <w:noProof/>
        </w:rPr>
        <w:t>Java</w:t>
      </w:r>
      <w:r>
        <w:rPr>
          <w:noProof/>
        </w:rPr>
        <w:tab/>
      </w:r>
      <w:r>
        <w:rPr>
          <w:noProof/>
        </w:rPr>
        <w:fldChar w:fldCharType="begin"/>
      </w:r>
      <w:r>
        <w:rPr>
          <w:noProof/>
        </w:rPr>
        <w:instrText xml:space="preserve"> PAGEREF _Toc320193988 \h </w:instrText>
      </w:r>
      <w:r>
        <w:rPr>
          <w:noProof/>
        </w:rPr>
      </w:r>
      <w:r>
        <w:rPr>
          <w:noProof/>
        </w:rPr>
        <w:fldChar w:fldCharType="separate"/>
      </w:r>
      <w:r>
        <w:rPr>
          <w:noProof/>
        </w:rPr>
        <w:t>5</w:t>
      </w:r>
      <w:r>
        <w:rPr>
          <w:noProof/>
        </w:rPr>
        <w:fldChar w:fldCharType="end"/>
      </w:r>
    </w:p>
    <w:p w14:paraId="65678F05"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2.2.2</w:t>
      </w:r>
      <w:r>
        <w:rPr>
          <w:rFonts w:asciiTheme="minorHAnsi" w:eastAsiaTheme="minorEastAsia" w:hAnsiTheme="minorHAnsi" w:cstheme="minorBidi"/>
          <w:i w:val="0"/>
          <w:noProof/>
          <w:sz w:val="24"/>
          <w:szCs w:val="24"/>
          <w:lang w:eastAsia="ja-JP"/>
        </w:rPr>
        <w:tab/>
      </w:r>
      <w:r>
        <w:rPr>
          <w:noProof/>
        </w:rPr>
        <w:t>Eclipse</w:t>
      </w:r>
      <w:r>
        <w:rPr>
          <w:noProof/>
        </w:rPr>
        <w:tab/>
      </w:r>
      <w:r>
        <w:rPr>
          <w:noProof/>
        </w:rPr>
        <w:fldChar w:fldCharType="begin"/>
      </w:r>
      <w:r>
        <w:rPr>
          <w:noProof/>
        </w:rPr>
        <w:instrText xml:space="preserve"> PAGEREF _Toc320193989 \h </w:instrText>
      </w:r>
      <w:r>
        <w:rPr>
          <w:noProof/>
        </w:rPr>
      </w:r>
      <w:r>
        <w:rPr>
          <w:noProof/>
        </w:rPr>
        <w:fldChar w:fldCharType="separate"/>
      </w:r>
      <w:r>
        <w:rPr>
          <w:noProof/>
        </w:rPr>
        <w:t>6</w:t>
      </w:r>
      <w:r>
        <w:rPr>
          <w:noProof/>
        </w:rPr>
        <w:fldChar w:fldCharType="end"/>
      </w:r>
    </w:p>
    <w:p w14:paraId="50E6A34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2.2.3</w:t>
      </w:r>
      <w:r>
        <w:rPr>
          <w:rFonts w:asciiTheme="minorHAnsi" w:eastAsiaTheme="minorEastAsia" w:hAnsiTheme="minorHAnsi" w:cstheme="minorBidi"/>
          <w:i w:val="0"/>
          <w:noProof/>
          <w:sz w:val="24"/>
          <w:szCs w:val="24"/>
          <w:lang w:eastAsia="ja-JP"/>
        </w:rPr>
        <w:tab/>
      </w:r>
      <w:r>
        <w:rPr>
          <w:noProof/>
        </w:rPr>
        <w:t>Ignition</w:t>
      </w:r>
      <w:r>
        <w:rPr>
          <w:noProof/>
        </w:rPr>
        <w:tab/>
      </w:r>
      <w:r>
        <w:rPr>
          <w:noProof/>
        </w:rPr>
        <w:fldChar w:fldCharType="begin"/>
      </w:r>
      <w:r>
        <w:rPr>
          <w:noProof/>
        </w:rPr>
        <w:instrText xml:space="preserve"> PAGEREF _Toc320193990 \h </w:instrText>
      </w:r>
      <w:r>
        <w:rPr>
          <w:noProof/>
        </w:rPr>
      </w:r>
      <w:r>
        <w:rPr>
          <w:noProof/>
        </w:rPr>
        <w:fldChar w:fldCharType="separate"/>
      </w:r>
      <w:r>
        <w:rPr>
          <w:noProof/>
        </w:rPr>
        <w:t>6</w:t>
      </w:r>
      <w:r>
        <w:rPr>
          <w:noProof/>
        </w:rPr>
        <w:fldChar w:fldCharType="end"/>
      </w:r>
    </w:p>
    <w:p w14:paraId="3B12F3A6"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Internationalization</w:t>
      </w:r>
      <w:r>
        <w:rPr>
          <w:noProof/>
        </w:rPr>
        <w:tab/>
      </w:r>
      <w:r>
        <w:rPr>
          <w:noProof/>
        </w:rPr>
        <w:fldChar w:fldCharType="begin"/>
      </w:r>
      <w:r>
        <w:rPr>
          <w:noProof/>
        </w:rPr>
        <w:instrText xml:space="preserve"> PAGEREF _Toc320193991 \h </w:instrText>
      </w:r>
      <w:r>
        <w:rPr>
          <w:noProof/>
        </w:rPr>
      </w:r>
      <w:r>
        <w:rPr>
          <w:noProof/>
        </w:rPr>
        <w:fldChar w:fldCharType="separate"/>
      </w:r>
      <w:r>
        <w:rPr>
          <w:noProof/>
        </w:rPr>
        <w:t>6</w:t>
      </w:r>
      <w:r>
        <w:rPr>
          <w:noProof/>
        </w:rPr>
        <w:fldChar w:fldCharType="end"/>
      </w:r>
    </w:p>
    <w:p w14:paraId="6119EFC2"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3.</w:t>
      </w:r>
      <w:r>
        <w:rPr>
          <w:rFonts w:asciiTheme="minorHAnsi" w:eastAsiaTheme="minorEastAsia" w:hAnsiTheme="minorHAnsi" w:cstheme="minorBidi"/>
          <w:b w:val="0"/>
          <w:caps w:val="0"/>
          <w:noProof/>
          <w:sz w:val="24"/>
          <w:szCs w:val="24"/>
          <w:lang w:eastAsia="ja-JP"/>
        </w:rPr>
        <w:tab/>
      </w:r>
      <w:r>
        <w:rPr>
          <w:noProof/>
        </w:rPr>
        <w:t>Architecture</w:t>
      </w:r>
      <w:r>
        <w:rPr>
          <w:noProof/>
        </w:rPr>
        <w:tab/>
      </w:r>
      <w:r>
        <w:rPr>
          <w:noProof/>
        </w:rPr>
        <w:fldChar w:fldCharType="begin"/>
      </w:r>
      <w:r>
        <w:rPr>
          <w:noProof/>
        </w:rPr>
        <w:instrText xml:space="preserve"> PAGEREF _Toc320193992 \h </w:instrText>
      </w:r>
      <w:r>
        <w:rPr>
          <w:noProof/>
        </w:rPr>
      </w:r>
      <w:r>
        <w:rPr>
          <w:noProof/>
        </w:rPr>
        <w:fldChar w:fldCharType="separate"/>
      </w:r>
      <w:r>
        <w:rPr>
          <w:noProof/>
        </w:rPr>
        <w:t>7</w:t>
      </w:r>
      <w:r>
        <w:rPr>
          <w:noProof/>
        </w:rPr>
        <w:fldChar w:fldCharType="end"/>
      </w:r>
    </w:p>
    <w:p w14:paraId="3B0FD81E"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Prototypes</w:t>
      </w:r>
      <w:r>
        <w:rPr>
          <w:noProof/>
        </w:rPr>
        <w:tab/>
      </w:r>
      <w:r>
        <w:rPr>
          <w:noProof/>
        </w:rPr>
        <w:fldChar w:fldCharType="begin"/>
      </w:r>
      <w:r>
        <w:rPr>
          <w:noProof/>
        </w:rPr>
        <w:instrText xml:space="preserve"> PAGEREF _Toc320193993 \h </w:instrText>
      </w:r>
      <w:r>
        <w:rPr>
          <w:noProof/>
        </w:rPr>
      </w:r>
      <w:r>
        <w:rPr>
          <w:noProof/>
        </w:rPr>
        <w:fldChar w:fldCharType="separate"/>
      </w:r>
      <w:r>
        <w:rPr>
          <w:noProof/>
        </w:rPr>
        <w:t>8</w:t>
      </w:r>
      <w:r>
        <w:rPr>
          <w:noProof/>
        </w:rPr>
        <w:fldChar w:fldCharType="end"/>
      </w:r>
    </w:p>
    <w:p w14:paraId="69E2CD4A"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Serialization</w:t>
      </w:r>
      <w:r>
        <w:rPr>
          <w:noProof/>
        </w:rPr>
        <w:tab/>
      </w:r>
      <w:r>
        <w:rPr>
          <w:noProof/>
        </w:rPr>
        <w:fldChar w:fldCharType="begin"/>
      </w:r>
      <w:r>
        <w:rPr>
          <w:noProof/>
        </w:rPr>
        <w:instrText xml:space="preserve"> PAGEREF _Toc320193994 \h </w:instrText>
      </w:r>
      <w:r>
        <w:rPr>
          <w:noProof/>
        </w:rPr>
      </w:r>
      <w:r>
        <w:rPr>
          <w:noProof/>
        </w:rPr>
        <w:fldChar w:fldCharType="separate"/>
      </w:r>
      <w:r>
        <w:rPr>
          <w:noProof/>
        </w:rPr>
        <w:t>9</w:t>
      </w:r>
      <w:r>
        <w:rPr>
          <w:noProof/>
        </w:rPr>
        <w:fldChar w:fldCharType="end"/>
      </w:r>
    </w:p>
    <w:p w14:paraId="3CEA7A48"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Custom Blocks</w:t>
      </w:r>
      <w:r>
        <w:rPr>
          <w:noProof/>
        </w:rPr>
        <w:tab/>
      </w:r>
      <w:r>
        <w:rPr>
          <w:noProof/>
        </w:rPr>
        <w:fldChar w:fldCharType="begin"/>
      </w:r>
      <w:r>
        <w:rPr>
          <w:noProof/>
        </w:rPr>
        <w:instrText xml:space="preserve"> PAGEREF _Toc320193995 \h </w:instrText>
      </w:r>
      <w:r>
        <w:rPr>
          <w:noProof/>
        </w:rPr>
      </w:r>
      <w:r>
        <w:rPr>
          <w:noProof/>
        </w:rPr>
        <w:fldChar w:fldCharType="separate"/>
      </w:r>
      <w:r>
        <w:rPr>
          <w:noProof/>
        </w:rPr>
        <w:t>11</w:t>
      </w:r>
      <w:r>
        <w:rPr>
          <w:noProof/>
        </w:rPr>
        <w:fldChar w:fldCharType="end"/>
      </w:r>
    </w:p>
    <w:p w14:paraId="0A61F34D"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Model Definition</w:t>
      </w:r>
      <w:r>
        <w:rPr>
          <w:noProof/>
        </w:rPr>
        <w:tab/>
      </w:r>
      <w:r>
        <w:rPr>
          <w:noProof/>
        </w:rPr>
        <w:fldChar w:fldCharType="begin"/>
      </w:r>
      <w:r>
        <w:rPr>
          <w:noProof/>
        </w:rPr>
        <w:instrText xml:space="preserve"> PAGEREF _Toc320193996 \h </w:instrText>
      </w:r>
      <w:r>
        <w:rPr>
          <w:noProof/>
        </w:rPr>
      </w:r>
      <w:r>
        <w:rPr>
          <w:noProof/>
        </w:rPr>
        <w:fldChar w:fldCharType="separate"/>
      </w:r>
      <w:r>
        <w:rPr>
          <w:noProof/>
        </w:rPr>
        <w:t>11</w:t>
      </w:r>
      <w:r>
        <w:rPr>
          <w:noProof/>
        </w:rPr>
        <w:fldChar w:fldCharType="end"/>
      </w:r>
    </w:p>
    <w:p w14:paraId="6ABF8DF6"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3.5</w:t>
      </w:r>
      <w:r>
        <w:rPr>
          <w:rFonts w:asciiTheme="minorHAnsi" w:eastAsiaTheme="minorEastAsia" w:hAnsiTheme="minorHAnsi" w:cstheme="minorBidi"/>
          <w:smallCaps w:val="0"/>
          <w:noProof/>
          <w:sz w:val="24"/>
          <w:szCs w:val="24"/>
          <w:lang w:eastAsia="ja-JP"/>
        </w:rPr>
        <w:tab/>
      </w:r>
      <w:r>
        <w:rPr>
          <w:noProof/>
        </w:rPr>
        <w:t>Auxiliary Data</w:t>
      </w:r>
      <w:r>
        <w:rPr>
          <w:noProof/>
        </w:rPr>
        <w:tab/>
      </w:r>
      <w:r>
        <w:rPr>
          <w:noProof/>
        </w:rPr>
        <w:fldChar w:fldCharType="begin"/>
      </w:r>
      <w:r>
        <w:rPr>
          <w:noProof/>
        </w:rPr>
        <w:instrText xml:space="preserve"> PAGEREF _Toc320193997 \h </w:instrText>
      </w:r>
      <w:r>
        <w:rPr>
          <w:noProof/>
        </w:rPr>
      </w:r>
      <w:r>
        <w:rPr>
          <w:noProof/>
        </w:rPr>
        <w:fldChar w:fldCharType="separate"/>
      </w:r>
      <w:r>
        <w:rPr>
          <w:noProof/>
        </w:rPr>
        <w:t>12</w:t>
      </w:r>
      <w:r>
        <w:rPr>
          <w:noProof/>
        </w:rPr>
        <w:fldChar w:fldCharType="end"/>
      </w:r>
    </w:p>
    <w:p w14:paraId="51B6110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3.5.1</w:t>
      </w:r>
      <w:r>
        <w:rPr>
          <w:rFonts w:asciiTheme="minorHAnsi" w:eastAsiaTheme="minorEastAsia" w:hAnsiTheme="minorHAnsi" w:cstheme="minorBidi"/>
          <w:i w:val="0"/>
          <w:noProof/>
          <w:sz w:val="24"/>
          <w:szCs w:val="24"/>
          <w:lang w:eastAsia="ja-JP"/>
        </w:rPr>
        <w:tab/>
      </w:r>
      <w:r w:rsidRPr="0038552A">
        <w:rPr>
          <w:rFonts w:ascii="Helvetica" w:hAnsi="Helvetica" w:cs="Helvetica"/>
          <w:noProof/>
        </w:rPr>
        <w:t>Normal operation/Editing</w:t>
      </w:r>
      <w:r>
        <w:rPr>
          <w:noProof/>
        </w:rPr>
        <w:tab/>
      </w:r>
      <w:r>
        <w:rPr>
          <w:noProof/>
        </w:rPr>
        <w:fldChar w:fldCharType="begin"/>
      </w:r>
      <w:r>
        <w:rPr>
          <w:noProof/>
        </w:rPr>
        <w:instrText xml:space="preserve"> PAGEREF _Toc320193998 \h </w:instrText>
      </w:r>
      <w:r>
        <w:rPr>
          <w:noProof/>
        </w:rPr>
      </w:r>
      <w:r>
        <w:rPr>
          <w:noProof/>
        </w:rPr>
        <w:fldChar w:fldCharType="separate"/>
      </w:r>
      <w:r>
        <w:rPr>
          <w:noProof/>
        </w:rPr>
        <w:t>12</w:t>
      </w:r>
      <w:r>
        <w:rPr>
          <w:noProof/>
        </w:rPr>
        <w:fldChar w:fldCharType="end"/>
      </w:r>
    </w:p>
    <w:p w14:paraId="50B7FA4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3.5.2</w:t>
      </w:r>
      <w:r>
        <w:rPr>
          <w:rFonts w:asciiTheme="minorHAnsi" w:eastAsiaTheme="minorEastAsia" w:hAnsiTheme="minorHAnsi" w:cstheme="minorBidi"/>
          <w:i w:val="0"/>
          <w:noProof/>
          <w:sz w:val="24"/>
          <w:szCs w:val="24"/>
          <w:lang w:eastAsia="ja-JP"/>
        </w:rPr>
        <w:tab/>
      </w:r>
      <w:r>
        <w:rPr>
          <w:noProof/>
        </w:rPr>
        <w:t>Transfer a project</w:t>
      </w:r>
      <w:r>
        <w:rPr>
          <w:noProof/>
        </w:rPr>
        <w:tab/>
      </w:r>
      <w:r>
        <w:rPr>
          <w:noProof/>
        </w:rPr>
        <w:fldChar w:fldCharType="begin"/>
      </w:r>
      <w:r>
        <w:rPr>
          <w:noProof/>
        </w:rPr>
        <w:instrText xml:space="preserve"> PAGEREF _Toc320193999 \h </w:instrText>
      </w:r>
      <w:r>
        <w:rPr>
          <w:noProof/>
        </w:rPr>
      </w:r>
      <w:r>
        <w:rPr>
          <w:noProof/>
        </w:rPr>
        <w:fldChar w:fldCharType="separate"/>
      </w:r>
      <w:r>
        <w:rPr>
          <w:noProof/>
        </w:rPr>
        <w:t>12</w:t>
      </w:r>
      <w:r>
        <w:rPr>
          <w:noProof/>
        </w:rPr>
        <w:fldChar w:fldCharType="end"/>
      </w:r>
    </w:p>
    <w:p w14:paraId="3D097399"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3.5.3</w:t>
      </w:r>
      <w:r>
        <w:rPr>
          <w:rFonts w:asciiTheme="minorHAnsi" w:eastAsiaTheme="minorEastAsia" w:hAnsiTheme="minorHAnsi" w:cstheme="minorBidi"/>
          <w:i w:val="0"/>
          <w:noProof/>
          <w:sz w:val="24"/>
          <w:szCs w:val="24"/>
          <w:lang w:eastAsia="ja-JP"/>
        </w:rPr>
        <w:tab/>
      </w:r>
      <w:r w:rsidRPr="0038552A">
        <w:rPr>
          <w:rFonts w:ascii="Helvetica" w:hAnsi="Helvetica" w:cs="Helvetica"/>
          <w:noProof/>
        </w:rPr>
        <w:t>Export/Import</w:t>
      </w:r>
      <w:r>
        <w:rPr>
          <w:noProof/>
        </w:rPr>
        <w:tab/>
      </w:r>
      <w:r>
        <w:rPr>
          <w:noProof/>
        </w:rPr>
        <w:fldChar w:fldCharType="begin"/>
      </w:r>
      <w:r>
        <w:rPr>
          <w:noProof/>
        </w:rPr>
        <w:instrText xml:space="preserve"> PAGEREF _Toc320194000 \h </w:instrText>
      </w:r>
      <w:r>
        <w:rPr>
          <w:noProof/>
        </w:rPr>
      </w:r>
      <w:r>
        <w:rPr>
          <w:noProof/>
        </w:rPr>
        <w:fldChar w:fldCharType="separate"/>
      </w:r>
      <w:r>
        <w:rPr>
          <w:noProof/>
        </w:rPr>
        <w:t>12</w:t>
      </w:r>
      <w:r>
        <w:rPr>
          <w:noProof/>
        </w:rPr>
        <w:fldChar w:fldCharType="end"/>
      </w:r>
    </w:p>
    <w:p w14:paraId="2EA48D73"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3.5.4</w:t>
      </w:r>
      <w:r>
        <w:rPr>
          <w:rFonts w:asciiTheme="minorHAnsi" w:eastAsiaTheme="minorEastAsia" w:hAnsiTheme="minorHAnsi" w:cstheme="minorBidi"/>
          <w:i w:val="0"/>
          <w:noProof/>
          <w:sz w:val="24"/>
          <w:szCs w:val="24"/>
          <w:lang w:eastAsia="ja-JP"/>
        </w:rPr>
        <w:tab/>
      </w:r>
      <w:r w:rsidRPr="0038552A">
        <w:rPr>
          <w:rFonts w:ascii="Helvetica" w:hAnsi="Helvetica" w:cs="Helvetica"/>
          <w:noProof/>
        </w:rPr>
        <w:t>Isolation Mode</w:t>
      </w:r>
      <w:r>
        <w:rPr>
          <w:noProof/>
        </w:rPr>
        <w:tab/>
      </w:r>
      <w:r>
        <w:rPr>
          <w:noProof/>
        </w:rPr>
        <w:fldChar w:fldCharType="begin"/>
      </w:r>
      <w:r>
        <w:rPr>
          <w:noProof/>
        </w:rPr>
        <w:instrText xml:space="preserve"> PAGEREF _Toc320194001 \h </w:instrText>
      </w:r>
      <w:r>
        <w:rPr>
          <w:noProof/>
        </w:rPr>
      </w:r>
      <w:r>
        <w:rPr>
          <w:noProof/>
        </w:rPr>
        <w:fldChar w:fldCharType="separate"/>
      </w:r>
      <w:r>
        <w:rPr>
          <w:noProof/>
        </w:rPr>
        <w:t>13</w:t>
      </w:r>
      <w:r>
        <w:rPr>
          <w:noProof/>
        </w:rPr>
        <w:fldChar w:fldCharType="end"/>
      </w:r>
    </w:p>
    <w:p w14:paraId="79D3389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3.5.5</w:t>
      </w:r>
      <w:r>
        <w:rPr>
          <w:rFonts w:asciiTheme="minorHAnsi" w:eastAsiaTheme="minorEastAsia" w:hAnsiTheme="minorHAnsi" w:cstheme="minorBidi"/>
          <w:i w:val="0"/>
          <w:noProof/>
          <w:sz w:val="24"/>
          <w:szCs w:val="24"/>
          <w:lang w:eastAsia="ja-JP"/>
        </w:rPr>
        <w:tab/>
      </w:r>
      <w:r w:rsidRPr="0038552A">
        <w:rPr>
          <w:rFonts w:ascii="Helvetica" w:hAnsi="Helvetica" w:cs="Helvetica"/>
          <w:noProof/>
        </w:rPr>
        <w:t>Fresh Migration</w:t>
      </w:r>
      <w:r>
        <w:rPr>
          <w:noProof/>
        </w:rPr>
        <w:tab/>
      </w:r>
      <w:r>
        <w:rPr>
          <w:noProof/>
        </w:rPr>
        <w:fldChar w:fldCharType="begin"/>
      </w:r>
      <w:r>
        <w:rPr>
          <w:noProof/>
        </w:rPr>
        <w:instrText xml:space="preserve"> PAGEREF _Toc320194002 \h </w:instrText>
      </w:r>
      <w:r>
        <w:rPr>
          <w:noProof/>
        </w:rPr>
      </w:r>
      <w:r>
        <w:rPr>
          <w:noProof/>
        </w:rPr>
        <w:fldChar w:fldCharType="separate"/>
      </w:r>
      <w:r>
        <w:rPr>
          <w:noProof/>
        </w:rPr>
        <w:t>13</w:t>
      </w:r>
      <w:r>
        <w:rPr>
          <w:noProof/>
        </w:rPr>
        <w:fldChar w:fldCharType="end"/>
      </w:r>
    </w:p>
    <w:p w14:paraId="372EBB1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3.5.6</w:t>
      </w:r>
      <w:r>
        <w:rPr>
          <w:rFonts w:asciiTheme="minorHAnsi" w:eastAsiaTheme="minorEastAsia" w:hAnsiTheme="minorHAnsi" w:cstheme="minorBidi"/>
          <w:i w:val="0"/>
          <w:noProof/>
          <w:sz w:val="24"/>
          <w:szCs w:val="24"/>
          <w:lang w:eastAsia="ja-JP"/>
        </w:rPr>
        <w:tab/>
      </w:r>
      <w:r w:rsidRPr="0038552A">
        <w:rPr>
          <w:rFonts w:ascii="Helvetica" w:hAnsi="Helvetica" w:cs="Helvetica"/>
          <w:noProof/>
        </w:rPr>
        <w:t>New Blocks</w:t>
      </w:r>
      <w:r>
        <w:rPr>
          <w:noProof/>
        </w:rPr>
        <w:tab/>
      </w:r>
      <w:r>
        <w:rPr>
          <w:noProof/>
        </w:rPr>
        <w:fldChar w:fldCharType="begin"/>
      </w:r>
      <w:r>
        <w:rPr>
          <w:noProof/>
        </w:rPr>
        <w:instrText xml:space="preserve"> PAGEREF _Toc320194003 \h </w:instrText>
      </w:r>
      <w:r>
        <w:rPr>
          <w:noProof/>
        </w:rPr>
      </w:r>
      <w:r>
        <w:rPr>
          <w:noProof/>
        </w:rPr>
        <w:fldChar w:fldCharType="separate"/>
      </w:r>
      <w:r>
        <w:rPr>
          <w:noProof/>
        </w:rPr>
        <w:t>13</w:t>
      </w:r>
      <w:r>
        <w:rPr>
          <w:noProof/>
        </w:rPr>
        <w:fldChar w:fldCharType="end"/>
      </w:r>
    </w:p>
    <w:p w14:paraId="16CC5114"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3.6</w:t>
      </w:r>
      <w:r>
        <w:rPr>
          <w:rFonts w:asciiTheme="minorHAnsi" w:eastAsiaTheme="minorEastAsia" w:hAnsiTheme="minorHAnsi" w:cstheme="minorBidi"/>
          <w:smallCaps w:val="0"/>
          <w:noProof/>
          <w:sz w:val="24"/>
          <w:szCs w:val="24"/>
          <w:lang w:eastAsia="ja-JP"/>
        </w:rPr>
        <w:tab/>
      </w:r>
      <w:r>
        <w:rPr>
          <w:noProof/>
        </w:rPr>
        <w:t>Gateway Scope</w:t>
      </w:r>
      <w:r>
        <w:rPr>
          <w:noProof/>
        </w:rPr>
        <w:tab/>
      </w:r>
      <w:r>
        <w:rPr>
          <w:noProof/>
        </w:rPr>
        <w:fldChar w:fldCharType="begin"/>
      </w:r>
      <w:r>
        <w:rPr>
          <w:noProof/>
        </w:rPr>
        <w:instrText xml:space="preserve"> PAGEREF _Toc320194004 \h </w:instrText>
      </w:r>
      <w:r>
        <w:rPr>
          <w:noProof/>
        </w:rPr>
      </w:r>
      <w:r>
        <w:rPr>
          <w:noProof/>
        </w:rPr>
        <w:fldChar w:fldCharType="separate"/>
      </w:r>
      <w:r>
        <w:rPr>
          <w:noProof/>
        </w:rPr>
        <w:t>13</w:t>
      </w:r>
      <w:r>
        <w:rPr>
          <w:noProof/>
        </w:rPr>
        <w:fldChar w:fldCharType="end"/>
      </w:r>
    </w:p>
    <w:p w14:paraId="374F1913"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3.7</w:t>
      </w:r>
      <w:r>
        <w:rPr>
          <w:rFonts w:asciiTheme="minorHAnsi" w:eastAsiaTheme="minorEastAsia" w:hAnsiTheme="minorHAnsi" w:cstheme="minorBidi"/>
          <w:smallCaps w:val="0"/>
          <w:noProof/>
          <w:sz w:val="24"/>
          <w:szCs w:val="24"/>
          <w:lang w:eastAsia="ja-JP"/>
        </w:rPr>
        <w:tab/>
      </w:r>
      <w:r>
        <w:rPr>
          <w:noProof/>
        </w:rPr>
        <w:t>Designer</w:t>
      </w:r>
      <w:r>
        <w:rPr>
          <w:noProof/>
        </w:rPr>
        <w:tab/>
      </w:r>
      <w:r>
        <w:rPr>
          <w:noProof/>
        </w:rPr>
        <w:fldChar w:fldCharType="begin"/>
      </w:r>
      <w:r>
        <w:rPr>
          <w:noProof/>
        </w:rPr>
        <w:instrText xml:space="preserve"> PAGEREF _Toc320194005 \h </w:instrText>
      </w:r>
      <w:r>
        <w:rPr>
          <w:noProof/>
        </w:rPr>
      </w:r>
      <w:r>
        <w:rPr>
          <w:noProof/>
        </w:rPr>
        <w:fldChar w:fldCharType="separate"/>
      </w:r>
      <w:r>
        <w:rPr>
          <w:noProof/>
        </w:rPr>
        <w:t>15</w:t>
      </w:r>
      <w:r>
        <w:rPr>
          <w:noProof/>
        </w:rPr>
        <w:fldChar w:fldCharType="end"/>
      </w:r>
    </w:p>
    <w:p w14:paraId="7081B934"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3.7.1</w:t>
      </w:r>
      <w:r>
        <w:rPr>
          <w:rFonts w:asciiTheme="minorHAnsi" w:eastAsiaTheme="minorEastAsia" w:hAnsiTheme="minorHAnsi" w:cstheme="minorBidi"/>
          <w:i w:val="0"/>
          <w:noProof/>
          <w:sz w:val="24"/>
          <w:szCs w:val="24"/>
          <w:lang w:eastAsia="ja-JP"/>
        </w:rPr>
        <w:tab/>
      </w:r>
      <w:r>
        <w:rPr>
          <w:noProof/>
        </w:rPr>
        <w:t>Navigation Tree</w:t>
      </w:r>
      <w:r>
        <w:rPr>
          <w:noProof/>
        </w:rPr>
        <w:tab/>
      </w:r>
      <w:r>
        <w:rPr>
          <w:noProof/>
        </w:rPr>
        <w:fldChar w:fldCharType="begin"/>
      </w:r>
      <w:r>
        <w:rPr>
          <w:noProof/>
        </w:rPr>
        <w:instrText xml:space="preserve"> PAGEREF _Toc320194006 \h </w:instrText>
      </w:r>
      <w:r>
        <w:rPr>
          <w:noProof/>
        </w:rPr>
      </w:r>
      <w:r>
        <w:rPr>
          <w:noProof/>
        </w:rPr>
        <w:fldChar w:fldCharType="separate"/>
      </w:r>
      <w:r>
        <w:rPr>
          <w:noProof/>
        </w:rPr>
        <w:t>15</w:t>
      </w:r>
      <w:r>
        <w:rPr>
          <w:noProof/>
        </w:rPr>
        <w:fldChar w:fldCharType="end"/>
      </w:r>
    </w:p>
    <w:p w14:paraId="3BAAEEC9"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3.7.2</w:t>
      </w:r>
      <w:r>
        <w:rPr>
          <w:rFonts w:asciiTheme="minorHAnsi" w:eastAsiaTheme="minorEastAsia" w:hAnsiTheme="minorHAnsi" w:cstheme="minorBidi"/>
          <w:i w:val="0"/>
          <w:noProof/>
          <w:sz w:val="24"/>
          <w:szCs w:val="24"/>
          <w:lang w:eastAsia="ja-JP"/>
        </w:rPr>
        <w:tab/>
      </w:r>
      <w:r>
        <w:rPr>
          <w:noProof/>
        </w:rPr>
        <w:t>Saving</w:t>
      </w:r>
      <w:r>
        <w:rPr>
          <w:noProof/>
        </w:rPr>
        <w:tab/>
      </w:r>
      <w:r>
        <w:rPr>
          <w:noProof/>
        </w:rPr>
        <w:fldChar w:fldCharType="begin"/>
      </w:r>
      <w:r>
        <w:rPr>
          <w:noProof/>
        </w:rPr>
        <w:instrText xml:space="preserve"> PAGEREF _Toc320194007 \h </w:instrText>
      </w:r>
      <w:r>
        <w:rPr>
          <w:noProof/>
        </w:rPr>
      </w:r>
      <w:r>
        <w:rPr>
          <w:noProof/>
        </w:rPr>
        <w:fldChar w:fldCharType="separate"/>
      </w:r>
      <w:r>
        <w:rPr>
          <w:noProof/>
        </w:rPr>
        <w:t>15</w:t>
      </w:r>
      <w:r>
        <w:rPr>
          <w:noProof/>
        </w:rPr>
        <w:fldChar w:fldCharType="end"/>
      </w:r>
    </w:p>
    <w:p w14:paraId="27976844"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3.7.3</w:t>
      </w:r>
      <w:r>
        <w:rPr>
          <w:rFonts w:asciiTheme="minorHAnsi" w:eastAsiaTheme="minorEastAsia" w:hAnsiTheme="minorHAnsi" w:cstheme="minorBidi"/>
          <w:i w:val="0"/>
          <w:noProof/>
          <w:sz w:val="24"/>
          <w:szCs w:val="24"/>
          <w:lang w:eastAsia="ja-JP"/>
        </w:rPr>
        <w:tab/>
      </w:r>
      <w:r>
        <w:rPr>
          <w:noProof/>
        </w:rPr>
        <w:t>Visual Synchronization</w:t>
      </w:r>
      <w:r>
        <w:rPr>
          <w:noProof/>
        </w:rPr>
        <w:tab/>
      </w:r>
      <w:r>
        <w:rPr>
          <w:noProof/>
        </w:rPr>
        <w:fldChar w:fldCharType="begin"/>
      </w:r>
      <w:r>
        <w:rPr>
          <w:noProof/>
        </w:rPr>
        <w:instrText xml:space="preserve"> PAGEREF _Toc320194008 \h </w:instrText>
      </w:r>
      <w:r>
        <w:rPr>
          <w:noProof/>
        </w:rPr>
      </w:r>
      <w:r>
        <w:rPr>
          <w:noProof/>
        </w:rPr>
        <w:fldChar w:fldCharType="separate"/>
      </w:r>
      <w:r>
        <w:rPr>
          <w:noProof/>
        </w:rPr>
        <w:t>17</w:t>
      </w:r>
      <w:r>
        <w:rPr>
          <w:noProof/>
        </w:rPr>
        <w:fldChar w:fldCharType="end"/>
      </w:r>
    </w:p>
    <w:p w14:paraId="7687CAF9"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3.8</w:t>
      </w:r>
      <w:r>
        <w:rPr>
          <w:rFonts w:asciiTheme="minorHAnsi" w:eastAsiaTheme="minorEastAsia" w:hAnsiTheme="minorHAnsi" w:cstheme="minorBidi"/>
          <w:smallCaps w:val="0"/>
          <w:noProof/>
          <w:sz w:val="24"/>
          <w:szCs w:val="24"/>
          <w:lang w:eastAsia="ja-JP"/>
        </w:rPr>
        <w:tab/>
      </w:r>
      <w:r>
        <w:rPr>
          <w:noProof/>
        </w:rPr>
        <w:t>Client</w:t>
      </w:r>
      <w:r>
        <w:rPr>
          <w:noProof/>
        </w:rPr>
        <w:tab/>
      </w:r>
      <w:r>
        <w:rPr>
          <w:noProof/>
        </w:rPr>
        <w:fldChar w:fldCharType="begin"/>
      </w:r>
      <w:r>
        <w:rPr>
          <w:noProof/>
        </w:rPr>
        <w:instrText xml:space="preserve"> PAGEREF _Toc320194009 \h </w:instrText>
      </w:r>
      <w:r>
        <w:rPr>
          <w:noProof/>
        </w:rPr>
      </w:r>
      <w:r>
        <w:rPr>
          <w:noProof/>
        </w:rPr>
        <w:fldChar w:fldCharType="separate"/>
      </w:r>
      <w:r>
        <w:rPr>
          <w:noProof/>
        </w:rPr>
        <w:t>17</w:t>
      </w:r>
      <w:r>
        <w:rPr>
          <w:noProof/>
        </w:rPr>
        <w:fldChar w:fldCharType="end"/>
      </w:r>
    </w:p>
    <w:p w14:paraId="52829D3B"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4.</w:t>
      </w:r>
      <w:r>
        <w:rPr>
          <w:rFonts w:asciiTheme="minorHAnsi" w:eastAsiaTheme="minorEastAsia" w:hAnsiTheme="minorHAnsi" w:cstheme="minorBidi"/>
          <w:b w:val="0"/>
          <w:caps w:val="0"/>
          <w:noProof/>
          <w:sz w:val="24"/>
          <w:szCs w:val="24"/>
          <w:lang w:eastAsia="ja-JP"/>
        </w:rPr>
        <w:tab/>
      </w:r>
      <w:r w:rsidRPr="0038552A">
        <w:rPr>
          <w:rFonts w:cs="Arial"/>
          <w:noProof/>
        </w:rPr>
        <w:t>Gateway</w:t>
      </w:r>
      <w:r>
        <w:rPr>
          <w:noProof/>
        </w:rPr>
        <w:tab/>
      </w:r>
      <w:r>
        <w:rPr>
          <w:noProof/>
        </w:rPr>
        <w:fldChar w:fldCharType="begin"/>
      </w:r>
      <w:r>
        <w:rPr>
          <w:noProof/>
        </w:rPr>
        <w:instrText xml:space="preserve"> PAGEREF _Toc320194010 \h </w:instrText>
      </w:r>
      <w:r>
        <w:rPr>
          <w:noProof/>
        </w:rPr>
      </w:r>
      <w:r>
        <w:rPr>
          <w:noProof/>
        </w:rPr>
        <w:fldChar w:fldCharType="separate"/>
      </w:r>
      <w:r>
        <w:rPr>
          <w:noProof/>
        </w:rPr>
        <w:t>18</w:t>
      </w:r>
      <w:r>
        <w:rPr>
          <w:noProof/>
        </w:rPr>
        <w:fldChar w:fldCharType="end"/>
      </w:r>
    </w:p>
    <w:p w14:paraId="77D6B420"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4.1</w:t>
      </w:r>
      <w:r>
        <w:rPr>
          <w:rFonts w:asciiTheme="minorHAnsi" w:eastAsiaTheme="minorEastAsia" w:hAnsiTheme="minorHAnsi" w:cstheme="minorBidi"/>
          <w:smallCaps w:val="0"/>
          <w:noProof/>
          <w:sz w:val="24"/>
          <w:szCs w:val="24"/>
          <w:lang w:eastAsia="ja-JP"/>
        </w:rPr>
        <w:tab/>
      </w:r>
      <w:r>
        <w:rPr>
          <w:noProof/>
        </w:rPr>
        <w:t>Gateway Functions</w:t>
      </w:r>
      <w:r>
        <w:rPr>
          <w:noProof/>
        </w:rPr>
        <w:tab/>
      </w:r>
      <w:r>
        <w:rPr>
          <w:noProof/>
        </w:rPr>
        <w:fldChar w:fldCharType="begin"/>
      </w:r>
      <w:r>
        <w:rPr>
          <w:noProof/>
        </w:rPr>
        <w:instrText xml:space="preserve"> PAGEREF _Toc320194011 \h </w:instrText>
      </w:r>
      <w:r>
        <w:rPr>
          <w:noProof/>
        </w:rPr>
      </w:r>
      <w:r>
        <w:rPr>
          <w:noProof/>
        </w:rPr>
        <w:fldChar w:fldCharType="separate"/>
      </w:r>
      <w:r>
        <w:rPr>
          <w:noProof/>
        </w:rPr>
        <w:t>18</w:t>
      </w:r>
      <w:r>
        <w:rPr>
          <w:noProof/>
        </w:rPr>
        <w:fldChar w:fldCharType="end"/>
      </w:r>
    </w:p>
    <w:p w14:paraId="02C92BB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4.1.1</w:t>
      </w:r>
      <w:r>
        <w:rPr>
          <w:rFonts w:asciiTheme="minorHAnsi" w:eastAsiaTheme="minorEastAsia" w:hAnsiTheme="minorHAnsi" w:cstheme="minorBidi"/>
          <w:i w:val="0"/>
          <w:noProof/>
          <w:sz w:val="24"/>
          <w:szCs w:val="24"/>
          <w:lang w:eastAsia="ja-JP"/>
        </w:rPr>
        <w:tab/>
      </w:r>
      <w:r>
        <w:rPr>
          <w:noProof/>
        </w:rPr>
        <w:t>Dispatcher</w:t>
      </w:r>
      <w:r>
        <w:rPr>
          <w:noProof/>
        </w:rPr>
        <w:tab/>
      </w:r>
      <w:r>
        <w:rPr>
          <w:noProof/>
        </w:rPr>
        <w:fldChar w:fldCharType="begin"/>
      </w:r>
      <w:r>
        <w:rPr>
          <w:noProof/>
        </w:rPr>
        <w:instrText xml:space="preserve"> PAGEREF _Toc320194012 \h </w:instrText>
      </w:r>
      <w:r>
        <w:rPr>
          <w:noProof/>
        </w:rPr>
      </w:r>
      <w:r>
        <w:rPr>
          <w:noProof/>
        </w:rPr>
        <w:fldChar w:fldCharType="separate"/>
      </w:r>
      <w:r>
        <w:rPr>
          <w:noProof/>
        </w:rPr>
        <w:t>18</w:t>
      </w:r>
      <w:r>
        <w:rPr>
          <w:noProof/>
        </w:rPr>
        <w:fldChar w:fldCharType="end"/>
      </w:r>
    </w:p>
    <w:p w14:paraId="7A9E90CC"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4.1.2</w:t>
      </w:r>
      <w:r>
        <w:rPr>
          <w:rFonts w:asciiTheme="minorHAnsi" w:eastAsiaTheme="minorEastAsia" w:hAnsiTheme="minorHAnsi" w:cstheme="minorBidi"/>
          <w:i w:val="0"/>
          <w:noProof/>
          <w:sz w:val="24"/>
          <w:szCs w:val="24"/>
          <w:lang w:eastAsia="ja-JP"/>
        </w:rPr>
        <w:tab/>
      </w:r>
      <w:r>
        <w:rPr>
          <w:noProof/>
        </w:rPr>
        <w:t>Resource Changes</w:t>
      </w:r>
      <w:r>
        <w:rPr>
          <w:noProof/>
        </w:rPr>
        <w:tab/>
      </w:r>
      <w:r>
        <w:rPr>
          <w:noProof/>
        </w:rPr>
        <w:fldChar w:fldCharType="begin"/>
      </w:r>
      <w:r>
        <w:rPr>
          <w:noProof/>
        </w:rPr>
        <w:instrText xml:space="preserve"> PAGEREF _Toc320194013 \h </w:instrText>
      </w:r>
      <w:r>
        <w:rPr>
          <w:noProof/>
        </w:rPr>
      </w:r>
      <w:r>
        <w:rPr>
          <w:noProof/>
        </w:rPr>
        <w:fldChar w:fldCharType="separate"/>
      </w:r>
      <w:r>
        <w:rPr>
          <w:noProof/>
        </w:rPr>
        <w:t>18</w:t>
      </w:r>
      <w:r>
        <w:rPr>
          <w:noProof/>
        </w:rPr>
        <w:fldChar w:fldCharType="end"/>
      </w:r>
    </w:p>
    <w:p w14:paraId="3025DE5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4.1.3</w:t>
      </w:r>
      <w:r>
        <w:rPr>
          <w:rFonts w:asciiTheme="minorHAnsi" w:eastAsiaTheme="minorEastAsia" w:hAnsiTheme="minorHAnsi" w:cstheme="minorBidi"/>
          <w:i w:val="0"/>
          <w:noProof/>
          <w:sz w:val="24"/>
          <w:szCs w:val="24"/>
          <w:lang w:eastAsia="ja-JP"/>
        </w:rPr>
        <w:tab/>
      </w:r>
      <w:r>
        <w:rPr>
          <w:noProof/>
        </w:rPr>
        <w:t>Block Execution</w:t>
      </w:r>
      <w:r>
        <w:rPr>
          <w:noProof/>
        </w:rPr>
        <w:tab/>
      </w:r>
      <w:r>
        <w:rPr>
          <w:noProof/>
        </w:rPr>
        <w:fldChar w:fldCharType="begin"/>
      </w:r>
      <w:r>
        <w:rPr>
          <w:noProof/>
        </w:rPr>
        <w:instrText xml:space="preserve"> PAGEREF _Toc320194014 \h </w:instrText>
      </w:r>
      <w:r>
        <w:rPr>
          <w:noProof/>
        </w:rPr>
      </w:r>
      <w:r>
        <w:rPr>
          <w:noProof/>
        </w:rPr>
        <w:fldChar w:fldCharType="separate"/>
      </w:r>
      <w:r>
        <w:rPr>
          <w:noProof/>
        </w:rPr>
        <w:t>18</w:t>
      </w:r>
      <w:r>
        <w:rPr>
          <w:noProof/>
        </w:rPr>
        <w:fldChar w:fldCharType="end"/>
      </w:r>
    </w:p>
    <w:p w14:paraId="37CFA6AB"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4.1.4</w:t>
      </w:r>
      <w:r>
        <w:rPr>
          <w:rFonts w:asciiTheme="minorHAnsi" w:eastAsiaTheme="minorEastAsia" w:hAnsiTheme="minorHAnsi" w:cstheme="minorBidi"/>
          <w:i w:val="0"/>
          <w:noProof/>
          <w:sz w:val="24"/>
          <w:szCs w:val="24"/>
          <w:lang w:eastAsia="ja-JP"/>
        </w:rPr>
        <w:tab/>
      </w:r>
      <w:r>
        <w:rPr>
          <w:noProof/>
        </w:rPr>
        <w:t>Tag Changes</w:t>
      </w:r>
      <w:r>
        <w:rPr>
          <w:noProof/>
        </w:rPr>
        <w:tab/>
      </w:r>
      <w:r>
        <w:rPr>
          <w:noProof/>
        </w:rPr>
        <w:fldChar w:fldCharType="begin"/>
      </w:r>
      <w:r>
        <w:rPr>
          <w:noProof/>
        </w:rPr>
        <w:instrText xml:space="preserve"> PAGEREF _Toc320194015 \h </w:instrText>
      </w:r>
      <w:r>
        <w:rPr>
          <w:noProof/>
        </w:rPr>
      </w:r>
      <w:r>
        <w:rPr>
          <w:noProof/>
        </w:rPr>
        <w:fldChar w:fldCharType="separate"/>
      </w:r>
      <w:r>
        <w:rPr>
          <w:noProof/>
        </w:rPr>
        <w:t>18</w:t>
      </w:r>
      <w:r>
        <w:rPr>
          <w:noProof/>
        </w:rPr>
        <w:fldChar w:fldCharType="end"/>
      </w:r>
    </w:p>
    <w:p w14:paraId="3439B9A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4.1.5</w:t>
      </w:r>
      <w:r>
        <w:rPr>
          <w:rFonts w:asciiTheme="minorHAnsi" w:eastAsiaTheme="minorEastAsia" w:hAnsiTheme="minorHAnsi" w:cstheme="minorBidi"/>
          <w:i w:val="0"/>
          <w:noProof/>
          <w:sz w:val="24"/>
          <w:szCs w:val="24"/>
          <w:lang w:eastAsia="ja-JP"/>
        </w:rPr>
        <w:tab/>
      </w:r>
      <w:r>
        <w:rPr>
          <w:noProof/>
        </w:rPr>
        <w:t>Block State</w:t>
      </w:r>
      <w:r>
        <w:rPr>
          <w:noProof/>
        </w:rPr>
        <w:tab/>
      </w:r>
      <w:r>
        <w:rPr>
          <w:noProof/>
        </w:rPr>
        <w:fldChar w:fldCharType="begin"/>
      </w:r>
      <w:r>
        <w:rPr>
          <w:noProof/>
        </w:rPr>
        <w:instrText xml:space="preserve"> PAGEREF _Toc320194016 \h </w:instrText>
      </w:r>
      <w:r>
        <w:rPr>
          <w:noProof/>
        </w:rPr>
      </w:r>
      <w:r>
        <w:rPr>
          <w:noProof/>
        </w:rPr>
        <w:fldChar w:fldCharType="separate"/>
      </w:r>
      <w:r>
        <w:rPr>
          <w:noProof/>
        </w:rPr>
        <w:t>19</w:t>
      </w:r>
      <w:r>
        <w:rPr>
          <w:noProof/>
        </w:rPr>
        <w:fldChar w:fldCharType="end"/>
      </w:r>
    </w:p>
    <w:p w14:paraId="2593F2BE"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5.</w:t>
      </w:r>
      <w:r>
        <w:rPr>
          <w:rFonts w:asciiTheme="minorHAnsi" w:eastAsiaTheme="minorEastAsia" w:hAnsiTheme="minorHAnsi" w:cstheme="minorBidi"/>
          <w:b w:val="0"/>
          <w:caps w:val="0"/>
          <w:noProof/>
          <w:sz w:val="24"/>
          <w:szCs w:val="24"/>
          <w:lang w:eastAsia="ja-JP"/>
        </w:rPr>
        <w:tab/>
      </w:r>
      <w:r w:rsidRPr="0038552A">
        <w:rPr>
          <w:rFonts w:cs="Arial"/>
          <w:noProof/>
        </w:rPr>
        <w:t>Designer</w:t>
      </w:r>
      <w:r>
        <w:rPr>
          <w:noProof/>
        </w:rPr>
        <w:tab/>
      </w:r>
      <w:r>
        <w:rPr>
          <w:noProof/>
        </w:rPr>
        <w:fldChar w:fldCharType="begin"/>
      </w:r>
      <w:r>
        <w:rPr>
          <w:noProof/>
        </w:rPr>
        <w:instrText xml:space="preserve"> PAGEREF _Toc320194017 \h </w:instrText>
      </w:r>
      <w:r>
        <w:rPr>
          <w:noProof/>
        </w:rPr>
      </w:r>
      <w:r>
        <w:rPr>
          <w:noProof/>
        </w:rPr>
        <w:fldChar w:fldCharType="separate"/>
      </w:r>
      <w:r>
        <w:rPr>
          <w:noProof/>
        </w:rPr>
        <w:t>20</w:t>
      </w:r>
      <w:r>
        <w:rPr>
          <w:noProof/>
        </w:rPr>
        <w:fldChar w:fldCharType="end"/>
      </w:r>
    </w:p>
    <w:p w14:paraId="37D429E8"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5.1</w:t>
      </w:r>
      <w:r>
        <w:rPr>
          <w:rFonts w:asciiTheme="minorHAnsi" w:eastAsiaTheme="minorEastAsia" w:hAnsiTheme="minorHAnsi" w:cstheme="minorBidi"/>
          <w:smallCaps w:val="0"/>
          <w:noProof/>
          <w:sz w:val="24"/>
          <w:szCs w:val="24"/>
          <w:lang w:eastAsia="ja-JP"/>
        </w:rPr>
        <w:tab/>
      </w:r>
      <w:r>
        <w:rPr>
          <w:noProof/>
        </w:rPr>
        <w:t>NavTree</w:t>
      </w:r>
      <w:r>
        <w:rPr>
          <w:noProof/>
        </w:rPr>
        <w:tab/>
      </w:r>
      <w:r>
        <w:rPr>
          <w:noProof/>
        </w:rPr>
        <w:fldChar w:fldCharType="begin"/>
      </w:r>
      <w:r>
        <w:rPr>
          <w:noProof/>
        </w:rPr>
        <w:instrText xml:space="preserve"> PAGEREF _Toc320194018 \h </w:instrText>
      </w:r>
      <w:r>
        <w:rPr>
          <w:noProof/>
        </w:rPr>
      </w:r>
      <w:r>
        <w:rPr>
          <w:noProof/>
        </w:rPr>
        <w:fldChar w:fldCharType="separate"/>
      </w:r>
      <w:r>
        <w:rPr>
          <w:noProof/>
        </w:rPr>
        <w:t>20</w:t>
      </w:r>
      <w:r>
        <w:rPr>
          <w:noProof/>
        </w:rPr>
        <w:fldChar w:fldCharType="end"/>
      </w:r>
    </w:p>
    <w:p w14:paraId="61587CAD"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5.1.1</w:t>
      </w:r>
      <w:r>
        <w:rPr>
          <w:rFonts w:asciiTheme="minorHAnsi" w:eastAsiaTheme="minorEastAsia" w:hAnsiTheme="minorHAnsi" w:cstheme="minorBidi"/>
          <w:i w:val="0"/>
          <w:noProof/>
          <w:sz w:val="24"/>
          <w:szCs w:val="24"/>
          <w:lang w:eastAsia="ja-JP"/>
        </w:rPr>
        <w:tab/>
      </w:r>
      <w:r>
        <w:rPr>
          <w:noProof/>
        </w:rPr>
        <w:t>Root Node</w:t>
      </w:r>
      <w:r>
        <w:rPr>
          <w:noProof/>
        </w:rPr>
        <w:tab/>
      </w:r>
      <w:r>
        <w:rPr>
          <w:noProof/>
        </w:rPr>
        <w:fldChar w:fldCharType="begin"/>
      </w:r>
      <w:r>
        <w:rPr>
          <w:noProof/>
        </w:rPr>
        <w:instrText xml:space="preserve"> PAGEREF _Toc320194019 \h </w:instrText>
      </w:r>
      <w:r>
        <w:rPr>
          <w:noProof/>
        </w:rPr>
      </w:r>
      <w:r>
        <w:rPr>
          <w:noProof/>
        </w:rPr>
        <w:fldChar w:fldCharType="separate"/>
      </w:r>
      <w:r>
        <w:rPr>
          <w:noProof/>
        </w:rPr>
        <w:t>20</w:t>
      </w:r>
      <w:r>
        <w:rPr>
          <w:noProof/>
        </w:rPr>
        <w:fldChar w:fldCharType="end"/>
      </w:r>
    </w:p>
    <w:p w14:paraId="1AB3D90F"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lastRenderedPageBreak/>
        <w:t>5.1.2</w:t>
      </w:r>
      <w:r>
        <w:rPr>
          <w:rFonts w:asciiTheme="minorHAnsi" w:eastAsiaTheme="minorEastAsia" w:hAnsiTheme="minorHAnsi" w:cstheme="minorBidi"/>
          <w:i w:val="0"/>
          <w:noProof/>
          <w:sz w:val="24"/>
          <w:szCs w:val="24"/>
          <w:lang w:eastAsia="ja-JP"/>
        </w:rPr>
        <w:tab/>
      </w:r>
      <w:r>
        <w:rPr>
          <w:noProof/>
        </w:rPr>
        <w:t>Application Nodes</w:t>
      </w:r>
      <w:r>
        <w:rPr>
          <w:noProof/>
        </w:rPr>
        <w:tab/>
      </w:r>
      <w:r>
        <w:rPr>
          <w:noProof/>
        </w:rPr>
        <w:fldChar w:fldCharType="begin"/>
      </w:r>
      <w:r>
        <w:rPr>
          <w:noProof/>
        </w:rPr>
        <w:instrText xml:space="preserve"> PAGEREF _Toc320194020 \h </w:instrText>
      </w:r>
      <w:r>
        <w:rPr>
          <w:noProof/>
        </w:rPr>
      </w:r>
      <w:r>
        <w:rPr>
          <w:noProof/>
        </w:rPr>
        <w:fldChar w:fldCharType="separate"/>
      </w:r>
      <w:r>
        <w:rPr>
          <w:noProof/>
        </w:rPr>
        <w:t>21</w:t>
      </w:r>
      <w:r>
        <w:rPr>
          <w:noProof/>
        </w:rPr>
        <w:fldChar w:fldCharType="end"/>
      </w:r>
    </w:p>
    <w:p w14:paraId="009AD09F"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5.1.3</w:t>
      </w:r>
      <w:r>
        <w:rPr>
          <w:rFonts w:asciiTheme="minorHAnsi" w:eastAsiaTheme="minorEastAsia" w:hAnsiTheme="minorHAnsi" w:cstheme="minorBidi"/>
          <w:i w:val="0"/>
          <w:noProof/>
          <w:sz w:val="24"/>
          <w:szCs w:val="24"/>
          <w:lang w:eastAsia="ja-JP"/>
        </w:rPr>
        <w:tab/>
      </w:r>
      <w:r>
        <w:rPr>
          <w:noProof/>
        </w:rPr>
        <w:t>Family Nodes</w:t>
      </w:r>
      <w:r>
        <w:rPr>
          <w:noProof/>
        </w:rPr>
        <w:tab/>
      </w:r>
      <w:r>
        <w:rPr>
          <w:noProof/>
        </w:rPr>
        <w:fldChar w:fldCharType="begin"/>
      </w:r>
      <w:r>
        <w:rPr>
          <w:noProof/>
        </w:rPr>
        <w:instrText xml:space="preserve"> PAGEREF _Toc320194021 \h </w:instrText>
      </w:r>
      <w:r>
        <w:rPr>
          <w:noProof/>
        </w:rPr>
      </w:r>
      <w:r>
        <w:rPr>
          <w:noProof/>
        </w:rPr>
        <w:fldChar w:fldCharType="separate"/>
      </w:r>
      <w:r>
        <w:rPr>
          <w:noProof/>
        </w:rPr>
        <w:t>21</w:t>
      </w:r>
      <w:r>
        <w:rPr>
          <w:noProof/>
        </w:rPr>
        <w:fldChar w:fldCharType="end"/>
      </w:r>
    </w:p>
    <w:p w14:paraId="4E4211C4"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5.1.4</w:t>
      </w:r>
      <w:r>
        <w:rPr>
          <w:rFonts w:asciiTheme="minorHAnsi" w:eastAsiaTheme="minorEastAsia" w:hAnsiTheme="minorHAnsi" w:cstheme="minorBidi"/>
          <w:i w:val="0"/>
          <w:noProof/>
          <w:sz w:val="24"/>
          <w:szCs w:val="24"/>
          <w:lang w:eastAsia="ja-JP"/>
        </w:rPr>
        <w:tab/>
      </w:r>
      <w:r>
        <w:rPr>
          <w:noProof/>
        </w:rPr>
        <w:t>Folder Nodes</w:t>
      </w:r>
      <w:r>
        <w:rPr>
          <w:noProof/>
        </w:rPr>
        <w:tab/>
      </w:r>
      <w:r>
        <w:rPr>
          <w:noProof/>
        </w:rPr>
        <w:fldChar w:fldCharType="begin"/>
      </w:r>
      <w:r>
        <w:rPr>
          <w:noProof/>
        </w:rPr>
        <w:instrText xml:space="preserve"> PAGEREF _Toc320194022 \h </w:instrText>
      </w:r>
      <w:r>
        <w:rPr>
          <w:noProof/>
        </w:rPr>
      </w:r>
      <w:r>
        <w:rPr>
          <w:noProof/>
        </w:rPr>
        <w:fldChar w:fldCharType="separate"/>
      </w:r>
      <w:r>
        <w:rPr>
          <w:noProof/>
        </w:rPr>
        <w:t>21</w:t>
      </w:r>
      <w:r>
        <w:rPr>
          <w:noProof/>
        </w:rPr>
        <w:fldChar w:fldCharType="end"/>
      </w:r>
    </w:p>
    <w:p w14:paraId="57B07A4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5.1.5</w:t>
      </w:r>
      <w:r>
        <w:rPr>
          <w:rFonts w:asciiTheme="minorHAnsi" w:eastAsiaTheme="minorEastAsia" w:hAnsiTheme="minorHAnsi" w:cstheme="minorBidi"/>
          <w:i w:val="0"/>
          <w:noProof/>
          <w:sz w:val="24"/>
          <w:szCs w:val="24"/>
          <w:lang w:eastAsia="ja-JP"/>
        </w:rPr>
        <w:tab/>
      </w:r>
      <w:r>
        <w:rPr>
          <w:noProof/>
        </w:rPr>
        <w:t>Problem Nodes</w:t>
      </w:r>
      <w:r>
        <w:rPr>
          <w:noProof/>
        </w:rPr>
        <w:tab/>
      </w:r>
      <w:r>
        <w:rPr>
          <w:noProof/>
        </w:rPr>
        <w:fldChar w:fldCharType="begin"/>
      </w:r>
      <w:r>
        <w:rPr>
          <w:noProof/>
        </w:rPr>
        <w:instrText xml:space="preserve"> PAGEREF _Toc320194023 \h </w:instrText>
      </w:r>
      <w:r>
        <w:rPr>
          <w:noProof/>
        </w:rPr>
      </w:r>
      <w:r>
        <w:rPr>
          <w:noProof/>
        </w:rPr>
        <w:fldChar w:fldCharType="separate"/>
      </w:r>
      <w:r>
        <w:rPr>
          <w:noProof/>
        </w:rPr>
        <w:t>22</w:t>
      </w:r>
      <w:r>
        <w:rPr>
          <w:noProof/>
        </w:rPr>
        <w:fldChar w:fldCharType="end"/>
      </w:r>
    </w:p>
    <w:p w14:paraId="284FAE37"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5.2</w:t>
      </w:r>
      <w:r>
        <w:rPr>
          <w:rFonts w:asciiTheme="minorHAnsi" w:eastAsiaTheme="minorEastAsia" w:hAnsiTheme="minorHAnsi" w:cstheme="minorBidi"/>
          <w:smallCaps w:val="0"/>
          <w:noProof/>
          <w:sz w:val="24"/>
          <w:szCs w:val="24"/>
          <w:lang w:eastAsia="ja-JP"/>
        </w:rPr>
        <w:tab/>
      </w:r>
      <w:r>
        <w:rPr>
          <w:noProof/>
        </w:rPr>
        <w:t>Menu</w:t>
      </w:r>
      <w:r>
        <w:rPr>
          <w:noProof/>
        </w:rPr>
        <w:tab/>
      </w:r>
      <w:r>
        <w:rPr>
          <w:noProof/>
        </w:rPr>
        <w:fldChar w:fldCharType="begin"/>
      </w:r>
      <w:r>
        <w:rPr>
          <w:noProof/>
        </w:rPr>
        <w:instrText xml:space="preserve"> PAGEREF _Toc320194024 \h </w:instrText>
      </w:r>
      <w:r>
        <w:rPr>
          <w:noProof/>
        </w:rPr>
      </w:r>
      <w:r>
        <w:rPr>
          <w:noProof/>
        </w:rPr>
        <w:fldChar w:fldCharType="separate"/>
      </w:r>
      <w:r>
        <w:rPr>
          <w:noProof/>
        </w:rPr>
        <w:t>22</w:t>
      </w:r>
      <w:r>
        <w:rPr>
          <w:noProof/>
        </w:rPr>
        <w:fldChar w:fldCharType="end"/>
      </w:r>
    </w:p>
    <w:p w14:paraId="13DB4535"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5.3</w:t>
      </w:r>
      <w:r>
        <w:rPr>
          <w:rFonts w:asciiTheme="minorHAnsi" w:eastAsiaTheme="minorEastAsia" w:hAnsiTheme="minorHAnsi" w:cstheme="minorBidi"/>
          <w:smallCaps w:val="0"/>
          <w:noProof/>
          <w:sz w:val="24"/>
          <w:szCs w:val="24"/>
          <w:lang w:eastAsia="ja-JP"/>
        </w:rPr>
        <w:tab/>
      </w:r>
      <w:r>
        <w:rPr>
          <w:noProof/>
        </w:rPr>
        <w:t>Palette</w:t>
      </w:r>
      <w:r>
        <w:rPr>
          <w:noProof/>
        </w:rPr>
        <w:tab/>
      </w:r>
      <w:r>
        <w:rPr>
          <w:noProof/>
        </w:rPr>
        <w:fldChar w:fldCharType="begin"/>
      </w:r>
      <w:r>
        <w:rPr>
          <w:noProof/>
        </w:rPr>
        <w:instrText xml:space="preserve"> PAGEREF _Toc320194025 \h </w:instrText>
      </w:r>
      <w:r>
        <w:rPr>
          <w:noProof/>
        </w:rPr>
      </w:r>
      <w:r>
        <w:rPr>
          <w:noProof/>
        </w:rPr>
        <w:fldChar w:fldCharType="separate"/>
      </w:r>
      <w:r>
        <w:rPr>
          <w:noProof/>
        </w:rPr>
        <w:t>22</w:t>
      </w:r>
      <w:r>
        <w:rPr>
          <w:noProof/>
        </w:rPr>
        <w:fldChar w:fldCharType="end"/>
      </w:r>
    </w:p>
    <w:p w14:paraId="5DFAB1D5"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5.4</w:t>
      </w:r>
      <w:r>
        <w:rPr>
          <w:rFonts w:asciiTheme="minorHAnsi" w:eastAsiaTheme="minorEastAsia" w:hAnsiTheme="minorHAnsi" w:cstheme="minorBidi"/>
          <w:smallCaps w:val="0"/>
          <w:noProof/>
          <w:sz w:val="24"/>
          <w:szCs w:val="24"/>
          <w:lang w:eastAsia="ja-JP"/>
        </w:rPr>
        <w:tab/>
      </w:r>
      <w:r>
        <w:rPr>
          <w:noProof/>
        </w:rPr>
        <w:t>Icons</w:t>
      </w:r>
      <w:r>
        <w:rPr>
          <w:noProof/>
        </w:rPr>
        <w:tab/>
      </w:r>
      <w:r>
        <w:rPr>
          <w:noProof/>
        </w:rPr>
        <w:fldChar w:fldCharType="begin"/>
      </w:r>
      <w:r>
        <w:rPr>
          <w:noProof/>
        </w:rPr>
        <w:instrText xml:space="preserve"> PAGEREF _Toc320194026 \h </w:instrText>
      </w:r>
      <w:r>
        <w:rPr>
          <w:noProof/>
        </w:rPr>
      </w:r>
      <w:r>
        <w:rPr>
          <w:noProof/>
        </w:rPr>
        <w:fldChar w:fldCharType="separate"/>
      </w:r>
      <w:r>
        <w:rPr>
          <w:noProof/>
        </w:rPr>
        <w:t>23</w:t>
      </w:r>
      <w:r>
        <w:rPr>
          <w:noProof/>
        </w:rPr>
        <w:fldChar w:fldCharType="end"/>
      </w:r>
    </w:p>
    <w:p w14:paraId="75851F54"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5.5</w:t>
      </w:r>
      <w:r>
        <w:rPr>
          <w:rFonts w:asciiTheme="minorHAnsi" w:eastAsiaTheme="minorEastAsia" w:hAnsiTheme="minorHAnsi" w:cstheme="minorBidi"/>
          <w:smallCaps w:val="0"/>
          <w:noProof/>
          <w:sz w:val="24"/>
          <w:szCs w:val="24"/>
          <w:lang w:eastAsia="ja-JP"/>
        </w:rPr>
        <w:tab/>
      </w:r>
      <w:r>
        <w:rPr>
          <w:noProof/>
        </w:rPr>
        <w:t>Diagrams</w:t>
      </w:r>
      <w:r>
        <w:rPr>
          <w:noProof/>
        </w:rPr>
        <w:tab/>
      </w:r>
      <w:r>
        <w:rPr>
          <w:noProof/>
        </w:rPr>
        <w:fldChar w:fldCharType="begin"/>
      </w:r>
      <w:r>
        <w:rPr>
          <w:noProof/>
        </w:rPr>
        <w:instrText xml:space="preserve"> PAGEREF _Toc320194027 \h </w:instrText>
      </w:r>
      <w:r>
        <w:rPr>
          <w:noProof/>
        </w:rPr>
      </w:r>
      <w:r>
        <w:rPr>
          <w:noProof/>
        </w:rPr>
        <w:fldChar w:fldCharType="separate"/>
      </w:r>
      <w:r>
        <w:rPr>
          <w:noProof/>
        </w:rPr>
        <w:t>23</w:t>
      </w:r>
      <w:r>
        <w:rPr>
          <w:noProof/>
        </w:rPr>
        <w:fldChar w:fldCharType="end"/>
      </w:r>
    </w:p>
    <w:p w14:paraId="0F0FC963"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5.5.1</w:t>
      </w:r>
      <w:r>
        <w:rPr>
          <w:rFonts w:asciiTheme="minorHAnsi" w:eastAsiaTheme="minorEastAsia" w:hAnsiTheme="minorHAnsi" w:cstheme="minorBidi"/>
          <w:i w:val="0"/>
          <w:noProof/>
          <w:sz w:val="24"/>
          <w:szCs w:val="24"/>
          <w:lang w:eastAsia="ja-JP"/>
        </w:rPr>
        <w:tab/>
      </w:r>
      <w:r>
        <w:rPr>
          <w:noProof/>
        </w:rPr>
        <w:t>Diagram State</w:t>
      </w:r>
      <w:r>
        <w:rPr>
          <w:noProof/>
        </w:rPr>
        <w:tab/>
      </w:r>
      <w:r>
        <w:rPr>
          <w:noProof/>
        </w:rPr>
        <w:fldChar w:fldCharType="begin"/>
      </w:r>
      <w:r>
        <w:rPr>
          <w:noProof/>
        </w:rPr>
        <w:instrText xml:space="preserve"> PAGEREF _Toc320194028 \h </w:instrText>
      </w:r>
      <w:r>
        <w:rPr>
          <w:noProof/>
        </w:rPr>
      </w:r>
      <w:r>
        <w:rPr>
          <w:noProof/>
        </w:rPr>
        <w:fldChar w:fldCharType="separate"/>
      </w:r>
      <w:r>
        <w:rPr>
          <w:noProof/>
        </w:rPr>
        <w:t>24</w:t>
      </w:r>
      <w:r>
        <w:rPr>
          <w:noProof/>
        </w:rPr>
        <w:fldChar w:fldCharType="end"/>
      </w:r>
    </w:p>
    <w:p w14:paraId="6BAD95C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5.5.2</w:t>
      </w:r>
      <w:r>
        <w:rPr>
          <w:rFonts w:asciiTheme="minorHAnsi" w:eastAsiaTheme="minorEastAsia" w:hAnsiTheme="minorHAnsi" w:cstheme="minorBidi"/>
          <w:i w:val="0"/>
          <w:noProof/>
          <w:sz w:val="24"/>
          <w:szCs w:val="24"/>
          <w:lang w:eastAsia="ja-JP"/>
        </w:rPr>
        <w:tab/>
      </w:r>
      <w:r>
        <w:rPr>
          <w:noProof/>
        </w:rPr>
        <w:t>Dirty</w:t>
      </w:r>
      <w:r>
        <w:rPr>
          <w:noProof/>
        </w:rPr>
        <w:tab/>
      </w:r>
      <w:r>
        <w:rPr>
          <w:noProof/>
        </w:rPr>
        <w:fldChar w:fldCharType="begin"/>
      </w:r>
      <w:r>
        <w:rPr>
          <w:noProof/>
        </w:rPr>
        <w:instrText xml:space="preserve"> PAGEREF _Toc320194029 \h </w:instrText>
      </w:r>
      <w:r>
        <w:rPr>
          <w:noProof/>
        </w:rPr>
      </w:r>
      <w:r>
        <w:rPr>
          <w:noProof/>
        </w:rPr>
        <w:fldChar w:fldCharType="separate"/>
      </w:r>
      <w:r>
        <w:rPr>
          <w:noProof/>
        </w:rPr>
        <w:t>25</w:t>
      </w:r>
      <w:r>
        <w:rPr>
          <w:noProof/>
        </w:rPr>
        <w:fldChar w:fldCharType="end"/>
      </w:r>
    </w:p>
    <w:p w14:paraId="7D580A0C"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5.5.3</w:t>
      </w:r>
      <w:r>
        <w:rPr>
          <w:rFonts w:asciiTheme="minorHAnsi" w:eastAsiaTheme="minorEastAsia" w:hAnsiTheme="minorHAnsi" w:cstheme="minorBidi"/>
          <w:i w:val="0"/>
          <w:noProof/>
          <w:sz w:val="24"/>
          <w:szCs w:val="24"/>
          <w:lang w:eastAsia="ja-JP"/>
        </w:rPr>
        <w:tab/>
      </w:r>
      <w:r>
        <w:rPr>
          <w:noProof/>
        </w:rPr>
        <w:t>Reset Action</w:t>
      </w:r>
      <w:r>
        <w:rPr>
          <w:noProof/>
        </w:rPr>
        <w:tab/>
      </w:r>
      <w:r>
        <w:rPr>
          <w:noProof/>
        </w:rPr>
        <w:fldChar w:fldCharType="begin"/>
      </w:r>
      <w:r>
        <w:rPr>
          <w:noProof/>
        </w:rPr>
        <w:instrText xml:space="preserve"> PAGEREF _Toc320194030 \h </w:instrText>
      </w:r>
      <w:r>
        <w:rPr>
          <w:noProof/>
        </w:rPr>
      </w:r>
      <w:r>
        <w:rPr>
          <w:noProof/>
        </w:rPr>
        <w:fldChar w:fldCharType="separate"/>
      </w:r>
      <w:r>
        <w:rPr>
          <w:noProof/>
        </w:rPr>
        <w:t>25</w:t>
      </w:r>
      <w:r>
        <w:rPr>
          <w:noProof/>
        </w:rPr>
        <w:fldChar w:fldCharType="end"/>
      </w:r>
    </w:p>
    <w:p w14:paraId="358659E2"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5.6</w:t>
      </w:r>
      <w:r>
        <w:rPr>
          <w:rFonts w:asciiTheme="minorHAnsi" w:eastAsiaTheme="minorEastAsia" w:hAnsiTheme="minorHAnsi" w:cstheme="minorBidi"/>
          <w:smallCaps w:val="0"/>
          <w:noProof/>
          <w:sz w:val="24"/>
          <w:szCs w:val="24"/>
          <w:lang w:eastAsia="ja-JP"/>
        </w:rPr>
        <w:tab/>
      </w:r>
      <w:r>
        <w:rPr>
          <w:noProof/>
        </w:rPr>
        <w:t>Blocks</w:t>
      </w:r>
      <w:r>
        <w:rPr>
          <w:noProof/>
        </w:rPr>
        <w:tab/>
      </w:r>
      <w:r>
        <w:rPr>
          <w:noProof/>
        </w:rPr>
        <w:fldChar w:fldCharType="begin"/>
      </w:r>
      <w:r>
        <w:rPr>
          <w:noProof/>
        </w:rPr>
        <w:instrText xml:space="preserve"> PAGEREF _Toc320194031 \h </w:instrText>
      </w:r>
      <w:r>
        <w:rPr>
          <w:noProof/>
        </w:rPr>
      </w:r>
      <w:r>
        <w:rPr>
          <w:noProof/>
        </w:rPr>
        <w:fldChar w:fldCharType="separate"/>
      </w:r>
      <w:r>
        <w:rPr>
          <w:noProof/>
        </w:rPr>
        <w:t>26</w:t>
      </w:r>
      <w:r>
        <w:rPr>
          <w:noProof/>
        </w:rPr>
        <w:fldChar w:fldCharType="end"/>
      </w:r>
    </w:p>
    <w:p w14:paraId="7E32FFC0"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5.6.1</w:t>
      </w:r>
      <w:r>
        <w:rPr>
          <w:rFonts w:asciiTheme="minorHAnsi" w:eastAsiaTheme="minorEastAsia" w:hAnsiTheme="minorHAnsi" w:cstheme="minorBidi"/>
          <w:i w:val="0"/>
          <w:noProof/>
          <w:sz w:val="24"/>
          <w:szCs w:val="24"/>
          <w:lang w:eastAsia="ja-JP"/>
        </w:rPr>
        <w:tab/>
      </w:r>
      <w:r>
        <w:rPr>
          <w:noProof/>
        </w:rPr>
        <w:t>Block Behavior</w:t>
      </w:r>
      <w:r>
        <w:rPr>
          <w:noProof/>
        </w:rPr>
        <w:tab/>
      </w:r>
      <w:r>
        <w:rPr>
          <w:noProof/>
        </w:rPr>
        <w:fldChar w:fldCharType="begin"/>
      </w:r>
      <w:r>
        <w:rPr>
          <w:noProof/>
        </w:rPr>
        <w:instrText xml:space="preserve"> PAGEREF _Toc320194032 \h </w:instrText>
      </w:r>
      <w:r>
        <w:rPr>
          <w:noProof/>
        </w:rPr>
      </w:r>
      <w:r>
        <w:rPr>
          <w:noProof/>
        </w:rPr>
        <w:fldChar w:fldCharType="separate"/>
      </w:r>
      <w:r>
        <w:rPr>
          <w:noProof/>
        </w:rPr>
        <w:t>26</w:t>
      </w:r>
      <w:r>
        <w:rPr>
          <w:noProof/>
        </w:rPr>
        <w:fldChar w:fldCharType="end"/>
      </w:r>
    </w:p>
    <w:p w14:paraId="058A61FD"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5.6.2</w:t>
      </w:r>
      <w:r>
        <w:rPr>
          <w:rFonts w:asciiTheme="minorHAnsi" w:eastAsiaTheme="minorEastAsia" w:hAnsiTheme="minorHAnsi" w:cstheme="minorBidi"/>
          <w:i w:val="0"/>
          <w:noProof/>
          <w:sz w:val="24"/>
          <w:szCs w:val="24"/>
          <w:lang w:eastAsia="ja-JP"/>
        </w:rPr>
        <w:tab/>
      </w:r>
      <w:r>
        <w:rPr>
          <w:noProof/>
        </w:rPr>
        <w:t>Block Definitions</w:t>
      </w:r>
      <w:r>
        <w:rPr>
          <w:noProof/>
        </w:rPr>
        <w:tab/>
      </w:r>
      <w:r>
        <w:rPr>
          <w:noProof/>
        </w:rPr>
        <w:fldChar w:fldCharType="begin"/>
      </w:r>
      <w:r>
        <w:rPr>
          <w:noProof/>
        </w:rPr>
        <w:instrText xml:space="preserve"> PAGEREF _Toc320194033 \h </w:instrText>
      </w:r>
      <w:r>
        <w:rPr>
          <w:noProof/>
        </w:rPr>
      </w:r>
      <w:r>
        <w:rPr>
          <w:noProof/>
        </w:rPr>
        <w:fldChar w:fldCharType="separate"/>
      </w:r>
      <w:r>
        <w:rPr>
          <w:noProof/>
        </w:rPr>
        <w:t>26</w:t>
      </w:r>
      <w:r>
        <w:rPr>
          <w:noProof/>
        </w:rPr>
        <w:fldChar w:fldCharType="end"/>
      </w:r>
    </w:p>
    <w:p w14:paraId="28DDD67E"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5.6.3</w:t>
      </w:r>
      <w:r>
        <w:rPr>
          <w:rFonts w:asciiTheme="minorHAnsi" w:eastAsiaTheme="minorEastAsia" w:hAnsiTheme="minorHAnsi" w:cstheme="minorBidi"/>
          <w:i w:val="0"/>
          <w:noProof/>
          <w:sz w:val="24"/>
          <w:szCs w:val="24"/>
          <w:lang w:eastAsia="ja-JP"/>
        </w:rPr>
        <w:tab/>
      </w:r>
      <w:r>
        <w:rPr>
          <w:noProof/>
        </w:rPr>
        <w:t>Bad Data Handling</w:t>
      </w:r>
      <w:r>
        <w:rPr>
          <w:noProof/>
        </w:rPr>
        <w:tab/>
      </w:r>
      <w:r>
        <w:rPr>
          <w:noProof/>
        </w:rPr>
        <w:fldChar w:fldCharType="begin"/>
      </w:r>
      <w:r>
        <w:rPr>
          <w:noProof/>
        </w:rPr>
        <w:instrText xml:space="preserve"> PAGEREF _Toc320194034 \h </w:instrText>
      </w:r>
      <w:r>
        <w:rPr>
          <w:noProof/>
        </w:rPr>
      </w:r>
      <w:r>
        <w:rPr>
          <w:noProof/>
        </w:rPr>
        <w:fldChar w:fldCharType="separate"/>
      </w:r>
      <w:r>
        <w:rPr>
          <w:noProof/>
        </w:rPr>
        <w:t>57</w:t>
      </w:r>
      <w:r>
        <w:rPr>
          <w:noProof/>
        </w:rPr>
        <w:fldChar w:fldCharType="end"/>
      </w:r>
    </w:p>
    <w:p w14:paraId="617A605C"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5.6.4</w:t>
      </w:r>
      <w:r>
        <w:rPr>
          <w:rFonts w:asciiTheme="minorHAnsi" w:eastAsiaTheme="minorEastAsia" w:hAnsiTheme="minorHAnsi" w:cstheme="minorBidi"/>
          <w:i w:val="0"/>
          <w:noProof/>
          <w:sz w:val="24"/>
          <w:szCs w:val="24"/>
          <w:lang w:eastAsia="ja-JP"/>
        </w:rPr>
        <w:tab/>
      </w:r>
      <w:r>
        <w:rPr>
          <w:noProof/>
        </w:rPr>
        <w:t>Block Locking</w:t>
      </w:r>
      <w:r>
        <w:rPr>
          <w:noProof/>
        </w:rPr>
        <w:tab/>
      </w:r>
      <w:r>
        <w:rPr>
          <w:noProof/>
        </w:rPr>
        <w:fldChar w:fldCharType="begin"/>
      </w:r>
      <w:r>
        <w:rPr>
          <w:noProof/>
        </w:rPr>
        <w:instrText xml:space="preserve"> PAGEREF _Toc320194035 \h </w:instrText>
      </w:r>
      <w:r>
        <w:rPr>
          <w:noProof/>
        </w:rPr>
      </w:r>
      <w:r>
        <w:rPr>
          <w:noProof/>
        </w:rPr>
        <w:fldChar w:fldCharType="separate"/>
      </w:r>
      <w:r>
        <w:rPr>
          <w:noProof/>
        </w:rPr>
        <w:t>58</w:t>
      </w:r>
      <w:r>
        <w:rPr>
          <w:noProof/>
        </w:rPr>
        <w:fldChar w:fldCharType="end"/>
      </w:r>
    </w:p>
    <w:p w14:paraId="2ECF994B"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5.6.5</w:t>
      </w:r>
      <w:r>
        <w:rPr>
          <w:rFonts w:asciiTheme="minorHAnsi" w:eastAsiaTheme="minorEastAsia" w:hAnsiTheme="minorHAnsi" w:cstheme="minorBidi"/>
          <w:i w:val="0"/>
          <w:noProof/>
          <w:sz w:val="24"/>
          <w:szCs w:val="24"/>
          <w:lang w:eastAsia="ja-JP"/>
        </w:rPr>
        <w:tab/>
      </w:r>
      <w:r>
        <w:rPr>
          <w:noProof/>
        </w:rPr>
        <w:t>Block Reset</w:t>
      </w:r>
      <w:r>
        <w:rPr>
          <w:noProof/>
        </w:rPr>
        <w:tab/>
      </w:r>
      <w:r>
        <w:rPr>
          <w:noProof/>
        </w:rPr>
        <w:fldChar w:fldCharType="begin"/>
      </w:r>
      <w:r>
        <w:rPr>
          <w:noProof/>
        </w:rPr>
        <w:instrText xml:space="preserve"> PAGEREF _Toc320194036 \h </w:instrText>
      </w:r>
      <w:r>
        <w:rPr>
          <w:noProof/>
        </w:rPr>
      </w:r>
      <w:r>
        <w:rPr>
          <w:noProof/>
        </w:rPr>
        <w:fldChar w:fldCharType="separate"/>
      </w:r>
      <w:r>
        <w:rPr>
          <w:noProof/>
        </w:rPr>
        <w:t>58</w:t>
      </w:r>
      <w:r>
        <w:rPr>
          <w:noProof/>
        </w:rPr>
        <w:fldChar w:fldCharType="end"/>
      </w:r>
    </w:p>
    <w:p w14:paraId="6D388CFD"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5.6.6</w:t>
      </w:r>
      <w:r>
        <w:rPr>
          <w:rFonts w:asciiTheme="minorHAnsi" w:eastAsiaTheme="minorEastAsia" w:hAnsiTheme="minorHAnsi" w:cstheme="minorBidi"/>
          <w:i w:val="0"/>
          <w:noProof/>
          <w:sz w:val="24"/>
          <w:szCs w:val="24"/>
          <w:lang w:eastAsia="ja-JP"/>
        </w:rPr>
        <w:tab/>
      </w:r>
      <w:r>
        <w:rPr>
          <w:noProof/>
        </w:rPr>
        <w:t>Timestamp Handling</w:t>
      </w:r>
      <w:r>
        <w:rPr>
          <w:noProof/>
        </w:rPr>
        <w:tab/>
      </w:r>
      <w:r>
        <w:rPr>
          <w:noProof/>
        </w:rPr>
        <w:fldChar w:fldCharType="begin"/>
      </w:r>
      <w:r>
        <w:rPr>
          <w:noProof/>
        </w:rPr>
        <w:instrText xml:space="preserve"> PAGEREF _Toc320194037 \h </w:instrText>
      </w:r>
      <w:r>
        <w:rPr>
          <w:noProof/>
        </w:rPr>
      </w:r>
      <w:r>
        <w:rPr>
          <w:noProof/>
        </w:rPr>
        <w:fldChar w:fldCharType="separate"/>
      </w:r>
      <w:r>
        <w:rPr>
          <w:noProof/>
        </w:rPr>
        <w:t>58</w:t>
      </w:r>
      <w:r>
        <w:rPr>
          <w:noProof/>
        </w:rPr>
        <w:fldChar w:fldCharType="end"/>
      </w:r>
    </w:p>
    <w:p w14:paraId="2D85AF56"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5.6.7</w:t>
      </w:r>
      <w:r>
        <w:rPr>
          <w:rFonts w:asciiTheme="minorHAnsi" w:eastAsiaTheme="minorEastAsia" w:hAnsiTheme="minorHAnsi" w:cstheme="minorBidi"/>
          <w:i w:val="0"/>
          <w:noProof/>
          <w:sz w:val="24"/>
          <w:szCs w:val="24"/>
          <w:lang w:eastAsia="ja-JP"/>
        </w:rPr>
        <w:tab/>
      </w:r>
      <w:r>
        <w:rPr>
          <w:noProof/>
        </w:rPr>
        <w:t>Connection Type Change</w:t>
      </w:r>
      <w:r>
        <w:rPr>
          <w:noProof/>
        </w:rPr>
        <w:tab/>
      </w:r>
      <w:r>
        <w:rPr>
          <w:noProof/>
        </w:rPr>
        <w:fldChar w:fldCharType="begin"/>
      </w:r>
      <w:r>
        <w:rPr>
          <w:noProof/>
        </w:rPr>
        <w:instrText xml:space="preserve"> PAGEREF _Toc320194038 \h </w:instrText>
      </w:r>
      <w:r>
        <w:rPr>
          <w:noProof/>
        </w:rPr>
      </w:r>
      <w:r>
        <w:rPr>
          <w:noProof/>
        </w:rPr>
        <w:fldChar w:fldCharType="separate"/>
      </w:r>
      <w:r>
        <w:rPr>
          <w:noProof/>
        </w:rPr>
        <w:t>58</w:t>
      </w:r>
      <w:r>
        <w:rPr>
          <w:noProof/>
        </w:rPr>
        <w:fldChar w:fldCharType="end"/>
      </w:r>
    </w:p>
    <w:p w14:paraId="7CA43F98"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5.6.8</w:t>
      </w:r>
      <w:r>
        <w:rPr>
          <w:rFonts w:asciiTheme="minorHAnsi" w:eastAsiaTheme="minorEastAsia" w:hAnsiTheme="minorHAnsi" w:cstheme="minorBidi"/>
          <w:i w:val="0"/>
          <w:noProof/>
          <w:sz w:val="24"/>
          <w:szCs w:val="24"/>
          <w:lang w:eastAsia="ja-JP"/>
        </w:rPr>
        <w:tab/>
      </w:r>
      <w:r>
        <w:rPr>
          <w:noProof/>
        </w:rPr>
        <w:t>Type Coercion</w:t>
      </w:r>
      <w:r>
        <w:rPr>
          <w:noProof/>
        </w:rPr>
        <w:tab/>
      </w:r>
      <w:r>
        <w:rPr>
          <w:noProof/>
        </w:rPr>
        <w:fldChar w:fldCharType="begin"/>
      </w:r>
      <w:r>
        <w:rPr>
          <w:noProof/>
        </w:rPr>
        <w:instrText xml:space="preserve"> PAGEREF _Toc320194039 \h </w:instrText>
      </w:r>
      <w:r>
        <w:rPr>
          <w:noProof/>
        </w:rPr>
      </w:r>
      <w:r>
        <w:rPr>
          <w:noProof/>
        </w:rPr>
        <w:fldChar w:fldCharType="separate"/>
      </w:r>
      <w:r>
        <w:rPr>
          <w:noProof/>
        </w:rPr>
        <w:t>59</w:t>
      </w:r>
      <w:r>
        <w:rPr>
          <w:noProof/>
        </w:rPr>
        <w:fldChar w:fldCharType="end"/>
      </w:r>
    </w:p>
    <w:p w14:paraId="4428A3C1"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5.6.9</w:t>
      </w:r>
      <w:r>
        <w:rPr>
          <w:rFonts w:asciiTheme="minorHAnsi" w:eastAsiaTheme="minorEastAsia" w:hAnsiTheme="minorHAnsi" w:cstheme="minorBidi"/>
          <w:i w:val="0"/>
          <w:noProof/>
          <w:sz w:val="24"/>
          <w:szCs w:val="24"/>
          <w:lang w:eastAsia="ja-JP"/>
        </w:rPr>
        <w:tab/>
      </w:r>
      <w:r>
        <w:rPr>
          <w:noProof/>
        </w:rPr>
        <w:t>Block Programming Interface</w:t>
      </w:r>
      <w:r>
        <w:rPr>
          <w:noProof/>
        </w:rPr>
        <w:tab/>
      </w:r>
      <w:r>
        <w:rPr>
          <w:noProof/>
        </w:rPr>
        <w:fldChar w:fldCharType="begin"/>
      </w:r>
      <w:r>
        <w:rPr>
          <w:noProof/>
        </w:rPr>
        <w:instrText xml:space="preserve"> PAGEREF _Toc320194040 \h </w:instrText>
      </w:r>
      <w:r>
        <w:rPr>
          <w:noProof/>
        </w:rPr>
      </w:r>
      <w:r>
        <w:rPr>
          <w:noProof/>
        </w:rPr>
        <w:fldChar w:fldCharType="separate"/>
      </w:r>
      <w:r>
        <w:rPr>
          <w:noProof/>
        </w:rPr>
        <w:t>59</w:t>
      </w:r>
      <w:r>
        <w:rPr>
          <w:noProof/>
        </w:rPr>
        <w:fldChar w:fldCharType="end"/>
      </w:r>
    </w:p>
    <w:p w14:paraId="661EEE90"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5.7</w:t>
      </w:r>
      <w:r>
        <w:rPr>
          <w:rFonts w:asciiTheme="minorHAnsi" w:eastAsiaTheme="minorEastAsia" w:hAnsiTheme="minorHAnsi" w:cstheme="minorBidi"/>
          <w:smallCaps w:val="0"/>
          <w:noProof/>
          <w:sz w:val="24"/>
          <w:szCs w:val="24"/>
          <w:lang w:eastAsia="ja-JP"/>
        </w:rPr>
        <w:tab/>
      </w:r>
      <w:r>
        <w:rPr>
          <w:noProof/>
        </w:rPr>
        <w:t>Block Properties</w:t>
      </w:r>
      <w:r>
        <w:rPr>
          <w:noProof/>
        </w:rPr>
        <w:tab/>
      </w:r>
      <w:r>
        <w:rPr>
          <w:noProof/>
        </w:rPr>
        <w:fldChar w:fldCharType="begin"/>
      </w:r>
      <w:r>
        <w:rPr>
          <w:noProof/>
        </w:rPr>
        <w:instrText xml:space="preserve"> PAGEREF _Toc320194041 \h </w:instrText>
      </w:r>
      <w:r>
        <w:rPr>
          <w:noProof/>
        </w:rPr>
      </w:r>
      <w:r>
        <w:rPr>
          <w:noProof/>
        </w:rPr>
        <w:fldChar w:fldCharType="separate"/>
      </w:r>
      <w:r>
        <w:rPr>
          <w:noProof/>
        </w:rPr>
        <w:t>63</w:t>
      </w:r>
      <w:r>
        <w:rPr>
          <w:noProof/>
        </w:rPr>
        <w:fldChar w:fldCharType="end"/>
      </w:r>
    </w:p>
    <w:p w14:paraId="4BB30725"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5.7.1</w:t>
      </w:r>
      <w:r>
        <w:rPr>
          <w:rFonts w:asciiTheme="minorHAnsi" w:eastAsiaTheme="minorEastAsia" w:hAnsiTheme="minorHAnsi" w:cstheme="minorBidi"/>
          <w:i w:val="0"/>
          <w:noProof/>
          <w:sz w:val="24"/>
          <w:szCs w:val="24"/>
          <w:lang w:eastAsia="ja-JP"/>
        </w:rPr>
        <w:tab/>
      </w:r>
      <w:r>
        <w:rPr>
          <w:noProof/>
        </w:rPr>
        <w:t>Data Types</w:t>
      </w:r>
      <w:r>
        <w:rPr>
          <w:noProof/>
        </w:rPr>
        <w:tab/>
      </w:r>
      <w:r>
        <w:rPr>
          <w:noProof/>
        </w:rPr>
        <w:fldChar w:fldCharType="begin"/>
      </w:r>
      <w:r>
        <w:rPr>
          <w:noProof/>
        </w:rPr>
        <w:instrText xml:space="preserve"> PAGEREF _Toc320194042 \h </w:instrText>
      </w:r>
      <w:r>
        <w:rPr>
          <w:noProof/>
        </w:rPr>
      </w:r>
      <w:r>
        <w:rPr>
          <w:noProof/>
        </w:rPr>
        <w:fldChar w:fldCharType="separate"/>
      </w:r>
      <w:r>
        <w:rPr>
          <w:noProof/>
        </w:rPr>
        <w:t>63</w:t>
      </w:r>
      <w:r>
        <w:rPr>
          <w:noProof/>
        </w:rPr>
        <w:fldChar w:fldCharType="end"/>
      </w:r>
    </w:p>
    <w:p w14:paraId="2E25E172"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5.7.2</w:t>
      </w:r>
      <w:r>
        <w:rPr>
          <w:rFonts w:asciiTheme="minorHAnsi" w:eastAsiaTheme="minorEastAsia" w:hAnsiTheme="minorHAnsi" w:cstheme="minorBidi"/>
          <w:i w:val="0"/>
          <w:noProof/>
          <w:sz w:val="24"/>
          <w:szCs w:val="24"/>
          <w:lang w:eastAsia="ja-JP"/>
        </w:rPr>
        <w:tab/>
      </w:r>
      <w:r>
        <w:rPr>
          <w:noProof/>
        </w:rPr>
        <w:t>Binding</w:t>
      </w:r>
      <w:r>
        <w:rPr>
          <w:noProof/>
        </w:rPr>
        <w:tab/>
      </w:r>
      <w:r>
        <w:rPr>
          <w:noProof/>
        </w:rPr>
        <w:fldChar w:fldCharType="begin"/>
      </w:r>
      <w:r>
        <w:rPr>
          <w:noProof/>
        </w:rPr>
        <w:instrText xml:space="preserve"> PAGEREF _Toc320194043 \h </w:instrText>
      </w:r>
      <w:r>
        <w:rPr>
          <w:noProof/>
        </w:rPr>
      </w:r>
      <w:r>
        <w:rPr>
          <w:noProof/>
        </w:rPr>
        <w:fldChar w:fldCharType="separate"/>
      </w:r>
      <w:r>
        <w:rPr>
          <w:noProof/>
        </w:rPr>
        <w:t>63</w:t>
      </w:r>
      <w:r>
        <w:rPr>
          <w:noProof/>
        </w:rPr>
        <w:fldChar w:fldCharType="end"/>
      </w:r>
    </w:p>
    <w:p w14:paraId="7E46A56E"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5.7.3</w:t>
      </w:r>
      <w:r>
        <w:rPr>
          <w:rFonts w:asciiTheme="minorHAnsi" w:eastAsiaTheme="minorEastAsia" w:hAnsiTheme="minorHAnsi" w:cstheme="minorBidi"/>
          <w:i w:val="0"/>
          <w:noProof/>
          <w:sz w:val="24"/>
          <w:szCs w:val="24"/>
          <w:lang w:eastAsia="ja-JP"/>
        </w:rPr>
        <w:tab/>
      </w:r>
      <w:r>
        <w:rPr>
          <w:noProof/>
        </w:rPr>
        <w:t>Activity Log</w:t>
      </w:r>
      <w:r>
        <w:rPr>
          <w:noProof/>
        </w:rPr>
        <w:tab/>
      </w:r>
      <w:r>
        <w:rPr>
          <w:noProof/>
        </w:rPr>
        <w:fldChar w:fldCharType="begin"/>
      </w:r>
      <w:r>
        <w:rPr>
          <w:noProof/>
        </w:rPr>
        <w:instrText xml:space="preserve"> PAGEREF _Toc320194044 \h </w:instrText>
      </w:r>
      <w:r>
        <w:rPr>
          <w:noProof/>
        </w:rPr>
      </w:r>
      <w:r>
        <w:rPr>
          <w:noProof/>
        </w:rPr>
        <w:fldChar w:fldCharType="separate"/>
      </w:r>
      <w:r>
        <w:rPr>
          <w:noProof/>
        </w:rPr>
        <w:t>64</w:t>
      </w:r>
      <w:r>
        <w:rPr>
          <w:noProof/>
        </w:rPr>
        <w:fldChar w:fldCharType="end"/>
      </w:r>
    </w:p>
    <w:p w14:paraId="7745770D"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5.8</w:t>
      </w:r>
      <w:r>
        <w:rPr>
          <w:rFonts w:asciiTheme="minorHAnsi" w:eastAsiaTheme="minorEastAsia" w:hAnsiTheme="minorHAnsi" w:cstheme="minorBidi"/>
          <w:smallCaps w:val="0"/>
          <w:noProof/>
          <w:sz w:val="24"/>
          <w:szCs w:val="24"/>
          <w:lang w:eastAsia="ja-JP"/>
        </w:rPr>
        <w:tab/>
      </w:r>
      <w:r>
        <w:rPr>
          <w:noProof/>
        </w:rPr>
        <w:t>Property Editor</w:t>
      </w:r>
      <w:r>
        <w:rPr>
          <w:noProof/>
        </w:rPr>
        <w:tab/>
      </w:r>
      <w:r>
        <w:rPr>
          <w:noProof/>
        </w:rPr>
        <w:fldChar w:fldCharType="begin"/>
      </w:r>
      <w:r>
        <w:rPr>
          <w:noProof/>
        </w:rPr>
        <w:instrText xml:space="preserve"> PAGEREF _Toc320194045 \h </w:instrText>
      </w:r>
      <w:r>
        <w:rPr>
          <w:noProof/>
        </w:rPr>
      </w:r>
      <w:r>
        <w:rPr>
          <w:noProof/>
        </w:rPr>
        <w:fldChar w:fldCharType="separate"/>
      </w:r>
      <w:r>
        <w:rPr>
          <w:noProof/>
        </w:rPr>
        <w:t>64</w:t>
      </w:r>
      <w:r>
        <w:rPr>
          <w:noProof/>
        </w:rPr>
        <w:fldChar w:fldCharType="end"/>
      </w:r>
    </w:p>
    <w:p w14:paraId="3EF524EF"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5.9</w:t>
      </w:r>
      <w:r>
        <w:rPr>
          <w:rFonts w:asciiTheme="minorHAnsi" w:eastAsiaTheme="minorEastAsia" w:hAnsiTheme="minorHAnsi" w:cstheme="minorBidi"/>
          <w:smallCaps w:val="0"/>
          <w:noProof/>
          <w:sz w:val="24"/>
          <w:szCs w:val="24"/>
          <w:lang w:eastAsia="ja-JP"/>
        </w:rPr>
        <w:tab/>
      </w:r>
      <w:r>
        <w:rPr>
          <w:noProof/>
        </w:rPr>
        <w:t>Connections</w:t>
      </w:r>
      <w:r>
        <w:rPr>
          <w:noProof/>
        </w:rPr>
        <w:tab/>
      </w:r>
      <w:r>
        <w:rPr>
          <w:noProof/>
        </w:rPr>
        <w:fldChar w:fldCharType="begin"/>
      </w:r>
      <w:r>
        <w:rPr>
          <w:noProof/>
        </w:rPr>
        <w:instrText xml:space="preserve"> PAGEREF _Toc320194046 \h </w:instrText>
      </w:r>
      <w:r>
        <w:rPr>
          <w:noProof/>
        </w:rPr>
      </w:r>
      <w:r>
        <w:rPr>
          <w:noProof/>
        </w:rPr>
        <w:fldChar w:fldCharType="separate"/>
      </w:r>
      <w:r>
        <w:rPr>
          <w:noProof/>
        </w:rPr>
        <w:t>65</w:t>
      </w:r>
      <w:r>
        <w:rPr>
          <w:noProof/>
        </w:rPr>
        <w:fldChar w:fldCharType="end"/>
      </w:r>
    </w:p>
    <w:p w14:paraId="5D96BE5D" w14:textId="77777777" w:rsidR="00EF702C" w:rsidRDefault="00EF702C">
      <w:pPr>
        <w:pStyle w:val="TOC2"/>
        <w:tabs>
          <w:tab w:val="left" w:pos="851"/>
          <w:tab w:val="right" w:leader="dot" w:pos="9350"/>
        </w:tabs>
        <w:rPr>
          <w:rFonts w:asciiTheme="minorHAnsi" w:eastAsiaTheme="minorEastAsia" w:hAnsiTheme="minorHAnsi" w:cstheme="minorBidi"/>
          <w:smallCaps w:val="0"/>
          <w:noProof/>
          <w:sz w:val="24"/>
          <w:szCs w:val="24"/>
          <w:lang w:eastAsia="ja-JP"/>
        </w:rPr>
      </w:pPr>
      <w:r>
        <w:rPr>
          <w:noProof/>
        </w:rPr>
        <w:t>5.10</w:t>
      </w:r>
      <w:r>
        <w:rPr>
          <w:rFonts w:asciiTheme="minorHAnsi" w:eastAsiaTheme="minorEastAsia" w:hAnsiTheme="minorHAnsi" w:cstheme="minorBidi"/>
          <w:smallCaps w:val="0"/>
          <w:noProof/>
          <w:sz w:val="24"/>
          <w:szCs w:val="24"/>
          <w:lang w:eastAsia="ja-JP"/>
        </w:rPr>
        <w:tab/>
      </w:r>
      <w:r>
        <w:rPr>
          <w:noProof/>
        </w:rPr>
        <w:t>Transmit/Receive</w:t>
      </w:r>
      <w:r>
        <w:rPr>
          <w:noProof/>
        </w:rPr>
        <w:tab/>
      </w:r>
      <w:r>
        <w:rPr>
          <w:noProof/>
        </w:rPr>
        <w:fldChar w:fldCharType="begin"/>
      </w:r>
      <w:r>
        <w:rPr>
          <w:noProof/>
        </w:rPr>
        <w:instrText xml:space="preserve"> PAGEREF _Toc320194047 \h </w:instrText>
      </w:r>
      <w:r>
        <w:rPr>
          <w:noProof/>
        </w:rPr>
      </w:r>
      <w:r>
        <w:rPr>
          <w:noProof/>
        </w:rPr>
        <w:fldChar w:fldCharType="separate"/>
      </w:r>
      <w:r>
        <w:rPr>
          <w:noProof/>
        </w:rPr>
        <w:t>65</w:t>
      </w:r>
      <w:r>
        <w:rPr>
          <w:noProof/>
        </w:rPr>
        <w:fldChar w:fldCharType="end"/>
      </w:r>
    </w:p>
    <w:p w14:paraId="7B11D1F2" w14:textId="77777777" w:rsidR="00EF702C" w:rsidRDefault="00EF702C">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5.10.1</w:t>
      </w:r>
      <w:r>
        <w:rPr>
          <w:rFonts w:asciiTheme="minorHAnsi" w:eastAsiaTheme="minorEastAsia" w:hAnsiTheme="minorHAnsi" w:cstheme="minorBidi"/>
          <w:i w:val="0"/>
          <w:noProof/>
          <w:sz w:val="24"/>
          <w:szCs w:val="24"/>
          <w:lang w:eastAsia="ja-JP"/>
        </w:rPr>
        <w:tab/>
      </w:r>
      <w:r>
        <w:rPr>
          <w:noProof/>
        </w:rPr>
        <w:t>Signals</w:t>
      </w:r>
      <w:r>
        <w:rPr>
          <w:noProof/>
        </w:rPr>
        <w:tab/>
      </w:r>
      <w:r>
        <w:rPr>
          <w:noProof/>
        </w:rPr>
        <w:fldChar w:fldCharType="begin"/>
      </w:r>
      <w:r>
        <w:rPr>
          <w:noProof/>
        </w:rPr>
        <w:instrText xml:space="preserve"> PAGEREF _Toc320194048 \h </w:instrText>
      </w:r>
      <w:r>
        <w:rPr>
          <w:noProof/>
        </w:rPr>
      </w:r>
      <w:r>
        <w:rPr>
          <w:noProof/>
        </w:rPr>
        <w:fldChar w:fldCharType="separate"/>
      </w:r>
      <w:r>
        <w:rPr>
          <w:noProof/>
        </w:rPr>
        <w:t>66</w:t>
      </w:r>
      <w:r>
        <w:rPr>
          <w:noProof/>
        </w:rPr>
        <w:fldChar w:fldCharType="end"/>
      </w:r>
    </w:p>
    <w:p w14:paraId="75B01AC9" w14:textId="77777777" w:rsidR="00EF702C" w:rsidRDefault="00EF702C">
      <w:pPr>
        <w:pStyle w:val="TOC3"/>
        <w:tabs>
          <w:tab w:val="left" w:pos="1193"/>
          <w:tab w:val="right" w:leader="dot" w:pos="9350"/>
        </w:tabs>
        <w:rPr>
          <w:rFonts w:asciiTheme="minorHAnsi" w:eastAsiaTheme="minorEastAsia" w:hAnsiTheme="minorHAnsi" w:cstheme="minorBidi"/>
          <w:i w:val="0"/>
          <w:noProof/>
          <w:sz w:val="24"/>
          <w:szCs w:val="24"/>
          <w:lang w:eastAsia="ja-JP"/>
        </w:rPr>
      </w:pPr>
      <w:r>
        <w:rPr>
          <w:noProof/>
        </w:rPr>
        <w:t>5.10.2</w:t>
      </w:r>
      <w:r>
        <w:rPr>
          <w:rFonts w:asciiTheme="minorHAnsi" w:eastAsiaTheme="minorEastAsia" w:hAnsiTheme="minorHAnsi" w:cstheme="minorBidi"/>
          <w:i w:val="0"/>
          <w:noProof/>
          <w:sz w:val="24"/>
          <w:szCs w:val="24"/>
          <w:lang w:eastAsia="ja-JP"/>
        </w:rPr>
        <w:tab/>
      </w:r>
      <w:r>
        <w:rPr>
          <w:noProof/>
        </w:rPr>
        <w:t>Standard Signals</w:t>
      </w:r>
      <w:r>
        <w:rPr>
          <w:noProof/>
        </w:rPr>
        <w:tab/>
      </w:r>
      <w:r>
        <w:rPr>
          <w:noProof/>
        </w:rPr>
        <w:fldChar w:fldCharType="begin"/>
      </w:r>
      <w:r>
        <w:rPr>
          <w:noProof/>
        </w:rPr>
        <w:instrText xml:space="preserve"> PAGEREF _Toc320194049 \h </w:instrText>
      </w:r>
      <w:r>
        <w:rPr>
          <w:noProof/>
        </w:rPr>
      </w:r>
      <w:r>
        <w:rPr>
          <w:noProof/>
        </w:rPr>
        <w:fldChar w:fldCharType="separate"/>
      </w:r>
      <w:r>
        <w:rPr>
          <w:noProof/>
        </w:rPr>
        <w:t>66</w:t>
      </w:r>
      <w:r>
        <w:rPr>
          <w:noProof/>
        </w:rPr>
        <w:fldChar w:fldCharType="end"/>
      </w:r>
    </w:p>
    <w:p w14:paraId="00008430" w14:textId="77777777" w:rsidR="00EF702C" w:rsidRDefault="00EF702C">
      <w:pPr>
        <w:pStyle w:val="TOC2"/>
        <w:tabs>
          <w:tab w:val="left" w:pos="851"/>
          <w:tab w:val="right" w:leader="dot" w:pos="9350"/>
        </w:tabs>
        <w:rPr>
          <w:rFonts w:asciiTheme="minorHAnsi" w:eastAsiaTheme="minorEastAsia" w:hAnsiTheme="minorHAnsi" w:cstheme="minorBidi"/>
          <w:smallCaps w:val="0"/>
          <w:noProof/>
          <w:sz w:val="24"/>
          <w:szCs w:val="24"/>
          <w:lang w:eastAsia="ja-JP"/>
        </w:rPr>
      </w:pPr>
      <w:r>
        <w:rPr>
          <w:noProof/>
        </w:rPr>
        <w:t>5.11</w:t>
      </w:r>
      <w:r>
        <w:rPr>
          <w:rFonts w:asciiTheme="minorHAnsi" w:eastAsiaTheme="minorEastAsia" w:hAnsiTheme="minorHAnsi" w:cstheme="minorBidi"/>
          <w:smallCaps w:val="0"/>
          <w:noProof/>
          <w:sz w:val="24"/>
          <w:szCs w:val="24"/>
          <w:lang w:eastAsia="ja-JP"/>
        </w:rPr>
        <w:tab/>
      </w:r>
      <w:r>
        <w:rPr>
          <w:noProof/>
        </w:rPr>
        <w:t>Find/Replace</w:t>
      </w:r>
      <w:r>
        <w:rPr>
          <w:noProof/>
        </w:rPr>
        <w:tab/>
      </w:r>
      <w:r>
        <w:rPr>
          <w:noProof/>
        </w:rPr>
        <w:fldChar w:fldCharType="begin"/>
      </w:r>
      <w:r>
        <w:rPr>
          <w:noProof/>
        </w:rPr>
        <w:instrText xml:space="preserve"> PAGEREF _Toc320194050 \h </w:instrText>
      </w:r>
      <w:r>
        <w:rPr>
          <w:noProof/>
        </w:rPr>
      </w:r>
      <w:r>
        <w:rPr>
          <w:noProof/>
        </w:rPr>
        <w:fldChar w:fldCharType="separate"/>
      </w:r>
      <w:r>
        <w:rPr>
          <w:noProof/>
        </w:rPr>
        <w:t>66</w:t>
      </w:r>
      <w:r>
        <w:rPr>
          <w:noProof/>
        </w:rPr>
        <w:fldChar w:fldCharType="end"/>
      </w:r>
    </w:p>
    <w:p w14:paraId="2EDBDFF5"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Pr>
          <w:noProof/>
        </w:rPr>
        <w:t>6.</w:t>
      </w:r>
      <w:r>
        <w:rPr>
          <w:rFonts w:asciiTheme="minorHAnsi" w:eastAsiaTheme="minorEastAsia" w:hAnsiTheme="minorHAnsi" w:cstheme="minorBidi"/>
          <w:b w:val="0"/>
          <w:caps w:val="0"/>
          <w:noProof/>
          <w:sz w:val="24"/>
          <w:szCs w:val="24"/>
          <w:lang w:eastAsia="ja-JP"/>
        </w:rPr>
        <w:tab/>
      </w:r>
      <w:r>
        <w:rPr>
          <w:noProof/>
        </w:rPr>
        <w:t>Client</w:t>
      </w:r>
      <w:r>
        <w:rPr>
          <w:noProof/>
        </w:rPr>
        <w:tab/>
      </w:r>
      <w:r>
        <w:rPr>
          <w:noProof/>
        </w:rPr>
        <w:fldChar w:fldCharType="begin"/>
      </w:r>
      <w:r>
        <w:rPr>
          <w:noProof/>
        </w:rPr>
        <w:instrText xml:space="preserve"> PAGEREF _Toc320194051 \h </w:instrText>
      </w:r>
      <w:r>
        <w:rPr>
          <w:noProof/>
        </w:rPr>
      </w:r>
      <w:r>
        <w:rPr>
          <w:noProof/>
        </w:rPr>
        <w:fldChar w:fldCharType="separate"/>
      </w:r>
      <w:r>
        <w:rPr>
          <w:noProof/>
        </w:rPr>
        <w:t>68</w:t>
      </w:r>
      <w:r>
        <w:rPr>
          <w:noProof/>
        </w:rPr>
        <w:fldChar w:fldCharType="end"/>
      </w:r>
    </w:p>
    <w:p w14:paraId="442B8E86"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6.1</w:t>
      </w:r>
      <w:r>
        <w:rPr>
          <w:rFonts w:asciiTheme="minorHAnsi" w:eastAsiaTheme="minorEastAsia" w:hAnsiTheme="minorHAnsi" w:cstheme="minorBidi"/>
          <w:smallCaps w:val="0"/>
          <w:noProof/>
          <w:sz w:val="24"/>
          <w:szCs w:val="24"/>
          <w:lang w:eastAsia="ja-JP"/>
        </w:rPr>
        <w:tab/>
      </w:r>
      <w:r>
        <w:rPr>
          <w:noProof/>
        </w:rPr>
        <w:t>Operator</w:t>
      </w:r>
      <w:r>
        <w:rPr>
          <w:noProof/>
        </w:rPr>
        <w:tab/>
      </w:r>
      <w:r>
        <w:rPr>
          <w:noProof/>
        </w:rPr>
        <w:fldChar w:fldCharType="begin"/>
      </w:r>
      <w:r>
        <w:rPr>
          <w:noProof/>
        </w:rPr>
        <w:instrText xml:space="preserve"> PAGEREF _Toc320194052 \h </w:instrText>
      </w:r>
      <w:r>
        <w:rPr>
          <w:noProof/>
        </w:rPr>
      </w:r>
      <w:r>
        <w:rPr>
          <w:noProof/>
        </w:rPr>
        <w:fldChar w:fldCharType="separate"/>
      </w:r>
      <w:r>
        <w:rPr>
          <w:noProof/>
        </w:rPr>
        <w:t>68</w:t>
      </w:r>
      <w:r>
        <w:rPr>
          <w:noProof/>
        </w:rPr>
        <w:fldChar w:fldCharType="end"/>
      </w:r>
    </w:p>
    <w:p w14:paraId="56078E1C"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6.2</w:t>
      </w:r>
      <w:r>
        <w:rPr>
          <w:rFonts w:asciiTheme="minorHAnsi" w:eastAsiaTheme="minorEastAsia" w:hAnsiTheme="minorHAnsi" w:cstheme="minorBidi"/>
          <w:smallCaps w:val="0"/>
          <w:noProof/>
          <w:sz w:val="24"/>
          <w:szCs w:val="24"/>
          <w:lang w:eastAsia="ja-JP"/>
        </w:rPr>
        <w:tab/>
      </w:r>
      <w:r>
        <w:rPr>
          <w:noProof/>
        </w:rPr>
        <w:t>Engineer</w:t>
      </w:r>
      <w:r>
        <w:rPr>
          <w:noProof/>
        </w:rPr>
        <w:tab/>
      </w:r>
      <w:r>
        <w:rPr>
          <w:noProof/>
        </w:rPr>
        <w:fldChar w:fldCharType="begin"/>
      </w:r>
      <w:r>
        <w:rPr>
          <w:noProof/>
        </w:rPr>
        <w:instrText xml:space="preserve"> PAGEREF _Toc320194053 \h </w:instrText>
      </w:r>
      <w:r>
        <w:rPr>
          <w:noProof/>
        </w:rPr>
      </w:r>
      <w:r>
        <w:rPr>
          <w:noProof/>
        </w:rPr>
        <w:fldChar w:fldCharType="separate"/>
      </w:r>
      <w:r>
        <w:rPr>
          <w:noProof/>
        </w:rPr>
        <w:t>68</w:t>
      </w:r>
      <w:r>
        <w:rPr>
          <w:noProof/>
        </w:rPr>
        <w:fldChar w:fldCharType="end"/>
      </w:r>
    </w:p>
    <w:p w14:paraId="7AE3A36E"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6.3</w:t>
      </w:r>
      <w:r>
        <w:rPr>
          <w:rFonts w:asciiTheme="minorHAnsi" w:eastAsiaTheme="minorEastAsia" w:hAnsiTheme="minorHAnsi" w:cstheme="minorBidi"/>
          <w:smallCaps w:val="0"/>
          <w:noProof/>
          <w:sz w:val="24"/>
          <w:szCs w:val="24"/>
          <w:lang w:eastAsia="ja-JP"/>
        </w:rPr>
        <w:tab/>
      </w:r>
      <w:r>
        <w:rPr>
          <w:noProof/>
        </w:rPr>
        <w:t>Communication with the Gateway</w:t>
      </w:r>
      <w:r>
        <w:rPr>
          <w:noProof/>
        </w:rPr>
        <w:tab/>
      </w:r>
      <w:r>
        <w:rPr>
          <w:noProof/>
        </w:rPr>
        <w:fldChar w:fldCharType="begin"/>
      </w:r>
      <w:r>
        <w:rPr>
          <w:noProof/>
        </w:rPr>
        <w:instrText xml:space="preserve"> PAGEREF _Toc320194054 \h </w:instrText>
      </w:r>
      <w:r>
        <w:rPr>
          <w:noProof/>
        </w:rPr>
      </w:r>
      <w:r>
        <w:rPr>
          <w:noProof/>
        </w:rPr>
        <w:fldChar w:fldCharType="separate"/>
      </w:r>
      <w:r>
        <w:rPr>
          <w:noProof/>
        </w:rPr>
        <w:t>68</w:t>
      </w:r>
      <w:r>
        <w:rPr>
          <w:noProof/>
        </w:rPr>
        <w:fldChar w:fldCharType="end"/>
      </w:r>
    </w:p>
    <w:p w14:paraId="0A01BC4F" w14:textId="77777777" w:rsidR="00EF702C" w:rsidRDefault="00EF702C">
      <w:pPr>
        <w:pStyle w:val="TOC1"/>
        <w:tabs>
          <w:tab w:val="left" w:pos="421"/>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7.</w:t>
      </w:r>
      <w:r>
        <w:rPr>
          <w:rFonts w:asciiTheme="minorHAnsi" w:eastAsiaTheme="minorEastAsia" w:hAnsiTheme="minorHAnsi" w:cstheme="minorBidi"/>
          <w:b w:val="0"/>
          <w:caps w:val="0"/>
          <w:noProof/>
          <w:sz w:val="24"/>
          <w:szCs w:val="24"/>
          <w:lang w:eastAsia="ja-JP"/>
        </w:rPr>
        <w:tab/>
      </w:r>
      <w:r w:rsidRPr="0038552A">
        <w:rPr>
          <w:rFonts w:cs="Arial"/>
          <w:noProof/>
        </w:rPr>
        <w:t>Python</w:t>
      </w:r>
      <w:r>
        <w:rPr>
          <w:noProof/>
        </w:rPr>
        <w:tab/>
      </w:r>
      <w:r>
        <w:rPr>
          <w:noProof/>
        </w:rPr>
        <w:fldChar w:fldCharType="begin"/>
      </w:r>
      <w:r>
        <w:rPr>
          <w:noProof/>
        </w:rPr>
        <w:instrText xml:space="preserve"> PAGEREF _Toc320194055 \h </w:instrText>
      </w:r>
      <w:r>
        <w:rPr>
          <w:noProof/>
        </w:rPr>
      </w:r>
      <w:r>
        <w:rPr>
          <w:noProof/>
        </w:rPr>
        <w:fldChar w:fldCharType="separate"/>
      </w:r>
      <w:r>
        <w:rPr>
          <w:noProof/>
        </w:rPr>
        <w:t>69</w:t>
      </w:r>
      <w:r>
        <w:rPr>
          <w:noProof/>
        </w:rPr>
        <w:fldChar w:fldCharType="end"/>
      </w:r>
    </w:p>
    <w:p w14:paraId="7FA1D439"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7.1</w:t>
      </w:r>
      <w:r>
        <w:rPr>
          <w:rFonts w:asciiTheme="minorHAnsi" w:eastAsiaTheme="minorEastAsia" w:hAnsiTheme="minorHAnsi" w:cstheme="minorBidi"/>
          <w:smallCaps w:val="0"/>
          <w:noProof/>
          <w:sz w:val="24"/>
          <w:szCs w:val="24"/>
          <w:lang w:eastAsia="ja-JP"/>
        </w:rPr>
        <w:tab/>
      </w:r>
      <w:r>
        <w:rPr>
          <w:noProof/>
        </w:rPr>
        <w:t>Custom Blocks</w:t>
      </w:r>
      <w:r>
        <w:rPr>
          <w:noProof/>
        </w:rPr>
        <w:tab/>
      </w:r>
      <w:r>
        <w:rPr>
          <w:noProof/>
        </w:rPr>
        <w:fldChar w:fldCharType="begin"/>
      </w:r>
      <w:r>
        <w:rPr>
          <w:noProof/>
        </w:rPr>
        <w:instrText xml:space="preserve"> PAGEREF _Toc320194056 \h </w:instrText>
      </w:r>
      <w:r>
        <w:rPr>
          <w:noProof/>
        </w:rPr>
      </w:r>
      <w:r>
        <w:rPr>
          <w:noProof/>
        </w:rPr>
        <w:fldChar w:fldCharType="separate"/>
      </w:r>
      <w:r>
        <w:rPr>
          <w:noProof/>
        </w:rPr>
        <w:t>69</w:t>
      </w:r>
      <w:r>
        <w:rPr>
          <w:noProof/>
        </w:rPr>
        <w:fldChar w:fldCharType="end"/>
      </w:r>
    </w:p>
    <w:p w14:paraId="7E579161"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7.1.1</w:t>
      </w:r>
      <w:r>
        <w:rPr>
          <w:rFonts w:asciiTheme="minorHAnsi" w:eastAsiaTheme="minorEastAsia" w:hAnsiTheme="minorHAnsi" w:cstheme="minorBidi"/>
          <w:i w:val="0"/>
          <w:noProof/>
          <w:sz w:val="24"/>
          <w:szCs w:val="24"/>
          <w:lang w:eastAsia="ja-JP"/>
        </w:rPr>
        <w:tab/>
      </w:r>
      <w:r>
        <w:rPr>
          <w:noProof/>
        </w:rPr>
        <w:t>Constraints</w:t>
      </w:r>
      <w:r>
        <w:rPr>
          <w:noProof/>
        </w:rPr>
        <w:tab/>
      </w:r>
      <w:r>
        <w:rPr>
          <w:noProof/>
        </w:rPr>
        <w:fldChar w:fldCharType="begin"/>
      </w:r>
      <w:r>
        <w:rPr>
          <w:noProof/>
        </w:rPr>
        <w:instrText xml:space="preserve"> PAGEREF _Toc320194057 \h </w:instrText>
      </w:r>
      <w:r>
        <w:rPr>
          <w:noProof/>
        </w:rPr>
      </w:r>
      <w:r>
        <w:rPr>
          <w:noProof/>
        </w:rPr>
        <w:fldChar w:fldCharType="separate"/>
      </w:r>
      <w:r>
        <w:rPr>
          <w:noProof/>
        </w:rPr>
        <w:t>69</w:t>
      </w:r>
      <w:r>
        <w:rPr>
          <w:noProof/>
        </w:rPr>
        <w:fldChar w:fldCharType="end"/>
      </w:r>
    </w:p>
    <w:p w14:paraId="00712E0E"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7.1.2</w:t>
      </w:r>
      <w:r>
        <w:rPr>
          <w:rFonts w:asciiTheme="minorHAnsi" w:eastAsiaTheme="minorEastAsia" w:hAnsiTheme="minorHAnsi" w:cstheme="minorBidi"/>
          <w:i w:val="0"/>
          <w:noProof/>
          <w:sz w:val="24"/>
          <w:szCs w:val="24"/>
          <w:lang w:eastAsia="ja-JP"/>
        </w:rPr>
        <w:tab/>
      </w:r>
      <w:r>
        <w:rPr>
          <w:noProof/>
        </w:rPr>
        <w:t>Callbacks</w:t>
      </w:r>
      <w:r>
        <w:rPr>
          <w:noProof/>
        </w:rPr>
        <w:tab/>
      </w:r>
      <w:r>
        <w:rPr>
          <w:noProof/>
        </w:rPr>
        <w:fldChar w:fldCharType="begin"/>
      </w:r>
      <w:r>
        <w:rPr>
          <w:noProof/>
        </w:rPr>
        <w:instrText xml:space="preserve"> PAGEREF _Toc320194058 \h </w:instrText>
      </w:r>
      <w:r>
        <w:rPr>
          <w:noProof/>
        </w:rPr>
      </w:r>
      <w:r>
        <w:rPr>
          <w:noProof/>
        </w:rPr>
        <w:fldChar w:fldCharType="separate"/>
      </w:r>
      <w:r>
        <w:rPr>
          <w:noProof/>
        </w:rPr>
        <w:t>69</w:t>
      </w:r>
      <w:r>
        <w:rPr>
          <w:noProof/>
        </w:rPr>
        <w:fldChar w:fldCharType="end"/>
      </w:r>
    </w:p>
    <w:p w14:paraId="11006D49"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7.1.3</w:t>
      </w:r>
      <w:r>
        <w:rPr>
          <w:rFonts w:asciiTheme="minorHAnsi" w:eastAsiaTheme="minorEastAsia" w:hAnsiTheme="minorHAnsi" w:cstheme="minorBidi"/>
          <w:i w:val="0"/>
          <w:noProof/>
          <w:sz w:val="24"/>
          <w:szCs w:val="24"/>
          <w:lang w:eastAsia="ja-JP"/>
        </w:rPr>
        <w:tab/>
      </w:r>
      <w:r>
        <w:rPr>
          <w:noProof/>
        </w:rPr>
        <w:t>Installation</w:t>
      </w:r>
      <w:r>
        <w:rPr>
          <w:noProof/>
        </w:rPr>
        <w:tab/>
      </w:r>
      <w:r>
        <w:rPr>
          <w:noProof/>
        </w:rPr>
        <w:fldChar w:fldCharType="begin"/>
      </w:r>
      <w:r>
        <w:rPr>
          <w:noProof/>
        </w:rPr>
        <w:instrText xml:space="preserve"> PAGEREF _Toc320194059 \h </w:instrText>
      </w:r>
      <w:r>
        <w:rPr>
          <w:noProof/>
        </w:rPr>
      </w:r>
      <w:r>
        <w:rPr>
          <w:noProof/>
        </w:rPr>
        <w:fldChar w:fldCharType="separate"/>
      </w:r>
      <w:r>
        <w:rPr>
          <w:noProof/>
        </w:rPr>
        <w:t>73</w:t>
      </w:r>
      <w:r>
        <w:rPr>
          <w:noProof/>
        </w:rPr>
        <w:fldChar w:fldCharType="end"/>
      </w:r>
    </w:p>
    <w:p w14:paraId="586D44B7" w14:textId="77777777" w:rsidR="00EF702C" w:rsidRDefault="00EF702C">
      <w:pPr>
        <w:pStyle w:val="TOC3"/>
        <w:tabs>
          <w:tab w:val="left" w:pos="1076"/>
          <w:tab w:val="right" w:leader="dot" w:pos="9350"/>
        </w:tabs>
        <w:rPr>
          <w:rFonts w:asciiTheme="minorHAnsi" w:eastAsiaTheme="minorEastAsia" w:hAnsiTheme="minorHAnsi" w:cstheme="minorBidi"/>
          <w:i w:val="0"/>
          <w:noProof/>
          <w:sz w:val="24"/>
          <w:szCs w:val="24"/>
          <w:lang w:eastAsia="ja-JP"/>
        </w:rPr>
      </w:pPr>
      <w:r>
        <w:rPr>
          <w:noProof/>
        </w:rPr>
        <w:t>7.1.4</w:t>
      </w:r>
      <w:r>
        <w:rPr>
          <w:rFonts w:asciiTheme="minorHAnsi" w:eastAsiaTheme="minorEastAsia" w:hAnsiTheme="minorHAnsi" w:cstheme="minorBidi"/>
          <w:i w:val="0"/>
          <w:noProof/>
          <w:sz w:val="24"/>
          <w:szCs w:val="24"/>
          <w:lang w:eastAsia="ja-JP"/>
        </w:rPr>
        <w:tab/>
      </w:r>
      <w:r>
        <w:rPr>
          <w:noProof/>
        </w:rPr>
        <w:t>Samples</w:t>
      </w:r>
      <w:r>
        <w:rPr>
          <w:noProof/>
        </w:rPr>
        <w:tab/>
      </w:r>
      <w:r>
        <w:rPr>
          <w:noProof/>
        </w:rPr>
        <w:fldChar w:fldCharType="begin"/>
      </w:r>
      <w:r>
        <w:rPr>
          <w:noProof/>
        </w:rPr>
        <w:instrText xml:space="preserve"> PAGEREF _Toc320194060 \h </w:instrText>
      </w:r>
      <w:r>
        <w:rPr>
          <w:noProof/>
        </w:rPr>
      </w:r>
      <w:r>
        <w:rPr>
          <w:noProof/>
        </w:rPr>
        <w:fldChar w:fldCharType="separate"/>
      </w:r>
      <w:r>
        <w:rPr>
          <w:noProof/>
        </w:rPr>
        <w:t>73</w:t>
      </w:r>
      <w:r>
        <w:rPr>
          <w:noProof/>
        </w:rPr>
        <w:fldChar w:fldCharType="end"/>
      </w:r>
    </w:p>
    <w:p w14:paraId="72F1F27D"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7.2</w:t>
      </w:r>
      <w:r>
        <w:rPr>
          <w:rFonts w:asciiTheme="minorHAnsi" w:eastAsiaTheme="minorEastAsia" w:hAnsiTheme="minorHAnsi" w:cstheme="minorBidi"/>
          <w:smallCaps w:val="0"/>
          <w:noProof/>
          <w:sz w:val="24"/>
          <w:szCs w:val="24"/>
          <w:lang w:eastAsia="ja-JP"/>
        </w:rPr>
        <w:tab/>
      </w:r>
      <w:r>
        <w:rPr>
          <w:noProof/>
        </w:rPr>
        <w:t>Scripting Interface</w:t>
      </w:r>
      <w:r>
        <w:rPr>
          <w:noProof/>
        </w:rPr>
        <w:tab/>
      </w:r>
      <w:r>
        <w:rPr>
          <w:noProof/>
        </w:rPr>
        <w:fldChar w:fldCharType="begin"/>
      </w:r>
      <w:r>
        <w:rPr>
          <w:noProof/>
        </w:rPr>
        <w:instrText xml:space="preserve"> PAGEREF _Toc320194061 \h </w:instrText>
      </w:r>
      <w:r>
        <w:rPr>
          <w:noProof/>
        </w:rPr>
      </w:r>
      <w:r>
        <w:rPr>
          <w:noProof/>
        </w:rPr>
        <w:fldChar w:fldCharType="separate"/>
      </w:r>
      <w:r>
        <w:rPr>
          <w:noProof/>
        </w:rPr>
        <w:t>73</w:t>
      </w:r>
      <w:r>
        <w:rPr>
          <w:noProof/>
        </w:rPr>
        <w:fldChar w:fldCharType="end"/>
      </w:r>
    </w:p>
    <w:p w14:paraId="46F08B03" w14:textId="77777777" w:rsidR="00EF702C" w:rsidRDefault="00EF702C">
      <w:pPr>
        <w:pStyle w:val="TOC2"/>
        <w:tabs>
          <w:tab w:val="left" w:pos="729"/>
          <w:tab w:val="right" w:leader="dot" w:pos="9350"/>
        </w:tabs>
        <w:rPr>
          <w:rFonts w:asciiTheme="minorHAnsi" w:eastAsiaTheme="minorEastAsia" w:hAnsiTheme="minorHAnsi" w:cstheme="minorBidi"/>
          <w:smallCaps w:val="0"/>
          <w:noProof/>
          <w:sz w:val="24"/>
          <w:szCs w:val="24"/>
          <w:lang w:eastAsia="ja-JP"/>
        </w:rPr>
      </w:pPr>
      <w:r>
        <w:rPr>
          <w:noProof/>
        </w:rPr>
        <w:t>7.3</w:t>
      </w:r>
      <w:r>
        <w:rPr>
          <w:rFonts w:asciiTheme="minorHAnsi" w:eastAsiaTheme="minorEastAsia" w:hAnsiTheme="minorHAnsi" w:cstheme="minorBidi"/>
          <w:smallCaps w:val="0"/>
          <w:noProof/>
          <w:sz w:val="24"/>
          <w:szCs w:val="24"/>
          <w:lang w:eastAsia="ja-JP"/>
        </w:rPr>
        <w:tab/>
      </w:r>
      <w:r>
        <w:rPr>
          <w:noProof/>
        </w:rPr>
        <w:t>Extension Functions</w:t>
      </w:r>
      <w:r>
        <w:rPr>
          <w:noProof/>
        </w:rPr>
        <w:tab/>
      </w:r>
      <w:r>
        <w:rPr>
          <w:noProof/>
        </w:rPr>
        <w:fldChar w:fldCharType="begin"/>
      </w:r>
      <w:r>
        <w:rPr>
          <w:noProof/>
        </w:rPr>
        <w:instrText xml:space="preserve"> PAGEREF _Toc320194062 \h </w:instrText>
      </w:r>
      <w:r>
        <w:rPr>
          <w:noProof/>
        </w:rPr>
      </w:r>
      <w:r>
        <w:rPr>
          <w:noProof/>
        </w:rPr>
        <w:fldChar w:fldCharType="separate"/>
      </w:r>
      <w:r>
        <w:rPr>
          <w:noProof/>
        </w:rPr>
        <w:t>78</w:t>
      </w:r>
      <w:r>
        <w:rPr>
          <w:noProof/>
        </w:rPr>
        <w:fldChar w:fldCharType="end"/>
      </w:r>
    </w:p>
    <w:p w14:paraId="1511D79F" w14:textId="77777777" w:rsidR="00EF702C" w:rsidRDefault="00EF702C">
      <w:pPr>
        <w:pStyle w:val="TOC1"/>
        <w:tabs>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Appendix A. Debugging</w:t>
      </w:r>
      <w:r>
        <w:rPr>
          <w:noProof/>
        </w:rPr>
        <w:tab/>
      </w:r>
      <w:r>
        <w:rPr>
          <w:noProof/>
        </w:rPr>
        <w:fldChar w:fldCharType="begin"/>
      </w:r>
      <w:r>
        <w:rPr>
          <w:noProof/>
        </w:rPr>
        <w:instrText xml:space="preserve"> PAGEREF _Toc320194063 \h </w:instrText>
      </w:r>
      <w:r>
        <w:rPr>
          <w:noProof/>
        </w:rPr>
      </w:r>
      <w:r>
        <w:rPr>
          <w:noProof/>
        </w:rPr>
        <w:fldChar w:fldCharType="separate"/>
      </w:r>
      <w:r>
        <w:rPr>
          <w:noProof/>
        </w:rPr>
        <w:t>80</w:t>
      </w:r>
      <w:r>
        <w:rPr>
          <w:noProof/>
        </w:rPr>
        <w:fldChar w:fldCharType="end"/>
      </w:r>
    </w:p>
    <w:p w14:paraId="6889A6F5"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A.1 Logging</w:t>
      </w:r>
      <w:r>
        <w:rPr>
          <w:noProof/>
        </w:rPr>
        <w:tab/>
      </w:r>
      <w:r>
        <w:rPr>
          <w:noProof/>
        </w:rPr>
        <w:fldChar w:fldCharType="begin"/>
      </w:r>
      <w:r>
        <w:rPr>
          <w:noProof/>
        </w:rPr>
        <w:instrText xml:space="preserve"> PAGEREF _Toc320194064 \h </w:instrText>
      </w:r>
      <w:r>
        <w:rPr>
          <w:noProof/>
        </w:rPr>
      </w:r>
      <w:r>
        <w:rPr>
          <w:noProof/>
        </w:rPr>
        <w:fldChar w:fldCharType="separate"/>
      </w:r>
      <w:r>
        <w:rPr>
          <w:noProof/>
        </w:rPr>
        <w:t>80</w:t>
      </w:r>
      <w:r>
        <w:rPr>
          <w:noProof/>
        </w:rPr>
        <w:fldChar w:fldCharType="end"/>
      </w:r>
    </w:p>
    <w:p w14:paraId="03D6E7B0" w14:textId="77777777" w:rsidR="00EF702C" w:rsidRDefault="00EF702C">
      <w:pPr>
        <w:pStyle w:val="TOC1"/>
        <w:tabs>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Appendix B: Functional Testing</w:t>
      </w:r>
      <w:r>
        <w:rPr>
          <w:noProof/>
        </w:rPr>
        <w:tab/>
      </w:r>
      <w:r>
        <w:rPr>
          <w:noProof/>
        </w:rPr>
        <w:fldChar w:fldCharType="begin"/>
      </w:r>
      <w:r>
        <w:rPr>
          <w:noProof/>
        </w:rPr>
        <w:instrText xml:space="preserve"> PAGEREF _Toc320194065 \h </w:instrText>
      </w:r>
      <w:r>
        <w:rPr>
          <w:noProof/>
        </w:rPr>
      </w:r>
      <w:r>
        <w:rPr>
          <w:noProof/>
        </w:rPr>
        <w:fldChar w:fldCharType="separate"/>
      </w:r>
      <w:r>
        <w:rPr>
          <w:noProof/>
        </w:rPr>
        <w:t>81</w:t>
      </w:r>
      <w:r>
        <w:rPr>
          <w:noProof/>
        </w:rPr>
        <w:fldChar w:fldCharType="end"/>
      </w:r>
    </w:p>
    <w:p w14:paraId="668306E1"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lastRenderedPageBreak/>
        <w:t>B.1 Block Test Project</w:t>
      </w:r>
      <w:r>
        <w:rPr>
          <w:noProof/>
        </w:rPr>
        <w:tab/>
      </w:r>
      <w:r>
        <w:rPr>
          <w:noProof/>
        </w:rPr>
        <w:fldChar w:fldCharType="begin"/>
      </w:r>
      <w:r>
        <w:rPr>
          <w:noProof/>
        </w:rPr>
        <w:instrText xml:space="preserve"> PAGEREF _Toc320194066 \h </w:instrText>
      </w:r>
      <w:r>
        <w:rPr>
          <w:noProof/>
        </w:rPr>
      </w:r>
      <w:r>
        <w:rPr>
          <w:noProof/>
        </w:rPr>
        <w:fldChar w:fldCharType="separate"/>
      </w:r>
      <w:r>
        <w:rPr>
          <w:noProof/>
        </w:rPr>
        <w:t>81</w:t>
      </w:r>
      <w:r>
        <w:rPr>
          <w:noProof/>
        </w:rPr>
        <w:fldChar w:fldCharType="end"/>
      </w:r>
    </w:p>
    <w:p w14:paraId="4BABCB91"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B.2 Block Language Toolkit Test Module</w:t>
      </w:r>
      <w:r>
        <w:rPr>
          <w:noProof/>
        </w:rPr>
        <w:tab/>
      </w:r>
      <w:r>
        <w:rPr>
          <w:noProof/>
        </w:rPr>
        <w:fldChar w:fldCharType="begin"/>
      </w:r>
      <w:r>
        <w:rPr>
          <w:noProof/>
        </w:rPr>
        <w:instrText xml:space="preserve"> PAGEREF _Toc320194067 \h </w:instrText>
      </w:r>
      <w:r>
        <w:rPr>
          <w:noProof/>
        </w:rPr>
      </w:r>
      <w:r>
        <w:rPr>
          <w:noProof/>
        </w:rPr>
        <w:fldChar w:fldCharType="separate"/>
      </w:r>
      <w:r>
        <w:rPr>
          <w:noProof/>
        </w:rPr>
        <w:t>81</w:t>
      </w:r>
      <w:r>
        <w:rPr>
          <w:noProof/>
        </w:rPr>
        <w:fldChar w:fldCharType="end"/>
      </w:r>
    </w:p>
    <w:p w14:paraId="18AD4DC0" w14:textId="77777777" w:rsidR="00EF702C" w:rsidRDefault="00EF702C">
      <w:pPr>
        <w:pStyle w:val="TOC3"/>
        <w:tabs>
          <w:tab w:val="right" w:leader="dot" w:pos="9350"/>
        </w:tabs>
        <w:rPr>
          <w:rFonts w:asciiTheme="minorHAnsi" w:eastAsiaTheme="minorEastAsia" w:hAnsiTheme="minorHAnsi" w:cstheme="minorBidi"/>
          <w:i w:val="0"/>
          <w:noProof/>
          <w:sz w:val="24"/>
          <w:szCs w:val="24"/>
          <w:lang w:eastAsia="ja-JP"/>
        </w:rPr>
      </w:pPr>
      <w:r>
        <w:rPr>
          <w:noProof/>
        </w:rPr>
        <w:t>B.2.1 Mock Diagram</w:t>
      </w:r>
      <w:r>
        <w:rPr>
          <w:noProof/>
        </w:rPr>
        <w:tab/>
      </w:r>
      <w:r>
        <w:rPr>
          <w:noProof/>
        </w:rPr>
        <w:fldChar w:fldCharType="begin"/>
      </w:r>
      <w:r>
        <w:rPr>
          <w:noProof/>
        </w:rPr>
        <w:instrText xml:space="preserve"> PAGEREF _Toc320194068 \h </w:instrText>
      </w:r>
      <w:r>
        <w:rPr>
          <w:noProof/>
        </w:rPr>
      </w:r>
      <w:r>
        <w:rPr>
          <w:noProof/>
        </w:rPr>
        <w:fldChar w:fldCharType="separate"/>
      </w:r>
      <w:r>
        <w:rPr>
          <w:noProof/>
        </w:rPr>
        <w:t>81</w:t>
      </w:r>
      <w:r>
        <w:rPr>
          <w:noProof/>
        </w:rPr>
        <w:fldChar w:fldCharType="end"/>
      </w:r>
    </w:p>
    <w:p w14:paraId="4B8C6A95" w14:textId="77777777" w:rsidR="00EF702C" w:rsidRDefault="00EF702C">
      <w:pPr>
        <w:pStyle w:val="TOC3"/>
        <w:tabs>
          <w:tab w:val="right" w:leader="dot" w:pos="9350"/>
        </w:tabs>
        <w:rPr>
          <w:rFonts w:asciiTheme="minorHAnsi" w:eastAsiaTheme="minorEastAsia" w:hAnsiTheme="minorHAnsi" w:cstheme="minorBidi"/>
          <w:i w:val="0"/>
          <w:noProof/>
          <w:sz w:val="24"/>
          <w:szCs w:val="24"/>
          <w:lang w:eastAsia="ja-JP"/>
        </w:rPr>
      </w:pPr>
      <w:r>
        <w:rPr>
          <w:noProof/>
        </w:rPr>
        <w:t>B.2.2 Scripting Interface</w:t>
      </w:r>
      <w:r>
        <w:rPr>
          <w:noProof/>
        </w:rPr>
        <w:tab/>
      </w:r>
      <w:r>
        <w:rPr>
          <w:noProof/>
        </w:rPr>
        <w:fldChar w:fldCharType="begin"/>
      </w:r>
      <w:r>
        <w:rPr>
          <w:noProof/>
        </w:rPr>
        <w:instrText xml:space="preserve"> PAGEREF _Toc320194069 \h </w:instrText>
      </w:r>
      <w:r>
        <w:rPr>
          <w:noProof/>
        </w:rPr>
      </w:r>
      <w:r>
        <w:rPr>
          <w:noProof/>
        </w:rPr>
        <w:fldChar w:fldCharType="separate"/>
      </w:r>
      <w:r>
        <w:rPr>
          <w:noProof/>
        </w:rPr>
        <w:t>82</w:t>
      </w:r>
      <w:r>
        <w:rPr>
          <w:noProof/>
        </w:rPr>
        <w:fldChar w:fldCharType="end"/>
      </w:r>
    </w:p>
    <w:p w14:paraId="64E1B9EE" w14:textId="77777777" w:rsidR="00EF702C" w:rsidRDefault="00EF702C">
      <w:pPr>
        <w:pStyle w:val="TOC1"/>
        <w:tabs>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Appendix C: Application Testing</w:t>
      </w:r>
      <w:r>
        <w:rPr>
          <w:noProof/>
        </w:rPr>
        <w:tab/>
      </w:r>
      <w:r>
        <w:rPr>
          <w:noProof/>
        </w:rPr>
        <w:fldChar w:fldCharType="begin"/>
      </w:r>
      <w:r>
        <w:rPr>
          <w:noProof/>
        </w:rPr>
        <w:instrText xml:space="preserve"> PAGEREF _Toc320194070 \h </w:instrText>
      </w:r>
      <w:r>
        <w:rPr>
          <w:noProof/>
        </w:rPr>
      </w:r>
      <w:r>
        <w:rPr>
          <w:noProof/>
        </w:rPr>
        <w:fldChar w:fldCharType="separate"/>
      </w:r>
      <w:r>
        <w:rPr>
          <w:noProof/>
        </w:rPr>
        <w:t>87</w:t>
      </w:r>
      <w:r>
        <w:rPr>
          <w:noProof/>
        </w:rPr>
        <w:fldChar w:fldCharType="end"/>
      </w:r>
    </w:p>
    <w:p w14:paraId="42A6DD91"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C.1 Introduction</w:t>
      </w:r>
      <w:r>
        <w:rPr>
          <w:noProof/>
        </w:rPr>
        <w:tab/>
      </w:r>
      <w:r>
        <w:rPr>
          <w:noProof/>
        </w:rPr>
        <w:fldChar w:fldCharType="begin"/>
      </w:r>
      <w:r>
        <w:rPr>
          <w:noProof/>
        </w:rPr>
        <w:instrText xml:space="preserve"> PAGEREF _Toc320194071 \h </w:instrText>
      </w:r>
      <w:r>
        <w:rPr>
          <w:noProof/>
        </w:rPr>
      </w:r>
      <w:r>
        <w:rPr>
          <w:noProof/>
        </w:rPr>
        <w:fldChar w:fldCharType="separate"/>
      </w:r>
      <w:r>
        <w:rPr>
          <w:noProof/>
        </w:rPr>
        <w:t>87</w:t>
      </w:r>
      <w:r>
        <w:rPr>
          <w:noProof/>
        </w:rPr>
        <w:fldChar w:fldCharType="end"/>
      </w:r>
    </w:p>
    <w:p w14:paraId="168ED20E"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C.2 Time Acceleration</w:t>
      </w:r>
      <w:r>
        <w:rPr>
          <w:noProof/>
        </w:rPr>
        <w:tab/>
      </w:r>
      <w:r>
        <w:rPr>
          <w:noProof/>
        </w:rPr>
        <w:fldChar w:fldCharType="begin"/>
      </w:r>
      <w:r>
        <w:rPr>
          <w:noProof/>
        </w:rPr>
        <w:instrText xml:space="preserve"> PAGEREF _Toc320194072 \h </w:instrText>
      </w:r>
      <w:r>
        <w:rPr>
          <w:noProof/>
        </w:rPr>
      </w:r>
      <w:r>
        <w:rPr>
          <w:noProof/>
        </w:rPr>
        <w:fldChar w:fldCharType="separate"/>
      </w:r>
      <w:r>
        <w:rPr>
          <w:noProof/>
        </w:rPr>
        <w:t>87</w:t>
      </w:r>
      <w:r>
        <w:rPr>
          <w:noProof/>
        </w:rPr>
        <w:fldChar w:fldCharType="end"/>
      </w:r>
    </w:p>
    <w:p w14:paraId="001D166B" w14:textId="77777777" w:rsidR="00EF702C" w:rsidRDefault="00EF702C">
      <w:pPr>
        <w:pStyle w:val="TOC1"/>
        <w:tabs>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Appendix D: Adding Math Functions</w:t>
      </w:r>
      <w:r>
        <w:rPr>
          <w:noProof/>
        </w:rPr>
        <w:tab/>
      </w:r>
      <w:r>
        <w:rPr>
          <w:noProof/>
        </w:rPr>
        <w:fldChar w:fldCharType="begin"/>
      </w:r>
      <w:r>
        <w:rPr>
          <w:noProof/>
        </w:rPr>
        <w:instrText xml:space="preserve"> PAGEREF _Toc320194073 \h </w:instrText>
      </w:r>
      <w:r>
        <w:rPr>
          <w:noProof/>
        </w:rPr>
      </w:r>
      <w:r>
        <w:rPr>
          <w:noProof/>
        </w:rPr>
        <w:fldChar w:fldCharType="separate"/>
      </w:r>
      <w:r>
        <w:rPr>
          <w:noProof/>
        </w:rPr>
        <w:t>88</w:t>
      </w:r>
      <w:r>
        <w:rPr>
          <w:noProof/>
        </w:rPr>
        <w:fldChar w:fldCharType="end"/>
      </w:r>
    </w:p>
    <w:p w14:paraId="76F1A43D"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D.1 Arithmetic Block</w:t>
      </w:r>
      <w:r>
        <w:rPr>
          <w:noProof/>
        </w:rPr>
        <w:tab/>
      </w:r>
      <w:r>
        <w:rPr>
          <w:noProof/>
        </w:rPr>
        <w:fldChar w:fldCharType="begin"/>
      </w:r>
      <w:r>
        <w:rPr>
          <w:noProof/>
        </w:rPr>
        <w:instrText xml:space="preserve"> PAGEREF _Toc320194074 \h </w:instrText>
      </w:r>
      <w:r>
        <w:rPr>
          <w:noProof/>
        </w:rPr>
      </w:r>
      <w:r>
        <w:rPr>
          <w:noProof/>
        </w:rPr>
        <w:fldChar w:fldCharType="separate"/>
      </w:r>
      <w:r>
        <w:rPr>
          <w:noProof/>
        </w:rPr>
        <w:t>88</w:t>
      </w:r>
      <w:r>
        <w:rPr>
          <w:noProof/>
        </w:rPr>
        <w:fldChar w:fldCharType="end"/>
      </w:r>
    </w:p>
    <w:p w14:paraId="2F36C028"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D.2 Math Library</w:t>
      </w:r>
      <w:r>
        <w:rPr>
          <w:noProof/>
        </w:rPr>
        <w:tab/>
      </w:r>
      <w:r>
        <w:rPr>
          <w:noProof/>
        </w:rPr>
        <w:fldChar w:fldCharType="begin"/>
      </w:r>
      <w:r>
        <w:rPr>
          <w:noProof/>
        </w:rPr>
        <w:instrText xml:space="preserve"> PAGEREF _Toc320194075 \h </w:instrText>
      </w:r>
      <w:r>
        <w:rPr>
          <w:noProof/>
        </w:rPr>
      </w:r>
      <w:r>
        <w:rPr>
          <w:noProof/>
        </w:rPr>
        <w:fldChar w:fldCharType="separate"/>
      </w:r>
      <w:r>
        <w:rPr>
          <w:noProof/>
        </w:rPr>
        <w:t>88</w:t>
      </w:r>
      <w:r>
        <w:rPr>
          <w:noProof/>
        </w:rPr>
        <w:fldChar w:fldCharType="end"/>
      </w:r>
    </w:p>
    <w:p w14:paraId="62769A77"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D.3 Example Modification</w:t>
      </w:r>
      <w:r>
        <w:rPr>
          <w:noProof/>
        </w:rPr>
        <w:tab/>
      </w:r>
      <w:r>
        <w:rPr>
          <w:noProof/>
        </w:rPr>
        <w:fldChar w:fldCharType="begin"/>
      </w:r>
      <w:r>
        <w:rPr>
          <w:noProof/>
        </w:rPr>
        <w:instrText xml:space="preserve"> PAGEREF _Toc320194076 \h </w:instrText>
      </w:r>
      <w:r>
        <w:rPr>
          <w:noProof/>
        </w:rPr>
      </w:r>
      <w:r>
        <w:rPr>
          <w:noProof/>
        </w:rPr>
        <w:fldChar w:fldCharType="separate"/>
      </w:r>
      <w:r>
        <w:rPr>
          <w:noProof/>
        </w:rPr>
        <w:t>88</w:t>
      </w:r>
      <w:r>
        <w:rPr>
          <w:noProof/>
        </w:rPr>
        <w:fldChar w:fldCharType="end"/>
      </w:r>
    </w:p>
    <w:p w14:paraId="7B10C28F"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D.3.1 Function List</w:t>
      </w:r>
      <w:r>
        <w:rPr>
          <w:noProof/>
        </w:rPr>
        <w:tab/>
      </w:r>
      <w:r>
        <w:rPr>
          <w:noProof/>
        </w:rPr>
        <w:fldChar w:fldCharType="begin"/>
      </w:r>
      <w:r>
        <w:rPr>
          <w:noProof/>
        </w:rPr>
        <w:instrText xml:space="preserve"> PAGEREF _Toc320194077 \h </w:instrText>
      </w:r>
      <w:r>
        <w:rPr>
          <w:noProof/>
        </w:rPr>
      </w:r>
      <w:r>
        <w:rPr>
          <w:noProof/>
        </w:rPr>
        <w:fldChar w:fldCharType="separate"/>
      </w:r>
      <w:r>
        <w:rPr>
          <w:noProof/>
        </w:rPr>
        <w:t>88</w:t>
      </w:r>
      <w:r>
        <w:rPr>
          <w:noProof/>
        </w:rPr>
        <w:fldChar w:fldCharType="end"/>
      </w:r>
    </w:p>
    <w:p w14:paraId="4D04E767"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D.3.2 Import Statement</w:t>
      </w:r>
      <w:r>
        <w:rPr>
          <w:noProof/>
        </w:rPr>
        <w:tab/>
      </w:r>
      <w:r>
        <w:rPr>
          <w:noProof/>
        </w:rPr>
        <w:fldChar w:fldCharType="begin"/>
      </w:r>
      <w:r>
        <w:rPr>
          <w:noProof/>
        </w:rPr>
        <w:instrText xml:space="preserve"> PAGEREF _Toc320194078 \h </w:instrText>
      </w:r>
      <w:r>
        <w:rPr>
          <w:noProof/>
        </w:rPr>
      </w:r>
      <w:r>
        <w:rPr>
          <w:noProof/>
        </w:rPr>
        <w:fldChar w:fldCharType="separate"/>
      </w:r>
      <w:r>
        <w:rPr>
          <w:noProof/>
        </w:rPr>
        <w:t>88</w:t>
      </w:r>
      <w:r>
        <w:rPr>
          <w:noProof/>
        </w:rPr>
        <w:fldChar w:fldCharType="end"/>
      </w:r>
    </w:p>
    <w:p w14:paraId="502E3335"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D.3.3 Accept Function</w:t>
      </w:r>
      <w:r>
        <w:rPr>
          <w:noProof/>
        </w:rPr>
        <w:tab/>
      </w:r>
      <w:r>
        <w:rPr>
          <w:noProof/>
        </w:rPr>
        <w:fldChar w:fldCharType="begin"/>
      </w:r>
      <w:r>
        <w:rPr>
          <w:noProof/>
        </w:rPr>
        <w:instrText xml:space="preserve"> PAGEREF _Toc320194079 \h </w:instrText>
      </w:r>
      <w:r>
        <w:rPr>
          <w:noProof/>
        </w:rPr>
      </w:r>
      <w:r>
        <w:rPr>
          <w:noProof/>
        </w:rPr>
        <w:fldChar w:fldCharType="separate"/>
      </w:r>
      <w:r>
        <w:rPr>
          <w:noProof/>
        </w:rPr>
        <w:t>89</w:t>
      </w:r>
      <w:r>
        <w:rPr>
          <w:noProof/>
        </w:rPr>
        <w:fldChar w:fldCharType="end"/>
      </w:r>
    </w:p>
    <w:p w14:paraId="176F5B76" w14:textId="77777777" w:rsidR="00EF702C" w:rsidRDefault="00EF702C">
      <w:pPr>
        <w:pStyle w:val="TOC1"/>
        <w:tabs>
          <w:tab w:val="right" w:leader="dot" w:pos="9350"/>
        </w:tabs>
        <w:rPr>
          <w:rFonts w:asciiTheme="minorHAnsi" w:eastAsiaTheme="minorEastAsia" w:hAnsiTheme="minorHAnsi" w:cstheme="minorBidi"/>
          <w:b w:val="0"/>
          <w:caps w:val="0"/>
          <w:noProof/>
          <w:sz w:val="24"/>
          <w:szCs w:val="24"/>
          <w:lang w:eastAsia="ja-JP"/>
        </w:rPr>
      </w:pPr>
      <w:r w:rsidRPr="0038552A">
        <w:rPr>
          <w:rFonts w:cs="Arial"/>
          <w:noProof/>
        </w:rPr>
        <w:t>Appendix E: Custom Actions</w:t>
      </w:r>
      <w:r>
        <w:rPr>
          <w:noProof/>
        </w:rPr>
        <w:tab/>
      </w:r>
      <w:r>
        <w:rPr>
          <w:noProof/>
        </w:rPr>
        <w:fldChar w:fldCharType="begin"/>
      </w:r>
      <w:r>
        <w:rPr>
          <w:noProof/>
        </w:rPr>
        <w:instrText xml:space="preserve"> PAGEREF _Toc320194080 \h </w:instrText>
      </w:r>
      <w:r>
        <w:rPr>
          <w:noProof/>
        </w:rPr>
      </w:r>
      <w:r>
        <w:rPr>
          <w:noProof/>
        </w:rPr>
        <w:fldChar w:fldCharType="separate"/>
      </w:r>
      <w:r>
        <w:rPr>
          <w:noProof/>
        </w:rPr>
        <w:t>90</w:t>
      </w:r>
      <w:r>
        <w:rPr>
          <w:noProof/>
        </w:rPr>
        <w:fldChar w:fldCharType="end"/>
      </w:r>
    </w:p>
    <w:p w14:paraId="2614843A"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E.1 Action Block</w:t>
      </w:r>
      <w:r>
        <w:rPr>
          <w:noProof/>
        </w:rPr>
        <w:tab/>
      </w:r>
      <w:r>
        <w:rPr>
          <w:noProof/>
        </w:rPr>
        <w:fldChar w:fldCharType="begin"/>
      </w:r>
      <w:r>
        <w:rPr>
          <w:noProof/>
        </w:rPr>
        <w:instrText xml:space="preserve"> PAGEREF _Toc320194081 \h </w:instrText>
      </w:r>
      <w:r>
        <w:rPr>
          <w:noProof/>
        </w:rPr>
      </w:r>
      <w:r>
        <w:rPr>
          <w:noProof/>
        </w:rPr>
        <w:fldChar w:fldCharType="separate"/>
      </w:r>
      <w:r>
        <w:rPr>
          <w:noProof/>
        </w:rPr>
        <w:t>90</w:t>
      </w:r>
      <w:r>
        <w:rPr>
          <w:noProof/>
        </w:rPr>
        <w:fldChar w:fldCharType="end"/>
      </w:r>
    </w:p>
    <w:p w14:paraId="7C216E0C"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E.1 Call Signature</w:t>
      </w:r>
      <w:r>
        <w:rPr>
          <w:noProof/>
        </w:rPr>
        <w:tab/>
      </w:r>
      <w:r>
        <w:rPr>
          <w:noProof/>
        </w:rPr>
        <w:fldChar w:fldCharType="begin"/>
      </w:r>
      <w:r>
        <w:rPr>
          <w:noProof/>
        </w:rPr>
        <w:instrText xml:space="preserve"> PAGEREF _Toc320194082 \h </w:instrText>
      </w:r>
      <w:r>
        <w:rPr>
          <w:noProof/>
        </w:rPr>
      </w:r>
      <w:r>
        <w:rPr>
          <w:noProof/>
        </w:rPr>
        <w:fldChar w:fldCharType="separate"/>
      </w:r>
      <w:r>
        <w:rPr>
          <w:noProof/>
        </w:rPr>
        <w:t>90</w:t>
      </w:r>
      <w:r>
        <w:rPr>
          <w:noProof/>
        </w:rPr>
        <w:fldChar w:fldCharType="end"/>
      </w:r>
    </w:p>
    <w:p w14:paraId="2987BF6B"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E.2 Request Handler</w:t>
      </w:r>
      <w:r>
        <w:rPr>
          <w:noProof/>
        </w:rPr>
        <w:tab/>
      </w:r>
      <w:r>
        <w:rPr>
          <w:noProof/>
        </w:rPr>
        <w:fldChar w:fldCharType="begin"/>
      </w:r>
      <w:r>
        <w:rPr>
          <w:noProof/>
        </w:rPr>
        <w:instrText xml:space="preserve"> PAGEREF _Toc320194083 \h </w:instrText>
      </w:r>
      <w:r>
        <w:rPr>
          <w:noProof/>
        </w:rPr>
      </w:r>
      <w:r>
        <w:rPr>
          <w:noProof/>
        </w:rPr>
        <w:fldChar w:fldCharType="separate"/>
      </w:r>
      <w:r>
        <w:rPr>
          <w:noProof/>
        </w:rPr>
        <w:t>90</w:t>
      </w:r>
      <w:r>
        <w:rPr>
          <w:noProof/>
        </w:rPr>
        <w:fldChar w:fldCharType="end"/>
      </w:r>
    </w:p>
    <w:p w14:paraId="57C7257D" w14:textId="77777777" w:rsidR="00EF702C" w:rsidRDefault="00EF702C">
      <w:pPr>
        <w:pStyle w:val="TOC2"/>
        <w:tabs>
          <w:tab w:val="right" w:leader="dot" w:pos="9350"/>
        </w:tabs>
        <w:rPr>
          <w:rFonts w:asciiTheme="minorHAnsi" w:eastAsiaTheme="minorEastAsia" w:hAnsiTheme="minorHAnsi" w:cstheme="minorBidi"/>
          <w:smallCaps w:val="0"/>
          <w:noProof/>
          <w:sz w:val="24"/>
          <w:szCs w:val="24"/>
          <w:lang w:eastAsia="ja-JP"/>
        </w:rPr>
      </w:pPr>
      <w:r>
        <w:rPr>
          <w:noProof/>
        </w:rPr>
        <w:t>E.3 Example</w:t>
      </w:r>
      <w:r>
        <w:rPr>
          <w:noProof/>
        </w:rPr>
        <w:tab/>
      </w:r>
      <w:r>
        <w:rPr>
          <w:noProof/>
        </w:rPr>
        <w:fldChar w:fldCharType="begin"/>
      </w:r>
      <w:r>
        <w:rPr>
          <w:noProof/>
        </w:rPr>
        <w:instrText xml:space="preserve"> PAGEREF _Toc320194084 \h </w:instrText>
      </w:r>
      <w:r>
        <w:rPr>
          <w:noProof/>
        </w:rPr>
      </w:r>
      <w:r>
        <w:rPr>
          <w:noProof/>
        </w:rPr>
        <w:fldChar w:fldCharType="separate"/>
      </w:r>
      <w:r>
        <w:rPr>
          <w:noProof/>
        </w:rPr>
        <w:t>90</w:t>
      </w:r>
      <w:r>
        <w:rPr>
          <w:noProof/>
        </w:rPr>
        <w:fldChar w:fldCharType="end"/>
      </w:r>
    </w:p>
    <w:p w14:paraId="36E5F2E6" w14:textId="77777777" w:rsidR="0056780C" w:rsidRDefault="00EC46D9">
      <w:r>
        <w:fldChar w:fldCharType="end"/>
      </w:r>
    </w:p>
    <w:p w14:paraId="2EA444FD" w14:textId="77777777" w:rsidR="0056780C" w:rsidRDefault="0056780C"/>
    <w:p w14:paraId="6EF769CF" w14:textId="77777777" w:rsidR="0056780C" w:rsidRDefault="0056780C">
      <w:pPr>
        <w:pStyle w:val="Heading1"/>
      </w:pPr>
      <w:bookmarkStart w:id="9" w:name="_Toc113093595"/>
      <w:bookmarkStart w:id="10" w:name="_Ref184627810"/>
      <w:bookmarkStart w:id="11" w:name="_Ref184650794"/>
      <w:bookmarkStart w:id="12" w:name="_Toc187814391"/>
      <w:bookmarkStart w:id="13" w:name="_Toc233114561"/>
      <w:bookmarkStart w:id="14" w:name="_Toc320193980"/>
      <w:r>
        <w:lastRenderedPageBreak/>
        <w:t>Change History</w:t>
      </w:r>
      <w:bookmarkEnd w:id="9"/>
      <w:bookmarkEnd w:id="10"/>
      <w:bookmarkEnd w:id="11"/>
      <w:bookmarkEnd w:id="12"/>
      <w:bookmarkEnd w:id="13"/>
      <w:bookmarkEnd w:id="14"/>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890"/>
        <w:gridCol w:w="2520"/>
        <w:gridCol w:w="4500"/>
      </w:tblGrid>
      <w:tr w:rsidR="0056780C" w14:paraId="5E9A3528" w14:textId="77777777">
        <w:trPr>
          <w:tblHeader/>
        </w:trPr>
        <w:tc>
          <w:tcPr>
            <w:tcW w:w="942" w:type="dxa"/>
            <w:shd w:val="clear" w:color="auto" w:fill="D9D9D9"/>
          </w:tcPr>
          <w:p w14:paraId="24A32A7A" w14:textId="77777777" w:rsidR="0056780C" w:rsidRDefault="0056780C">
            <w:pPr>
              <w:pStyle w:val="Table-ColHead"/>
              <w:rPr>
                <w:rFonts w:cs="Arial"/>
              </w:rPr>
            </w:pPr>
            <w:r>
              <w:rPr>
                <w:rFonts w:cs="Arial"/>
              </w:rPr>
              <w:t>Version</w:t>
            </w:r>
          </w:p>
        </w:tc>
        <w:tc>
          <w:tcPr>
            <w:tcW w:w="1890" w:type="dxa"/>
            <w:shd w:val="clear" w:color="auto" w:fill="D9D9D9"/>
          </w:tcPr>
          <w:p w14:paraId="22A162F6" w14:textId="77777777" w:rsidR="0056780C" w:rsidRDefault="0056780C">
            <w:pPr>
              <w:pStyle w:val="Table-ColHead"/>
              <w:rPr>
                <w:rFonts w:cs="Arial"/>
              </w:rPr>
            </w:pPr>
            <w:r>
              <w:rPr>
                <w:rFonts w:cs="Arial"/>
              </w:rPr>
              <w:t>Date</w:t>
            </w:r>
          </w:p>
        </w:tc>
        <w:tc>
          <w:tcPr>
            <w:tcW w:w="2520" w:type="dxa"/>
            <w:shd w:val="clear" w:color="auto" w:fill="D9D9D9"/>
          </w:tcPr>
          <w:p w14:paraId="245E4CA3" w14:textId="77777777" w:rsidR="0056780C" w:rsidRDefault="0056780C">
            <w:pPr>
              <w:pStyle w:val="Table-ColHead"/>
              <w:rPr>
                <w:rFonts w:cs="Arial"/>
              </w:rPr>
            </w:pPr>
            <w:r>
              <w:rPr>
                <w:rFonts w:cs="Arial"/>
              </w:rPr>
              <w:t>Author</w:t>
            </w:r>
          </w:p>
        </w:tc>
        <w:tc>
          <w:tcPr>
            <w:tcW w:w="4500" w:type="dxa"/>
            <w:shd w:val="clear" w:color="auto" w:fill="D9D9D9"/>
          </w:tcPr>
          <w:p w14:paraId="50AED7D0" w14:textId="77777777" w:rsidR="0056780C" w:rsidRDefault="0056780C" w:rsidP="0056780C">
            <w:pPr>
              <w:pStyle w:val="Table-ColHead"/>
              <w:rPr>
                <w:rFonts w:cs="Arial"/>
              </w:rPr>
            </w:pPr>
            <w:r>
              <w:rPr>
                <w:rFonts w:cs="Arial"/>
              </w:rPr>
              <w:t>Changes</w:t>
            </w:r>
          </w:p>
        </w:tc>
      </w:tr>
      <w:tr w:rsidR="0056780C" w14:paraId="257FFD72" w14:textId="77777777">
        <w:tc>
          <w:tcPr>
            <w:tcW w:w="942" w:type="dxa"/>
          </w:tcPr>
          <w:p w14:paraId="5CF61D44" w14:textId="77777777" w:rsidR="0056780C" w:rsidRDefault="00D52DB8">
            <w:pPr>
              <w:pStyle w:val="Table-Text"/>
              <w:rPr>
                <w:rFonts w:cs="Arial"/>
              </w:rPr>
            </w:pPr>
            <w:r>
              <w:rPr>
                <w:rFonts w:cs="Arial"/>
              </w:rPr>
              <w:t>0.1</w:t>
            </w:r>
          </w:p>
        </w:tc>
        <w:tc>
          <w:tcPr>
            <w:tcW w:w="1890" w:type="dxa"/>
          </w:tcPr>
          <w:p w14:paraId="68CD9C75" w14:textId="77777777"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14:paraId="32F81DC7" w14:textId="77777777" w:rsidR="0056780C" w:rsidRDefault="0056780C" w:rsidP="0056780C">
            <w:pPr>
              <w:pStyle w:val="Table-Text"/>
              <w:rPr>
                <w:rFonts w:cs="Arial"/>
              </w:rPr>
            </w:pPr>
            <w:r>
              <w:rPr>
                <w:rFonts w:cs="Arial"/>
              </w:rPr>
              <w:t>C. Coughlin (ILS)</w:t>
            </w:r>
          </w:p>
        </w:tc>
        <w:tc>
          <w:tcPr>
            <w:tcW w:w="4500" w:type="dxa"/>
          </w:tcPr>
          <w:p w14:paraId="739B3CFF" w14:textId="77777777" w:rsidR="0056780C" w:rsidRDefault="00F4322A" w:rsidP="0056780C">
            <w:pPr>
              <w:pStyle w:val="Table-Text"/>
              <w:rPr>
                <w:rFonts w:cs="Arial"/>
              </w:rPr>
            </w:pPr>
            <w:r>
              <w:rPr>
                <w:rFonts w:cs="Arial"/>
              </w:rPr>
              <w:t>Initial version</w:t>
            </w:r>
          </w:p>
        </w:tc>
      </w:tr>
      <w:tr w:rsidR="0037282F" w14:paraId="45F48027" w14:textId="77777777">
        <w:tc>
          <w:tcPr>
            <w:tcW w:w="942" w:type="dxa"/>
          </w:tcPr>
          <w:p w14:paraId="3A2ACD2A" w14:textId="77777777" w:rsidR="0037282F" w:rsidRDefault="0037282F">
            <w:pPr>
              <w:pStyle w:val="Table-Text"/>
              <w:rPr>
                <w:rFonts w:cs="Arial"/>
              </w:rPr>
            </w:pPr>
            <w:r>
              <w:rPr>
                <w:rFonts w:cs="Arial"/>
              </w:rPr>
              <w:t>0.2</w:t>
            </w:r>
          </w:p>
        </w:tc>
        <w:tc>
          <w:tcPr>
            <w:tcW w:w="1890" w:type="dxa"/>
          </w:tcPr>
          <w:p w14:paraId="170D9A6E" w14:textId="77777777" w:rsidR="0037282F" w:rsidRDefault="0037282F" w:rsidP="00D52DB8">
            <w:pPr>
              <w:pStyle w:val="Table-Text"/>
              <w:rPr>
                <w:rFonts w:cs="Arial"/>
              </w:rPr>
            </w:pPr>
            <w:r>
              <w:rPr>
                <w:rFonts w:cs="Arial"/>
              </w:rPr>
              <w:t>Jan 28, 2014</w:t>
            </w:r>
          </w:p>
        </w:tc>
        <w:tc>
          <w:tcPr>
            <w:tcW w:w="2520" w:type="dxa"/>
          </w:tcPr>
          <w:p w14:paraId="7FEA1D16" w14:textId="77777777" w:rsidR="0037282F" w:rsidRDefault="0037282F" w:rsidP="0056780C">
            <w:pPr>
              <w:pStyle w:val="Table-Text"/>
              <w:rPr>
                <w:rFonts w:cs="Arial"/>
              </w:rPr>
            </w:pPr>
            <w:r>
              <w:rPr>
                <w:rFonts w:cs="Arial"/>
              </w:rPr>
              <w:t>C. Coughlin (ILS)</w:t>
            </w:r>
          </w:p>
        </w:tc>
        <w:tc>
          <w:tcPr>
            <w:tcW w:w="4500" w:type="dxa"/>
          </w:tcPr>
          <w:p w14:paraId="536ADEDC" w14:textId="77777777" w:rsidR="0037282F" w:rsidRDefault="0037282F" w:rsidP="0056780C">
            <w:pPr>
              <w:pStyle w:val="Table-Text"/>
              <w:rPr>
                <w:rFonts w:cs="Arial"/>
              </w:rPr>
            </w:pPr>
            <w:r>
              <w:rPr>
                <w:rFonts w:cs="Arial"/>
              </w:rPr>
              <w:t>Application based on block &amp; connector interface</w:t>
            </w:r>
          </w:p>
        </w:tc>
      </w:tr>
      <w:tr w:rsidR="003B108D" w14:paraId="3EE94E21" w14:textId="77777777">
        <w:tc>
          <w:tcPr>
            <w:tcW w:w="942" w:type="dxa"/>
          </w:tcPr>
          <w:p w14:paraId="4FE53707" w14:textId="77777777" w:rsidR="003B108D" w:rsidRDefault="003B108D">
            <w:pPr>
              <w:pStyle w:val="Table-Text"/>
              <w:rPr>
                <w:rFonts w:cs="Arial"/>
              </w:rPr>
            </w:pPr>
            <w:r>
              <w:rPr>
                <w:rFonts w:cs="Arial"/>
              </w:rPr>
              <w:t>0.3</w:t>
            </w:r>
          </w:p>
        </w:tc>
        <w:tc>
          <w:tcPr>
            <w:tcW w:w="1890" w:type="dxa"/>
          </w:tcPr>
          <w:p w14:paraId="277CDFBC" w14:textId="77777777" w:rsidR="003B108D" w:rsidRDefault="00262EDE" w:rsidP="003B108D">
            <w:pPr>
              <w:pStyle w:val="Table-Text"/>
              <w:rPr>
                <w:rFonts w:cs="Arial"/>
              </w:rPr>
            </w:pPr>
            <w:r>
              <w:rPr>
                <w:rFonts w:cs="Arial"/>
              </w:rPr>
              <w:t>April 5</w:t>
            </w:r>
            <w:r w:rsidR="003B108D">
              <w:rPr>
                <w:rFonts w:cs="Arial"/>
              </w:rPr>
              <w:t>, 2014</w:t>
            </w:r>
          </w:p>
        </w:tc>
        <w:tc>
          <w:tcPr>
            <w:tcW w:w="2520" w:type="dxa"/>
          </w:tcPr>
          <w:p w14:paraId="7CA0011D" w14:textId="77777777" w:rsidR="003B108D" w:rsidRDefault="003B108D" w:rsidP="0056780C">
            <w:pPr>
              <w:pStyle w:val="Table-Text"/>
              <w:rPr>
                <w:rFonts w:cs="Arial"/>
              </w:rPr>
            </w:pPr>
            <w:r>
              <w:rPr>
                <w:rFonts w:cs="Arial"/>
              </w:rPr>
              <w:t>C. Coughlin (ILS)</w:t>
            </w:r>
          </w:p>
        </w:tc>
        <w:tc>
          <w:tcPr>
            <w:tcW w:w="4500" w:type="dxa"/>
          </w:tcPr>
          <w:p w14:paraId="2157C33A" w14:textId="77777777" w:rsidR="003B108D" w:rsidRDefault="00262EDE" w:rsidP="0056780C">
            <w:pPr>
              <w:pStyle w:val="Table-Text"/>
              <w:rPr>
                <w:rFonts w:cs="Arial"/>
              </w:rPr>
            </w:pPr>
            <w:r>
              <w:rPr>
                <w:rFonts w:cs="Arial"/>
              </w:rPr>
              <w:t xml:space="preserve">Major expansion. </w:t>
            </w:r>
            <w:r w:rsidR="003B108D">
              <w:rPr>
                <w:rFonts w:cs="Arial"/>
              </w:rPr>
              <w:t>Added section</w:t>
            </w:r>
            <w:r w:rsidR="00F77B93">
              <w:rPr>
                <w:rFonts w:cs="Arial"/>
              </w:rPr>
              <w:t>s</w:t>
            </w:r>
            <w:r w:rsidR="003B108D">
              <w:rPr>
                <w:rFonts w:cs="Arial"/>
              </w:rPr>
              <w:t xml:space="preserve"> on migration</w:t>
            </w:r>
            <w:r w:rsidR="00F77B93">
              <w:rPr>
                <w:rFonts w:cs="Arial"/>
              </w:rPr>
              <w:t>, block definitions</w:t>
            </w:r>
            <w:r>
              <w:rPr>
                <w:rFonts w:cs="Arial"/>
              </w:rPr>
              <w:t>, python interfaces.</w:t>
            </w:r>
          </w:p>
        </w:tc>
      </w:tr>
      <w:tr w:rsidR="00A202D4" w14:paraId="0B3BB66A" w14:textId="77777777">
        <w:tc>
          <w:tcPr>
            <w:tcW w:w="942" w:type="dxa"/>
          </w:tcPr>
          <w:p w14:paraId="17671B76" w14:textId="77777777" w:rsidR="00A202D4" w:rsidRDefault="00A202D4">
            <w:pPr>
              <w:pStyle w:val="Table-Text"/>
              <w:rPr>
                <w:rFonts w:cs="Arial"/>
              </w:rPr>
            </w:pPr>
            <w:r>
              <w:rPr>
                <w:rFonts w:cs="Arial"/>
              </w:rPr>
              <w:t>0.4</w:t>
            </w:r>
          </w:p>
        </w:tc>
        <w:tc>
          <w:tcPr>
            <w:tcW w:w="1890" w:type="dxa"/>
          </w:tcPr>
          <w:p w14:paraId="69953EAE" w14:textId="77777777" w:rsidR="00A202D4" w:rsidRDefault="00A202D4" w:rsidP="003B108D">
            <w:pPr>
              <w:pStyle w:val="Table-Text"/>
              <w:rPr>
                <w:rFonts w:cs="Arial"/>
              </w:rPr>
            </w:pPr>
            <w:r>
              <w:rPr>
                <w:rFonts w:cs="Arial"/>
              </w:rPr>
              <w:t>Aprill 30,2014</w:t>
            </w:r>
          </w:p>
        </w:tc>
        <w:tc>
          <w:tcPr>
            <w:tcW w:w="2520" w:type="dxa"/>
          </w:tcPr>
          <w:p w14:paraId="1D92779F" w14:textId="77777777" w:rsidR="00A202D4" w:rsidRDefault="00A202D4" w:rsidP="0056780C">
            <w:pPr>
              <w:pStyle w:val="Table-Text"/>
              <w:rPr>
                <w:rFonts w:cs="Arial"/>
              </w:rPr>
            </w:pPr>
            <w:r>
              <w:rPr>
                <w:rFonts w:cs="Arial"/>
              </w:rPr>
              <w:t>C. Coughlin (ILS)</w:t>
            </w:r>
          </w:p>
        </w:tc>
        <w:tc>
          <w:tcPr>
            <w:tcW w:w="4500" w:type="dxa"/>
          </w:tcPr>
          <w:p w14:paraId="1703E382" w14:textId="77777777" w:rsidR="00A202D4" w:rsidRDefault="00A202D4" w:rsidP="0056780C">
            <w:pPr>
              <w:pStyle w:val="Table-Text"/>
              <w:rPr>
                <w:rFonts w:cs="Arial"/>
              </w:rPr>
            </w:pPr>
            <w:r>
              <w:rPr>
                <w:rFonts w:cs="Arial"/>
              </w:rPr>
              <w:t>General updates, added section on functional test</w:t>
            </w:r>
          </w:p>
        </w:tc>
      </w:tr>
      <w:tr w:rsidR="00426858" w14:paraId="76B0D4C7" w14:textId="77777777">
        <w:tc>
          <w:tcPr>
            <w:tcW w:w="942" w:type="dxa"/>
          </w:tcPr>
          <w:p w14:paraId="0CD1BF3A" w14:textId="77777777" w:rsidR="00426858" w:rsidRDefault="00426858">
            <w:pPr>
              <w:pStyle w:val="Table-Text"/>
              <w:rPr>
                <w:rFonts w:cs="Arial"/>
              </w:rPr>
            </w:pPr>
            <w:r>
              <w:rPr>
                <w:rFonts w:cs="Arial"/>
              </w:rPr>
              <w:t>0.5</w:t>
            </w:r>
          </w:p>
        </w:tc>
        <w:tc>
          <w:tcPr>
            <w:tcW w:w="1890" w:type="dxa"/>
          </w:tcPr>
          <w:p w14:paraId="65A1C8D1" w14:textId="77777777" w:rsidR="00426858" w:rsidRDefault="00426858" w:rsidP="003B108D">
            <w:pPr>
              <w:pStyle w:val="Table-Text"/>
              <w:rPr>
                <w:rFonts w:cs="Arial"/>
              </w:rPr>
            </w:pPr>
            <w:r>
              <w:rPr>
                <w:rFonts w:cs="Arial"/>
              </w:rPr>
              <w:t>July 1,2014</w:t>
            </w:r>
          </w:p>
        </w:tc>
        <w:tc>
          <w:tcPr>
            <w:tcW w:w="2520" w:type="dxa"/>
          </w:tcPr>
          <w:p w14:paraId="0AA1F556" w14:textId="77777777" w:rsidR="00426858" w:rsidRDefault="00426858" w:rsidP="0056780C">
            <w:pPr>
              <w:pStyle w:val="Table-Text"/>
              <w:rPr>
                <w:rFonts w:cs="Arial"/>
              </w:rPr>
            </w:pPr>
            <w:r>
              <w:rPr>
                <w:rFonts w:cs="Arial"/>
              </w:rPr>
              <w:t>C. Coughlin (ILS)</w:t>
            </w:r>
          </w:p>
        </w:tc>
        <w:tc>
          <w:tcPr>
            <w:tcW w:w="4500" w:type="dxa"/>
          </w:tcPr>
          <w:p w14:paraId="024D9DF1" w14:textId="77777777" w:rsidR="00426858" w:rsidRDefault="00AC3473" w:rsidP="0056780C">
            <w:pPr>
              <w:pStyle w:val="Table-Text"/>
              <w:rPr>
                <w:rFonts w:cs="Arial"/>
              </w:rPr>
            </w:pPr>
            <w:r>
              <w:rPr>
                <w:rFonts w:cs="Arial"/>
              </w:rPr>
              <w:t>Milestone II updates</w:t>
            </w:r>
          </w:p>
        </w:tc>
      </w:tr>
      <w:tr w:rsidR="00BC5AF3" w14:paraId="31158E87" w14:textId="77777777">
        <w:tc>
          <w:tcPr>
            <w:tcW w:w="942" w:type="dxa"/>
          </w:tcPr>
          <w:p w14:paraId="78DFD944" w14:textId="77777777" w:rsidR="0056652D" w:rsidRDefault="00BC5AF3" w:rsidP="006F5951">
            <w:pPr>
              <w:pStyle w:val="Table-Text"/>
              <w:rPr>
                <w:rFonts w:cs="Arial"/>
              </w:rPr>
            </w:pPr>
            <w:r>
              <w:rPr>
                <w:rFonts w:cs="Arial"/>
              </w:rPr>
              <w:t>0.6</w:t>
            </w:r>
          </w:p>
        </w:tc>
        <w:tc>
          <w:tcPr>
            <w:tcW w:w="1890" w:type="dxa"/>
          </w:tcPr>
          <w:p w14:paraId="3E9F0A1A" w14:textId="77777777" w:rsidR="00BC5AF3" w:rsidRDefault="00BC5AF3" w:rsidP="003B108D">
            <w:pPr>
              <w:pStyle w:val="Table-Text"/>
              <w:rPr>
                <w:rFonts w:cs="Arial"/>
              </w:rPr>
            </w:pPr>
            <w:r>
              <w:rPr>
                <w:rFonts w:cs="Arial"/>
              </w:rPr>
              <w:t>Oct 1,2014</w:t>
            </w:r>
          </w:p>
        </w:tc>
        <w:tc>
          <w:tcPr>
            <w:tcW w:w="2520" w:type="dxa"/>
          </w:tcPr>
          <w:p w14:paraId="76535FC8" w14:textId="77777777" w:rsidR="00BC5AF3" w:rsidRDefault="00BC5AF3" w:rsidP="0056780C">
            <w:pPr>
              <w:pStyle w:val="Table-Text"/>
              <w:rPr>
                <w:rFonts w:cs="Arial"/>
              </w:rPr>
            </w:pPr>
            <w:r>
              <w:rPr>
                <w:rFonts w:cs="Arial"/>
              </w:rPr>
              <w:t>C. Coughlin (ILS)</w:t>
            </w:r>
          </w:p>
        </w:tc>
        <w:tc>
          <w:tcPr>
            <w:tcW w:w="4500" w:type="dxa"/>
          </w:tcPr>
          <w:p w14:paraId="778E81C6" w14:textId="77777777" w:rsidR="00BC5AF3" w:rsidRDefault="00BC5AF3" w:rsidP="0056780C">
            <w:pPr>
              <w:pStyle w:val="Table-Text"/>
              <w:rPr>
                <w:rFonts w:cs="Arial"/>
              </w:rPr>
            </w:pPr>
            <w:r>
              <w:rPr>
                <w:rFonts w:cs="Arial"/>
              </w:rPr>
              <w:t>Milestone III updates</w:t>
            </w:r>
          </w:p>
        </w:tc>
      </w:tr>
      <w:tr w:rsidR="00E61575" w14:paraId="59808A1D" w14:textId="77777777">
        <w:tc>
          <w:tcPr>
            <w:tcW w:w="942" w:type="dxa"/>
          </w:tcPr>
          <w:p w14:paraId="2309A5CA" w14:textId="77777777" w:rsidR="00E61575" w:rsidRDefault="00E61575" w:rsidP="006F5951">
            <w:pPr>
              <w:pStyle w:val="Table-Text"/>
              <w:rPr>
                <w:rFonts w:cs="Arial"/>
              </w:rPr>
            </w:pPr>
            <w:r>
              <w:rPr>
                <w:rFonts w:cs="Arial"/>
              </w:rPr>
              <w:t>0.7</w:t>
            </w:r>
          </w:p>
        </w:tc>
        <w:tc>
          <w:tcPr>
            <w:tcW w:w="1890" w:type="dxa"/>
          </w:tcPr>
          <w:p w14:paraId="4429FA91" w14:textId="77777777" w:rsidR="00E61575" w:rsidRDefault="00E61575" w:rsidP="003B108D">
            <w:pPr>
              <w:pStyle w:val="Table-Text"/>
              <w:rPr>
                <w:rFonts w:cs="Arial"/>
              </w:rPr>
            </w:pPr>
            <w:r>
              <w:rPr>
                <w:rFonts w:cs="Arial"/>
              </w:rPr>
              <w:t>Nov 4,2014</w:t>
            </w:r>
          </w:p>
        </w:tc>
        <w:tc>
          <w:tcPr>
            <w:tcW w:w="2520" w:type="dxa"/>
          </w:tcPr>
          <w:p w14:paraId="197E71C2" w14:textId="77777777" w:rsidR="00E61575" w:rsidRDefault="00E61575" w:rsidP="0056780C">
            <w:pPr>
              <w:pStyle w:val="Table-Text"/>
              <w:rPr>
                <w:rFonts w:cs="Arial"/>
              </w:rPr>
            </w:pPr>
            <w:r>
              <w:rPr>
                <w:rFonts w:cs="Arial"/>
              </w:rPr>
              <w:t>C. Coughlin (ILS)</w:t>
            </w:r>
          </w:p>
        </w:tc>
        <w:tc>
          <w:tcPr>
            <w:tcW w:w="4500" w:type="dxa"/>
          </w:tcPr>
          <w:p w14:paraId="22DED43A" w14:textId="77777777" w:rsidR="00E61575" w:rsidRDefault="00E61575" w:rsidP="0056780C">
            <w:pPr>
              <w:pStyle w:val="Table-Text"/>
              <w:rPr>
                <w:rFonts w:cs="Arial"/>
              </w:rPr>
            </w:pPr>
            <w:r>
              <w:rPr>
                <w:rFonts w:cs="Arial"/>
              </w:rPr>
              <w:t>Milestone III updates – clarifications</w:t>
            </w:r>
          </w:p>
        </w:tc>
      </w:tr>
      <w:tr w:rsidR="00F10CAC" w14:paraId="5420A4B3" w14:textId="77777777">
        <w:tc>
          <w:tcPr>
            <w:tcW w:w="942" w:type="dxa"/>
          </w:tcPr>
          <w:p w14:paraId="333F5A98" w14:textId="77777777" w:rsidR="00F10CAC" w:rsidRDefault="00F10CAC" w:rsidP="006F5951">
            <w:pPr>
              <w:pStyle w:val="Table-Text"/>
              <w:rPr>
                <w:rFonts w:cs="Arial"/>
              </w:rPr>
            </w:pPr>
            <w:r>
              <w:rPr>
                <w:rFonts w:cs="Arial"/>
              </w:rPr>
              <w:t>1.0</w:t>
            </w:r>
          </w:p>
        </w:tc>
        <w:tc>
          <w:tcPr>
            <w:tcW w:w="1890" w:type="dxa"/>
          </w:tcPr>
          <w:p w14:paraId="20834DD1" w14:textId="77777777" w:rsidR="00F10CAC" w:rsidRDefault="00F10CAC" w:rsidP="003B108D">
            <w:pPr>
              <w:pStyle w:val="Table-Text"/>
              <w:rPr>
                <w:rFonts w:cs="Arial"/>
              </w:rPr>
            </w:pPr>
            <w:r>
              <w:rPr>
                <w:rFonts w:cs="Arial"/>
              </w:rPr>
              <w:t>Jan 5, 2015</w:t>
            </w:r>
          </w:p>
        </w:tc>
        <w:tc>
          <w:tcPr>
            <w:tcW w:w="2520" w:type="dxa"/>
          </w:tcPr>
          <w:p w14:paraId="684D012C" w14:textId="77777777" w:rsidR="00F10CAC" w:rsidRDefault="00F10CAC" w:rsidP="0056780C">
            <w:pPr>
              <w:pStyle w:val="Table-Text"/>
              <w:rPr>
                <w:rFonts w:cs="Arial"/>
              </w:rPr>
            </w:pPr>
            <w:r>
              <w:rPr>
                <w:rFonts w:cs="Arial"/>
              </w:rPr>
              <w:t>C. Coughlin (ILS)</w:t>
            </w:r>
          </w:p>
        </w:tc>
        <w:tc>
          <w:tcPr>
            <w:tcW w:w="4500" w:type="dxa"/>
          </w:tcPr>
          <w:p w14:paraId="6D32E24D" w14:textId="77777777" w:rsidR="00F10CAC" w:rsidRDefault="00F10CAC" w:rsidP="0056780C">
            <w:pPr>
              <w:pStyle w:val="Table-Text"/>
              <w:rPr>
                <w:rFonts w:cs="Arial"/>
              </w:rPr>
            </w:pPr>
            <w:r>
              <w:rPr>
                <w:rFonts w:cs="Arial"/>
              </w:rPr>
              <w:t>Minor block behavior clarifications</w:t>
            </w:r>
          </w:p>
        </w:tc>
      </w:tr>
      <w:tr w:rsidR="00472BFF" w14:paraId="43C881BF" w14:textId="77777777">
        <w:tc>
          <w:tcPr>
            <w:tcW w:w="942" w:type="dxa"/>
          </w:tcPr>
          <w:p w14:paraId="035B4345" w14:textId="77777777" w:rsidR="00472BFF" w:rsidRDefault="00472BFF" w:rsidP="006F5951">
            <w:pPr>
              <w:pStyle w:val="Table-Text"/>
              <w:rPr>
                <w:rFonts w:cs="Arial"/>
              </w:rPr>
            </w:pPr>
            <w:r>
              <w:rPr>
                <w:rFonts w:cs="Arial"/>
              </w:rPr>
              <w:t>1.2</w:t>
            </w:r>
          </w:p>
        </w:tc>
        <w:tc>
          <w:tcPr>
            <w:tcW w:w="1890" w:type="dxa"/>
          </w:tcPr>
          <w:p w14:paraId="5F30522E" w14:textId="77777777" w:rsidR="006A05D6" w:rsidRDefault="00472BFF">
            <w:pPr>
              <w:pStyle w:val="Table-Text"/>
              <w:rPr>
                <w:rFonts w:cs="Arial"/>
              </w:rPr>
            </w:pPr>
            <w:r>
              <w:rPr>
                <w:rFonts w:cs="Arial"/>
              </w:rPr>
              <w:t xml:space="preserve">Mar </w:t>
            </w:r>
            <w:r w:rsidR="00323F53">
              <w:rPr>
                <w:rFonts w:cs="Arial"/>
              </w:rPr>
              <w:t>27</w:t>
            </w:r>
            <w:r>
              <w:rPr>
                <w:rFonts w:cs="Arial"/>
              </w:rPr>
              <w:t>, 2015</w:t>
            </w:r>
          </w:p>
        </w:tc>
        <w:tc>
          <w:tcPr>
            <w:tcW w:w="2520" w:type="dxa"/>
          </w:tcPr>
          <w:p w14:paraId="5BCD9DAE" w14:textId="77777777" w:rsidR="00472BFF" w:rsidRDefault="00472BFF" w:rsidP="0056780C">
            <w:pPr>
              <w:pStyle w:val="Table-Text"/>
              <w:rPr>
                <w:rFonts w:cs="Arial"/>
              </w:rPr>
            </w:pPr>
            <w:r>
              <w:rPr>
                <w:rFonts w:cs="Arial"/>
              </w:rPr>
              <w:t>C.</w:t>
            </w:r>
            <w:r w:rsidR="004C3CCA">
              <w:rPr>
                <w:rFonts w:cs="Arial"/>
              </w:rPr>
              <w:t xml:space="preserve"> </w:t>
            </w:r>
            <w:r>
              <w:rPr>
                <w:rFonts w:cs="Arial"/>
              </w:rPr>
              <w:t>Coughlin(ILS)</w:t>
            </w:r>
          </w:p>
        </w:tc>
        <w:tc>
          <w:tcPr>
            <w:tcW w:w="4500" w:type="dxa"/>
          </w:tcPr>
          <w:p w14:paraId="7A26F66C" w14:textId="77777777" w:rsidR="00472BFF" w:rsidRDefault="00472BFF" w:rsidP="0056780C">
            <w:pPr>
              <w:pStyle w:val="Table-Text"/>
              <w:rPr>
                <w:rFonts w:cs="Arial"/>
              </w:rPr>
            </w:pPr>
            <w:r>
              <w:rPr>
                <w:rFonts w:cs="Arial"/>
              </w:rPr>
              <w:t>Block description updates</w:t>
            </w:r>
          </w:p>
        </w:tc>
      </w:tr>
      <w:tr w:rsidR="00093398" w14:paraId="3CE20B70" w14:textId="77777777">
        <w:tc>
          <w:tcPr>
            <w:tcW w:w="942" w:type="dxa"/>
          </w:tcPr>
          <w:p w14:paraId="7E26679B" w14:textId="77777777" w:rsidR="00093398" w:rsidRDefault="00093398" w:rsidP="006F5951">
            <w:pPr>
              <w:pStyle w:val="Table-Text"/>
              <w:rPr>
                <w:rFonts w:cs="Arial"/>
              </w:rPr>
            </w:pPr>
            <w:r>
              <w:rPr>
                <w:rFonts w:cs="Arial"/>
              </w:rPr>
              <w:t>1.3</w:t>
            </w:r>
          </w:p>
        </w:tc>
        <w:tc>
          <w:tcPr>
            <w:tcW w:w="1890" w:type="dxa"/>
          </w:tcPr>
          <w:p w14:paraId="2261A2BE" w14:textId="77777777" w:rsidR="00093398" w:rsidRDefault="00093398">
            <w:pPr>
              <w:pStyle w:val="Table-Text"/>
              <w:rPr>
                <w:rFonts w:cs="Arial"/>
              </w:rPr>
            </w:pPr>
            <w:r>
              <w:rPr>
                <w:rFonts w:cs="Arial"/>
              </w:rPr>
              <w:t>Apr 16, 2015</w:t>
            </w:r>
          </w:p>
        </w:tc>
        <w:tc>
          <w:tcPr>
            <w:tcW w:w="2520" w:type="dxa"/>
          </w:tcPr>
          <w:p w14:paraId="16AD0933" w14:textId="77777777" w:rsidR="00093398" w:rsidRDefault="00093398" w:rsidP="0056780C">
            <w:pPr>
              <w:pStyle w:val="Table-Text"/>
              <w:rPr>
                <w:rFonts w:cs="Arial"/>
              </w:rPr>
            </w:pPr>
            <w:r>
              <w:rPr>
                <w:rFonts w:cs="Arial"/>
              </w:rPr>
              <w:t>C. Coughlin(ILS)</w:t>
            </w:r>
          </w:p>
        </w:tc>
        <w:tc>
          <w:tcPr>
            <w:tcW w:w="4500" w:type="dxa"/>
          </w:tcPr>
          <w:p w14:paraId="0746A985" w14:textId="77777777" w:rsidR="00093398" w:rsidRDefault="00093398" w:rsidP="0056780C">
            <w:pPr>
              <w:pStyle w:val="Table-Text"/>
              <w:rPr>
                <w:rFonts w:cs="Arial"/>
              </w:rPr>
            </w:pPr>
            <w:r>
              <w:rPr>
                <w:rFonts w:cs="Arial"/>
              </w:rPr>
              <w:t>Misc block description updated</w:t>
            </w:r>
          </w:p>
        </w:tc>
      </w:tr>
      <w:tr w:rsidR="007A1E60" w14:paraId="69578723" w14:textId="77777777">
        <w:tc>
          <w:tcPr>
            <w:tcW w:w="942" w:type="dxa"/>
          </w:tcPr>
          <w:p w14:paraId="46DDA366" w14:textId="77777777" w:rsidR="007A1E60" w:rsidRDefault="007A1E60" w:rsidP="006F5951">
            <w:pPr>
              <w:pStyle w:val="Table-Text"/>
              <w:rPr>
                <w:rFonts w:cs="Arial"/>
              </w:rPr>
            </w:pPr>
            <w:r>
              <w:rPr>
                <w:rFonts w:cs="Arial"/>
              </w:rPr>
              <w:t>1.4</w:t>
            </w:r>
          </w:p>
        </w:tc>
        <w:tc>
          <w:tcPr>
            <w:tcW w:w="1890" w:type="dxa"/>
          </w:tcPr>
          <w:p w14:paraId="3FD2667B" w14:textId="77777777" w:rsidR="007A1E60" w:rsidRDefault="007A1E60">
            <w:pPr>
              <w:pStyle w:val="Table-Text"/>
              <w:rPr>
                <w:rFonts w:cs="Arial"/>
              </w:rPr>
            </w:pPr>
            <w:r>
              <w:rPr>
                <w:rFonts w:cs="Arial"/>
              </w:rPr>
              <w:t>May 1, 2015</w:t>
            </w:r>
          </w:p>
        </w:tc>
        <w:tc>
          <w:tcPr>
            <w:tcW w:w="2520" w:type="dxa"/>
          </w:tcPr>
          <w:p w14:paraId="05B26224" w14:textId="77777777" w:rsidR="007A1E60" w:rsidRDefault="007A1E60" w:rsidP="0056780C">
            <w:pPr>
              <w:pStyle w:val="Table-Text"/>
              <w:rPr>
                <w:rFonts w:cs="Arial"/>
              </w:rPr>
            </w:pPr>
            <w:r>
              <w:rPr>
                <w:rFonts w:cs="Arial"/>
              </w:rPr>
              <w:t>C. Coughlin(ILS)</w:t>
            </w:r>
          </w:p>
        </w:tc>
        <w:tc>
          <w:tcPr>
            <w:tcW w:w="4500" w:type="dxa"/>
          </w:tcPr>
          <w:p w14:paraId="276BB04F" w14:textId="77777777" w:rsidR="007A1E60" w:rsidRDefault="007A1E60" w:rsidP="0056780C">
            <w:pPr>
              <w:pStyle w:val="Table-Text"/>
              <w:rPr>
                <w:rFonts w:cs="Arial"/>
              </w:rPr>
            </w:pPr>
            <w:r>
              <w:rPr>
                <w:rFonts w:cs="Arial"/>
              </w:rPr>
              <w:t>Auxiliary data</w:t>
            </w:r>
          </w:p>
        </w:tc>
      </w:tr>
      <w:tr w:rsidR="004C3CCA" w14:paraId="05C2537C" w14:textId="77777777">
        <w:tc>
          <w:tcPr>
            <w:tcW w:w="942" w:type="dxa"/>
          </w:tcPr>
          <w:p w14:paraId="5DE82BA5" w14:textId="77777777" w:rsidR="004C3CCA" w:rsidRDefault="004C3CCA" w:rsidP="006F5951">
            <w:pPr>
              <w:pStyle w:val="Table-Text"/>
              <w:rPr>
                <w:rFonts w:cs="Arial"/>
              </w:rPr>
            </w:pPr>
            <w:r>
              <w:rPr>
                <w:rFonts w:cs="Arial"/>
              </w:rPr>
              <w:t>1.5</w:t>
            </w:r>
          </w:p>
        </w:tc>
        <w:tc>
          <w:tcPr>
            <w:tcW w:w="1890" w:type="dxa"/>
          </w:tcPr>
          <w:p w14:paraId="2EDF424B" w14:textId="50773A53" w:rsidR="004C3CCA" w:rsidRDefault="009E069D">
            <w:pPr>
              <w:pStyle w:val="Table-Text"/>
              <w:rPr>
                <w:rFonts w:cs="Arial"/>
              </w:rPr>
            </w:pPr>
            <w:r>
              <w:rPr>
                <w:rFonts w:cs="Arial"/>
              </w:rPr>
              <w:t xml:space="preserve">May </w:t>
            </w:r>
            <w:r w:rsidR="004C3CCA">
              <w:rPr>
                <w:rFonts w:cs="Arial"/>
              </w:rPr>
              <w:t>1</w:t>
            </w:r>
            <w:r>
              <w:rPr>
                <w:rFonts w:cs="Arial"/>
              </w:rPr>
              <w:t>8</w:t>
            </w:r>
            <w:r w:rsidR="004C3CCA">
              <w:rPr>
                <w:rFonts w:cs="Arial"/>
              </w:rPr>
              <w:t>, 2015</w:t>
            </w:r>
          </w:p>
        </w:tc>
        <w:tc>
          <w:tcPr>
            <w:tcW w:w="2520" w:type="dxa"/>
          </w:tcPr>
          <w:p w14:paraId="45FEF98F" w14:textId="77777777" w:rsidR="004C3CCA" w:rsidRDefault="004C3CCA" w:rsidP="0056780C">
            <w:pPr>
              <w:pStyle w:val="Table-Text"/>
              <w:rPr>
                <w:rFonts w:cs="Arial"/>
              </w:rPr>
            </w:pPr>
            <w:r>
              <w:rPr>
                <w:rFonts w:cs="Arial"/>
              </w:rPr>
              <w:t>C. Coughlin(ILS)</w:t>
            </w:r>
          </w:p>
        </w:tc>
        <w:tc>
          <w:tcPr>
            <w:tcW w:w="4500" w:type="dxa"/>
          </w:tcPr>
          <w:p w14:paraId="61B8B345" w14:textId="77777777" w:rsidR="004C3CCA" w:rsidRDefault="004C3CCA" w:rsidP="0056780C">
            <w:pPr>
              <w:pStyle w:val="Table-Text"/>
              <w:rPr>
                <w:rFonts w:cs="Arial"/>
              </w:rPr>
            </w:pPr>
            <w:r>
              <w:rPr>
                <w:rFonts w:cs="Arial"/>
              </w:rPr>
              <w:t>Block behavior changes</w:t>
            </w:r>
          </w:p>
        </w:tc>
      </w:tr>
      <w:tr w:rsidR="009E069D" w14:paraId="021093B3" w14:textId="77777777">
        <w:tc>
          <w:tcPr>
            <w:tcW w:w="942" w:type="dxa"/>
          </w:tcPr>
          <w:p w14:paraId="256CC17B" w14:textId="50FEF538" w:rsidR="009E069D" w:rsidRDefault="009E069D" w:rsidP="006F5951">
            <w:pPr>
              <w:pStyle w:val="Table-Text"/>
              <w:rPr>
                <w:rFonts w:cs="Arial"/>
              </w:rPr>
            </w:pPr>
            <w:r>
              <w:rPr>
                <w:rFonts w:cs="Arial"/>
              </w:rPr>
              <w:t>1.6</w:t>
            </w:r>
          </w:p>
        </w:tc>
        <w:tc>
          <w:tcPr>
            <w:tcW w:w="1890" w:type="dxa"/>
          </w:tcPr>
          <w:p w14:paraId="58474C92" w14:textId="21D34699" w:rsidR="009E069D" w:rsidDel="009E069D" w:rsidRDefault="009E069D">
            <w:pPr>
              <w:pStyle w:val="Table-Text"/>
              <w:rPr>
                <w:rFonts w:cs="Arial"/>
              </w:rPr>
            </w:pPr>
            <w:r>
              <w:rPr>
                <w:rFonts w:cs="Arial"/>
              </w:rPr>
              <w:t>June 1,2015</w:t>
            </w:r>
          </w:p>
        </w:tc>
        <w:tc>
          <w:tcPr>
            <w:tcW w:w="2520" w:type="dxa"/>
          </w:tcPr>
          <w:p w14:paraId="4251626B" w14:textId="39E8F5E7" w:rsidR="009E069D" w:rsidRDefault="009E069D" w:rsidP="0056780C">
            <w:pPr>
              <w:pStyle w:val="Table-Text"/>
              <w:rPr>
                <w:rFonts w:cs="Arial"/>
              </w:rPr>
            </w:pPr>
            <w:r>
              <w:rPr>
                <w:rFonts w:cs="Arial"/>
              </w:rPr>
              <w:t>C. Coughlin(ILS)</w:t>
            </w:r>
          </w:p>
        </w:tc>
        <w:tc>
          <w:tcPr>
            <w:tcW w:w="4500" w:type="dxa"/>
          </w:tcPr>
          <w:p w14:paraId="4739737E" w14:textId="392E644D" w:rsidR="009E069D" w:rsidRDefault="009E069D" w:rsidP="0056780C">
            <w:pPr>
              <w:pStyle w:val="Table-Text"/>
              <w:rPr>
                <w:rFonts w:cs="Arial"/>
              </w:rPr>
            </w:pPr>
            <w:r>
              <w:rPr>
                <w:rFonts w:cs="Arial"/>
              </w:rPr>
              <w:t>Scripting changes</w:t>
            </w:r>
          </w:p>
        </w:tc>
      </w:tr>
      <w:tr w:rsidR="00567DCC" w14:paraId="1C2269A0" w14:textId="77777777">
        <w:tc>
          <w:tcPr>
            <w:tcW w:w="942" w:type="dxa"/>
          </w:tcPr>
          <w:p w14:paraId="7E2F7BB6" w14:textId="6544647C" w:rsidR="00567DCC" w:rsidRDefault="00567DCC" w:rsidP="006F5951">
            <w:pPr>
              <w:pStyle w:val="Table-Text"/>
              <w:rPr>
                <w:rFonts w:cs="Arial"/>
              </w:rPr>
            </w:pPr>
            <w:r>
              <w:rPr>
                <w:rFonts w:cs="Arial"/>
              </w:rPr>
              <w:t>1.7</w:t>
            </w:r>
          </w:p>
        </w:tc>
        <w:tc>
          <w:tcPr>
            <w:tcW w:w="1890" w:type="dxa"/>
          </w:tcPr>
          <w:p w14:paraId="7EA9E13C" w14:textId="5CEDD577" w:rsidR="00567DCC" w:rsidRDefault="00567DCC">
            <w:pPr>
              <w:pStyle w:val="Table-Text"/>
              <w:rPr>
                <w:rFonts w:cs="Arial"/>
              </w:rPr>
            </w:pPr>
            <w:r>
              <w:rPr>
                <w:rFonts w:cs="Arial"/>
              </w:rPr>
              <w:t>Sept 15,2015</w:t>
            </w:r>
          </w:p>
        </w:tc>
        <w:tc>
          <w:tcPr>
            <w:tcW w:w="2520" w:type="dxa"/>
          </w:tcPr>
          <w:p w14:paraId="5632BF32" w14:textId="4197111B" w:rsidR="00567DCC" w:rsidRDefault="00567DCC" w:rsidP="0056780C">
            <w:pPr>
              <w:pStyle w:val="Table-Text"/>
              <w:rPr>
                <w:rFonts w:cs="Arial"/>
              </w:rPr>
            </w:pPr>
            <w:r>
              <w:rPr>
                <w:rFonts w:cs="Arial"/>
              </w:rPr>
              <w:t>C. Coughlin(ILS)</w:t>
            </w:r>
          </w:p>
        </w:tc>
        <w:tc>
          <w:tcPr>
            <w:tcW w:w="4500" w:type="dxa"/>
          </w:tcPr>
          <w:p w14:paraId="73DDB980" w14:textId="7DDE352B" w:rsidR="00567DCC" w:rsidRDefault="00567DCC" w:rsidP="0056780C">
            <w:pPr>
              <w:pStyle w:val="Table-Text"/>
              <w:rPr>
                <w:rFonts w:cs="Arial"/>
              </w:rPr>
            </w:pPr>
            <w:r>
              <w:rPr>
                <w:rFonts w:cs="Arial"/>
              </w:rPr>
              <w:t>Compare block handles dates</w:t>
            </w:r>
          </w:p>
        </w:tc>
      </w:tr>
      <w:tr w:rsidR="00442361" w14:paraId="38295AC5" w14:textId="77777777">
        <w:tc>
          <w:tcPr>
            <w:tcW w:w="942" w:type="dxa"/>
          </w:tcPr>
          <w:p w14:paraId="05CB17CD" w14:textId="258C15E7" w:rsidR="00442361" w:rsidRDefault="00442361" w:rsidP="006F5951">
            <w:pPr>
              <w:pStyle w:val="Table-Text"/>
              <w:rPr>
                <w:rFonts w:cs="Arial"/>
              </w:rPr>
            </w:pPr>
            <w:r>
              <w:rPr>
                <w:rFonts w:cs="Arial"/>
              </w:rPr>
              <w:t>1.8</w:t>
            </w:r>
          </w:p>
        </w:tc>
        <w:tc>
          <w:tcPr>
            <w:tcW w:w="1890" w:type="dxa"/>
          </w:tcPr>
          <w:p w14:paraId="5B5CBCC2" w14:textId="0A310CB2" w:rsidR="00442361" w:rsidRDefault="00442361">
            <w:pPr>
              <w:pStyle w:val="Table-Text"/>
              <w:rPr>
                <w:rFonts w:cs="Arial"/>
              </w:rPr>
            </w:pPr>
            <w:r>
              <w:rPr>
                <w:rFonts w:cs="Arial"/>
              </w:rPr>
              <w:t>Sept 23,2015</w:t>
            </w:r>
          </w:p>
        </w:tc>
        <w:tc>
          <w:tcPr>
            <w:tcW w:w="2520" w:type="dxa"/>
          </w:tcPr>
          <w:p w14:paraId="0FC23B8A" w14:textId="16C0D0F9" w:rsidR="00442361" w:rsidRDefault="00442361" w:rsidP="0056780C">
            <w:pPr>
              <w:pStyle w:val="Table-Text"/>
              <w:rPr>
                <w:rFonts w:cs="Arial"/>
              </w:rPr>
            </w:pPr>
            <w:r>
              <w:rPr>
                <w:rFonts w:cs="Arial"/>
              </w:rPr>
              <w:t>C. Coughlin(ILS)</w:t>
            </w:r>
          </w:p>
        </w:tc>
        <w:tc>
          <w:tcPr>
            <w:tcW w:w="4500" w:type="dxa"/>
          </w:tcPr>
          <w:p w14:paraId="2972E78A" w14:textId="02AB2AC4" w:rsidR="00442361" w:rsidRDefault="00442361" w:rsidP="0056780C">
            <w:pPr>
              <w:pStyle w:val="Table-Text"/>
              <w:rPr>
                <w:rFonts w:cs="Arial"/>
              </w:rPr>
            </w:pPr>
            <w:r>
              <w:rPr>
                <w:rFonts w:cs="Arial"/>
              </w:rPr>
              <w:t>Add lab data</w:t>
            </w:r>
            <w:r w:rsidR="00A62ADF">
              <w:rPr>
                <w:rFonts w:cs="Arial"/>
              </w:rPr>
              <w:t>, pulsed and property setter</w:t>
            </w:r>
            <w:r>
              <w:rPr>
                <w:rFonts w:cs="Arial"/>
              </w:rPr>
              <w:t xml:space="preserve"> block</w:t>
            </w:r>
            <w:r w:rsidR="00A62ADF">
              <w:rPr>
                <w:rFonts w:cs="Arial"/>
              </w:rPr>
              <w:t>s</w:t>
            </w:r>
          </w:p>
        </w:tc>
      </w:tr>
      <w:tr w:rsidR="007918BA" w14:paraId="5951AFB8" w14:textId="77777777" w:rsidTr="007918BA">
        <w:trPr>
          <w:ins w:id="15" w:author="Chuck Coughlin" w:date="2015-11-23T09:22:00Z"/>
        </w:trPr>
        <w:tc>
          <w:tcPr>
            <w:tcW w:w="942" w:type="dxa"/>
          </w:tcPr>
          <w:p w14:paraId="1B04838D" w14:textId="789E34F8" w:rsidR="007918BA" w:rsidRDefault="007918BA">
            <w:pPr>
              <w:pStyle w:val="Table-Text"/>
              <w:rPr>
                <w:ins w:id="16" w:author="Chuck Coughlin" w:date="2015-11-23T09:22:00Z"/>
                <w:rFonts w:cs="Arial"/>
              </w:rPr>
            </w:pPr>
            <w:ins w:id="17" w:author="Chuck Coughlin" w:date="2015-11-23T09:22:00Z">
              <w:r>
                <w:rPr>
                  <w:rFonts w:cs="Arial"/>
                </w:rPr>
                <w:t>1.9</w:t>
              </w:r>
            </w:ins>
          </w:p>
        </w:tc>
        <w:tc>
          <w:tcPr>
            <w:tcW w:w="1890" w:type="dxa"/>
          </w:tcPr>
          <w:p w14:paraId="17376C4D" w14:textId="7FAB90C6" w:rsidR="007918BA" w:rsidRDefault="000240FB" w:rsidP="007918BA">
            <w:pPr>
              <w:pStyle w:val="Table-Text"/>
              <w:rPr>
                <w:ins w:id="18" w:author="Chuck Coughlin" w:date="2015-11-23T09:22:00Z"/>
                <w:rFonts w:cs="Arial"/>
              </w:rPr>
            </w:pPr>
            <w:ins w:id="19" w:author="Chuck Coughlin" w:date="2015-11-23T09:22:00Z">
              <w:r>
                <w:rPr>
                  <w:rFonts w:cs="Arial"/>
                </w:rPr>
                <w:t>Mar 20</w:t>
              </w:r>
              <w:r w:rsidR="007918BA">
                <w:rPr>
                  <w:rFonts w:cs="Arial"/>
                </w:rPr>
                <w:t>,201</w:t>
              </w:r>
              <w:r>
                <w:rPr>
                  <w:rFonts w:cs="Arial"/>
                </w:rPr>
                <w:t>6</w:t>
              </w:r>
            </w:ins>
          </w:p>
        </w:tc>
        <w:tc>
          <w:tcPr>
            <w:tcW w:w="2520" w:type="dxa"/>
          </w:tcPr>
          <w:p w14:paraId="444282AA" w14:textId="77777777" w:rsidR="007918BA" w:rsidRDefault="007918BA" w:rsidP="007918BA">
            <w:pPr>
              <w:pStyle w:val="Table-Text"/>
              <w:rPr>
                <w:ins w:id="20" w:author="Chuck Coughlin" w:date="2015-11-23T09:22:00Z"/>
                <w:rFonts w:cs="Arial"/>
              </w:rPr>
            </w:pPr>
            <w:ins w:id="21" w:author="Chuck Coughlin" w:date="2015-11-23T09:22:00Z">
              <w:r>
                <w:rPr>
                  <w:rFonts w:cs="Arial"/>
                </w:rPr>
                <w:t>C. Coughlin(ILS)</w:t>
              </w:r>
            </w:ins>
          </w:p>
        </w:tc>
        <w:tc>
          <w:tcPr>
            <w:tcW w:w="4500" w:type="dxa"/>
          </w:tcPr>
          <w:p w14:paraId="469B928B" w14:textId="26D94D9E" w:rsidR="007918BA" w:rsidRDefault="007918BA" w:rsidP="007918BA">
            <w:pPr>
              <w:pStyle w:val="Table-Text"/>
              <w:rPr>
                <w:ins w:id="22" w:author="Chuck Coughlin" w:date="2015-11-23T09:22:00Z"/>
                <w:rFonts w:cs="Arial"/>
              </w:rPr>
            </w:pPr>
            <w:ins w:id="23" w:author="Chuck Coughlin" w:date="2015-11-23T09:23:00Z">
              <w:r>
                <w:rPr>
                  <w:rFonts w:cs="Arial"/>
                </w:rPr>
                <w:t>T</w:t>
              </w:r>
            </w:ins>
            <w:ins w:id="24" w:author="Chuck Coughlin" w:date="2016-03-21T15:20:00Z">
              <w:r w:rsidR="000240FB">
                <w:rPr>
                  <w:rFonts w:cs="Arial"/>
                </w:rPr>
                <w:t>rend/t</w:t>
              </w:r>
            </w:ins>
            <w:ins w:id="25" w:author="Chuck Coughlin" w:date="2015-11-23T09:23:00Z">
              <w:r>
                <w:rPr>
                  <w:rFonts w:cs="Arial"/>
                </w:rPr>
                <w:t>imer block</w:t>
              </w:r>
            </w:ins>
            <w:ins w:id="26" w:author="Chuck Coughlin" w:date="2016-03-21T15:20:00Z">
              <w:r w:rsidR="000240FB">
                <w:rPr>
                  <w:rFonts w:cs="Arial"/>
                </w:rPr>
                <w:t>s</w:t>
              </w:r>
            </w:ins>
            <w:ins w:id="27" w:author="Chuck Coughlin" w:date="2015-11-23T09:23:00Z">
              <w:r>
                <w:rPr>
                  <w:rFonts w:cs="Arial"/>
                </w:rPr>
                <w:t>, activity log</w:t>
              </w:r>
            </w:ins>
          </w:p>
        </w:tc>
      </w:tr>
    </w:tbl>
    <w:p w14:paraId="0B09615D" w14:textId="77777777" w:rsidR="0056780C" w:rsidRDefault="0056780C" w:rsidP="0056780C">
      <w:pPr>
        <w:pStyle w:val="Heading2-FormatOnly"/>
        <w:numPr>
          <w:ilvl w:val="0"/>
          <w:numId w:val="0"/>
        </w:numPr>
      </w:pPr>
    </w:p>
    <w:p w14:paraId="01E8F1CC" w14:textId="77777777" w:rsidR="00E6644D" w:rsidRDefault="00E6644D" w:rsidP="00E6644D">
      <w:pPr>
        <w:pStyle w:val="Heading2"/>
      </w:pPr>
      <w:bookmarkStart w:id="28" w:name="_Toc239002112"/>
      <w:bookmarkStart w:id="29" w:name="_Toc320193981"/>
      <w:r>
        <w:t>References</w:t>
      </w:r>
      <w:bookmarkEnd w:id="28"/>
      <w:bookmarkEnd w:id="29"/>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942"/>
        <w:gridCol w:w="1470"/>
        <w:gridCol w:w="2940"/>
        <w:gridCol w:w="4500"/>
      </w:tblGrid>
      <w:tr w:rsidR="00E6644D" w14:paraId="0318EB94" w14:textId="77777777">
        <w:trPr>
          <w:tblHeader/>
        </w:trPr>
        <w:tc>
          <w:tcPr>
            <w:tcW w:w="942" w:type="dxa"/>
            <w:shd w:val="clear" w:color="auto" w:fill="D9D9D9"/>
          </w:tcPr>
          <w:p w14:paraId="6090DDBF" w14:textId="77777777" w:rsidR="00E6644D" w:rsidRDefault="00E6644D">
            <w:pPr>
              <w:pStyle w:val="Table-ColHead"/>
              <w:rPr>
                <w:rFonts w:cs="Arial"/>
              </w:rPr>
            </w:pPr>
            <w:r>
              <w:rPr>
                <w:rFonts w:cs="Arial"/>
              </w:rPr>
              <w:t>Version</w:t>
            </w:r>
          </w:p>
        </w:tc>
        <w:tc>
          <w:tcPr>
            <w:tcW w:w="1470" w:type="dxa"/>
            <w:shd w:val="clear" w:color="auto" w:fill="D9D9D9"/>
          </w:tcPr>
          <w:p w14:paraId="3097E2E6" w14:textId="77777777" w:rsidR="00E6644D" w:rsidRDefault="00E6644D">
            <w:pPr>
              <w:pStyle w:val="Table-ColHead"/>
              <w:rPr>
                <w:rFonts w:cs="Arial"/>
              </w:rPr>
            </w:pPr>
            <w:r>
              <w:rPr>
                <w:rFonts w:cs="Arial"/>
              </w:rPr>
              <w:t>Date</w:t>
            </w:r>
          </w:p>
        </w:tc>
        <w:tc>
          <w:tcPr>
            <w:tcW w:w="2940" w:type="dxa"/>
            <w:shd w:val="clear" w:color="auto" w:fill="D9D9D9"/>
          </w:tcPr>
          <w:p w14:paraId="4DE85B5C" w14:textId="77777777" w:rsidR="00E6644D" w:rsidRDefault="00E6644D">
            <w:pPr>
              <w:pStyle w:val="Table-ColHead"/>
              <w:rPr>
                <w:rFonts w:cs="Arial"/>
              </w:rPr>
            </w:pPr>
            <w:r>
              <w:rPr>
                <w:rFonts w:cs="Arial"/>
              </w:rPr>
              <w:t>Title</w:t>
            </w:r>
          </w:p>
        </w:tc>
        <w:tc>
          <w:tcPr>
            <w:tcW w:w="4500" w:type="dxa"/>
            <w:shd w:val="clear" w:color="auto" w:fill="D9D9D9"/>
          </w:tcPr>
          <w:p w14:paraId="6605AF09" w14:textId="77777777" w:rsidR="00E6644D" w:rsidRDefault="00230689" w:rsidP="0056780C">
            <w:pPr>
              <w:pStyle w:val="Table-ColHead"/>
              <w:rPr>
                <w:rFonts w:cs="Arial"/>
              </w:rPr>
            </w:pPr>
            <w:r>
              <w:rPr>
                <w:rFonts w:cs="Arial"/>
              </w:rPr>
              <w:t>Author</w:t>
            </w:r>
          </w:p>
        </w:tc>
      </w:tr>
      <w:tr w:rsidR="00E6644D" w14:paraId="55FB9694" w14:textId="77777777">
        <w:tc>
          <w:tcPr>
            <w:tcW w:w="942" w:type="dxa"/>
          </w:tcPr>
          <w:p w14:paraId="6E12312E" w14:textId="77777777" w:rsidR="00E6644D" w:rsidRDefault="00230689">
            <w:pPr>
              <w:pStyle w:val="Table-Text"/>
              <w:rPr>
                <w:rFonts w:cs="Arial"/>
              </w:rPr>
            </w:pPr>
            <w:r>
              <w:rPr>
                <w:rFonts w:cs="Arial"/>
              </w:rPr>
              <w:t>2.0r1</w:t>
            </w:r>
          </w:p>
        </w:tc>
        <w:tc>
          <w:tcPr>
            <w:tcW w:w="1470" w:type="dxa"/>
          </w:tcPr>
          <w:p w14:paraId="4AF59631" w14:textId="77777777" w:rsidR="00E6644D" w:rsidRDefault="00230689" w:rsidP="00720177">
            <w:pPr>
              <w:pStyle w:val="Table-Text"/>
              <w:rPr>
                <w:rFonts w:cs="Arial"/>
              </w:rPr>
            </w:pPr>
            <w:r>
              <w:rPr>
                <w:rFonts w:cs="Arial"/>
              </w:rPr>
              <w:t>May 2006</w:t>
            </w:r>
          </w:p>
        </w:tc>
        <w:tc>
          <w:tcPr>
            <w:tcW w:w="2940" w:type="dxa"/>
          </w:tcPr>
          <w:p w14:paraId="4A8FB688" w14:textId="77777777" w:rsidR="00E6644D" w:rsidRDefault="00230689" w:rsidP="0056780C">
            <w:pPr>
              <w:pStyle w:val="Table-Text"/>
              <w:rPr>
                <w:rFonts w:cs="Arial"/>
              </w:rPr>
            </w:pPr>
            <w:r>
              <w:rPr>
                <w:rFonts w:cs="Arial"/>
              </w:rPr>
              <w:t>ExxonMobil – BRCP – Toolkit Migration Project</w:t>
            </w:r>
          </w:p>
        </w:tc>
        <w:tc>
          <w:tcPr>
            <w:tcW w:w="4500" w:type="dxa"/>
          </w:tcPr>
          <w:p w14:paraId="065A6C5B" w14:textId="3960DE4F" w:rsidR="00E6644D" w:rsidRPr="00720C09" w:rsidRDefault="00230689" w:rsidP="0056780C">
            <w:pPr>
              <w:pStyle w:val="Table-Text"/>
              <w:rPr>
                <w:rFonts w:cs="Arial"/>
              </w:rPr>
            </w:pPr>
            <w:r>
              <w:rPr>
                <w:rFonts w:cs="Arial"/>
              </w:rPr>
              <w:t xml:space="preserve">ILS Automation for EM </w:t>
            </w:r>
            <w:r w:rsidR="00E353AE">
              <w:rPr>
                <w:rFonts w:cs="Arial"/>
              </w:rPr>
              <w:t>–</w:t>
            </w:r>
            <w:r>
              <w:rPr>
                <w:rFonts w:cs="Arial"/>
              </w:rPr>
              <w:t xml:space="preserve"> BRCP</w:t>
            </w:r>
          </w:p>
        </w:tc>
      </w:tr>
      <w:tr w:rsidR="00230689" w14:paraId="5E8F56DC" w14:textId="77777777">
        <w:tc>
          <w:tcPr>
            <w:tcW w:w="942" w:type="dxa"/>
          </w:tcPr>
          <w:p w14:paraId="2FCC9C76" w14:textId="77777777" w:rsidR="00230689" w:rsidRDefault="00230689">
            <w:pPr>
              <w:pStyle w:val="Table-Text"/>
              <w:rPr>
                <w:rFonts w:cs="Arial"/>
              </w:rPr>
            </w:pPr>
            <w:r>
              <w:rPr>
                <w:rFonts w:cs="Arial"/>
              </w:rPr>
              <w:t>2.0r1</w:t>
            </w:r>
          </w:p>
        </w:tc>
        <w:tc>
          <w:tcPr>
            <w:tcW w:w="1470" w:type="dxa"/>
          </w:tcPr>
          <w:p w14:paraId="579B1589" w14:textId="77777777" w:rsidR="00230689" w:rsidRDefault="00230689" w:rsidP="00720177">
            <w:pPr>
              <w:pStyle w:val="Table-Text"/>
              <w:rPr>
                <w:rFonts w:cs="Arial"/>
              </w:rPr>
            </w:pPr>
            <w:r>
              <w:rPr>
                <w:rFonts w:cs="Arial"/>
              </w:rPr>
              <w:t>March 2007</w:t>
            </w:r>
          </w:p>
        </w:tc>
        <w:tc>
          <w:tcPr>
            <w:tcW w:w="2940" w:type="dxa"/>
          </w:tcPr>
          <w:p w14:paraId="73960B39" w14:textId="77777777"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14:paraId="5E397D78" w14:textId="543D6273" w:rsidR="00230689" w:rsidRDefault="00230689" w:rsidP="0056780C">
            <w:pPr>
              <w:pStyle w:val="Table-Text"/>
              <w:rPr>
                <w:rFonts w:cs="Arial"/>
              </w:rPr>
            </w:pPr>
            <w:r>
              <w:rPr>
                <w:rFonts w:cs="Arial"/>
              </w:rPr>
              <w:t xml:space="preserve">ILS Automation for EM </w:t>
            </w:r>
            <w:r w:rsidR="00E353AE">
              <w:rPr>
                <w:rFonts w:cs="Arial"/>
              </w:rPr>
              <w:t>–</w:t>
            </w:r>
            <w:r>
              <w:rPr>
                <w:rFonts w:cs="Arial"/>
              </w:rPr>
              <w:t xml:space="preserve"> BRCP</w:t>
            </w:r>
          </w:p>
        </w:tc>
      </w:tr>
    </w:tbl>
    <w:p w14:paraId="3C040FD6" w14:textId="77777777" w:rsidR="00D52DB8" w:rsidRDefault="00D52DB8"/>
    <w:p w14:paraId="02E05D63" w14:textId="77777777" w:rsidR="00D52DB8" w:rsidRDefault="00D52DB8" w:rsidP="00D52DB8">
      <w:pPr>
        <w:pStyle w:val="Heading2"/>
      </w:pPr>
      <w:bookmarkStart w:id="30" w:name="_Toc320193982"/>
      <w:r>
        <w:t>Disclaimer</w:t>
      </w:r>
      <w:bookmarkEnd w:id="30"/>
    </w:p>
    <w:p w14:paraId="746B4DDE" w14:textId="77777777" w:rsidR="00D52DB8" w:rsidRDefault="00D52DB8" w:rsidP="00D52DB8">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14:paraId="5397329D" w14:textId="77777777" w:rsidR="0056780C" w:rsidRDefault="0056780C"/>
    <w:p w14:paraId="6A7D9044" w14:textId="77777777" w:rsidR="0056780C" w:rsidRDefault="0056780C">
      <w:pPr>
        <w:pStyle w:val="Heading1"/>
        <w:rPr>
          <w:rFonts w:cs="Arial"/>
        </w:rPr>
      </w:pPr>
      <w:bookmarkStart w:id="31" w:name="_Toc187814392"/>
      <w:bookmarkStart w:id="32" w:name="_Toc233114562"/>
      <w:bookmarkStart w:id="33" w:name="_Toc320193983"/>
      <w:r>
        <w:rPr>
          <w:rFonts w:cs="Arial"/>
        </w:rPr>
        <w:lastRenderedPageBreak/>
        <w:t>Introduction</w:t>
      </w:r>
      <w:bookmarkEnd w:id="31"/>
      <w:bookmarkEnd w:id="32"/>
      <w:bookmarkEnd w:id="33"/>
    </w:p>
    <w:p w14:paraId="6E147BBC" w14:textId="77777777" w:rsidR="008E2C32" w:rsidRDefault="00D52DB8" w:rsidP="00AF42CD">
      <w:bookmarkStart w:id="34"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14:paraId="22DBBEE1" w14:textId="77777777" w:rsidR="008E2C32" w:rsidRDefault="008E2C32" w:rsidP="00AF42CD"/>
    <w:p w14:paraId="633680A6" w14:textId="77777777" w:rsidR="008E2C32" w:rsidRDefault="008E2C32" w:rsidP="008E2C32">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14:paraId="3CF24203" w14:textId="77777777" w:rsidR="00D52DB8" w:rsidRDefault="00D52DB8" w:rsidP="00AF42CD"/>
    <w:p w14:paraId="34DB4189" w14:textId="77777777" w:rsidR="00625CE0" w:rsidRDefault="00D52DB8" w:rsidP="00625CE0">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14:paraId="5A6DF371" w14:textId="77777777" w:rsidR="00326005" w:rsidRDefault="00326005" w:rsidP="00326005">
      <w:pPr>
        <w:pStyle w:val="Heading2"/>
      </w:pPr>
      <w:bookmarkStart w:id="35" w:name="_Toc320193984"/>
      <w:r>
        <w:t>Licensing</w:t>
      </w:r>
      <w:bookmarkEnd w:id="35"/>
    </w:p>
    <w:p w14:paraId="47212B9D" w14:textId="77777777" w:rsidR="00326005" w:rsidRDefault="00326005" w:rsidP="00625CE0"/>
    <w:p w14:paraId="5E92FFA6" w14:textId="77777777" w:rsidR="00326005" w:rsidRDefault="00326005" w:rsidP="00326005">
      <w:pPr>
        <w:pStyle w:val="Heading3"/>
      </w:pPr>
      <w:bookmarkStart w:id="36" w:name="_Toc320193985"/>
      <w:r>
        <w:t>Ignition</w:t>
      </w:r>
      <w:bookmarkEnd w:id="36"/>
    </w:p>
    <w:p w14:paraId="4866666F" w14:textId="77777777"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14:paraId="1B749614" w14:textId="77777777" w:rsidR="00326005" w:rsidRDefault="00D52DB8" w:rsidP="00326005">
      <w:pPr>
        <w:pStyle w:val="Heading3"/>
      </w:pPr>
      <w:bookmarkStart w:id="37" w:name="_Toc320193986"/>
      <w:r>
        <w:t>Toolkit</w:t>
      </w:r>
      <w:bookmarkEnd w:id="37"/>
    </w:p>
    <w:p w14:paraId="62AE4A5D" w14:textId="77777777"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14:paraId="5367CE77" w14:textId="77777777" w:rsidR="005559BF" w:rsidRDefault="005559BF" w:rsidP="00326005"/>
    <w:p w14:paraId="50688EA9" w14:textId="77777777"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00E32CE1" w:rsidRPr="00E32CE1">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14:paraId="5635C4A8" w14:textId="77777777" w:rsidR="008917D2" w:rsidRDefault="008917D2" w:rsidP="00625CE0"/>
    <w:p w14:paraId="67C64402" w14:textId="77777777" w:rsidR="008917D2" w:rsidRDefault="008917D2" w:rsidP="008917D2">
      <w:pPr>
        <w:pStyle w:val="Heading2"/>
      </w:pPr>
      <w:bookmarkStart w:id="38" w:name="_Toc320193987"/>
      <w:r>
        <w:t>Prerequisites</w:t>
      </w:r>
      <w:bookmarkEnd w:id="38"/>
    </w:p>
    <w:p w14:paraId="3C2BFEE8" w14:textId="77777777" w:rsidR="008917D2" w:rsidRDefault="008917D2" w:rsidP="008917D2"/>
    <w:p w14:paraId="7EDEDF9F" w14:textId="77777777" w:rsidR="008917D2" w:rsidRDefault="008917D2" w:rsidP="008917D2">
      <w:pPr>
        <w:pStyle w:val="Heading3"/>
      </w:pPr>
      <w:bookmarkStart w:id="39" w:name="_Toc320193988"/>
      <w:r>
        <w:t>Java</w:t>
      </w:r>
      <w:bookmarkEnd w:id="39"/>
    </w:p>
    <w:p w14:paraId="4735D2B1" w14:textId="77777777" w:rsidR="008917D2" w:rsidRDefault="00AC3473" w:rsidP="008917D2">
      <w:r>
        <w:t xml:space="preserve">Ignition 7.7 </w:t>
      </w:r>
      <w:r w:rsidR="008917D2">
        <w:t>requires Java JDK1.</w:t>
      </w:r>
      <w:r>
        <w:t>8</w:t>
      </w:r>
      <w:r w:rsidR="008917D2">
        <w:t>.</w:t>
      </w:r>
      <w:r w:rsidR="005559BF">
        <w:t xml:space="preserve">  It is the customer’s responsibility to install the Java JDK on any system that will be running the application.</w:t>
      </w:r>
    </w:p>
    <w:p w14:paraId="76E0BAEC" w14:textId="77777777" w:rsidR="008917D2" w:rsidRDefault="008917D2" w:rsidP="008917D2">
      <w:pPr>
        <w:pStyle w:val="Heading3"/>
      </w:pPr>
      <w:bookmarkStart w:id="40" w:name="_Toc320193989"/>
      <w:r>
        <w:lastRenderedPageBreak/>
        <w:t>Eclipse</w:t>
      </w:r>
      <w:bookmarkEnd w:id="40"/>
    </w:p>
    <w:p w14:paraId="266FDBC8" w14:textId="77777777" w:rsidR="0029312C" w:rsidRDefault="008917D2" w:rsidP="008917D2">
      <w:r>
        <w:t>For development support, compilation of Java 1.</w:t>
      </w:r>
      <w:r w:rsidR="00AC3473">
        <w:t xml:space="preserve">8 </w:t>
      </w:r>
      <w:r>
        <w:t xml:space="preserve">code requires Eclipse </w:t>
      </w:r>
      <w:r w:rsidR="0070305F">
        <w:t>Luna 4.4</w:t>
      </w:r>
      <w:r>
        <w:t xml:space="preserve"> or newer.</w:t>
      </w:r>
      <w:r w:rsidR="005559BF">
        <w:t xml:space="preserve"> Any systems to be used for development require a Java SDK installation.</w:t>
      </w:r>
    </w:p>
    <w:p w14:paraId="2C4F5ECD" w14:textId="77777777" w:rsidR="0029312C" w:rsidRDefault="0029312C" w:rsidP="0029312C">
      <w:pPr>
        <w:pStyle w:val="Heading3"/>
      </w:pPr>
      <w:bookmarkStart w:id="41" w:name="_Toc320193990"/>
      <w:r>
        <w:t>Ignition</w:t>
      </w:r>
      <w:bookmarkEnd w:id="41"/>
    </w:p>
    <w:p w14:paraId="7BF49B76" w14:textId="77777777" w:rsidR="008917D2" w:rsidRDefault="0029312C" w:rsidP="008917D2">
      <w:r>
        <w:t xml:space="preserve">This </w:t>
      </w:r>
      <w:r w:rsidR="00D52DB8">
        <w:t>application requires Ignition 7.7.0</w:t>
      </w:r>
      <w:r>
        <w:t xml:space="preserve"> or newer.</w:t>
      </w:r>
      <w:r w:rsidR="009B765B">
        <w:t xml:space="preserve"> </w:t>
      </w:r>
    </w:p>
    <w:p w14:paraId="71FCF886" w14:textId="77777777" w:rsidR="00B03E8B" w:rsidRDefault="00B03E8B" w:rsidP="00B03E8B">
      <w:pPr>
        <w:pStyle w:val="Heading2"/>
      </w:pPr>
      <w:bookmarkStart w:id="42" w:name="_Toc320193991"/>
      <w:r>
        <w:t>Internationalization</w:t>
      </w:r>
      <w:bookmarkEnd w:id="42"/>
    </w:p>
    <w:p w14:paraId="10D713DC" w14:textId="77777777" w:rsidR="00B03E8B" w:rsidRDefault="00B03E8B" w:rsidP="00B03E8B">
      <w:r>
        <w:t>There is no requirement for localized text.  The application will be presented in English.</w:t>
      </w:r>
    </w:p>
    <w:p w14:paraId="2621970C" w14:textId="77777777" w:rsidR="00625CE0" w:rsidRDefault="00625CE0" w:rsidP="00625CE0"/>
    <w:p w14:paraId="71AC5CB5" w14:textId="77777777" w:rsidR="0056780C" w:rsidRDefault="00AF42CD" w:rsidP="00625CE0">
      <w:pPr>
        <w:pStyle w:val="Heading1"/>
        <w:rPr>
          <w:rFonts w:cs="Arial"/>
        </w:rPr>
      </w:pPr>
      <w:bookmarkStart w:id="43" w:name="_Toc320193992"/>
      <w:r>
        <w:lastRenderedPageBreak/>
        <w:t>Architecture</w:t>
      </w:r>
      <w:bookmarkEnd w:id="43"/>
    </w:p>
    <w:p w14:paraId="7C6D722D" w14:textId="77777777" w:rsidR="00D21A5F" w:rsidRDefault="00AF42CD" w:rsidP="00D21A5F">
      <w:pPr>
        <w:keepNext/>
      </w:pPr>
      <w:bookmarkStart w:id="44" w:name="_Toc44232509"/>
      <w:r>
        <w:t xml:space="preserve">An Ignition project </w:t>
      </w:r>
      <w:r w:rsidR="00A202D4">
        <w:t>implements</w:t>
      </w:r>
      <w:r>
        <w:t xml:space="preserve">, by its very nature, a client-server architecture. The server is called the “Gateway”. </w:t>
      </w:r>
      <w:r w:rsidR="00D21A5F">
        <w:t>It supports autonomous processing without need for clients.</w:t>
      </w:r>
    </w:p>
    <w:p w14:paraId="0DC2343E" w14:textId="77777777" w:rsidR="00D21A5F" w:rsidRDefault="00D21A5F" w:rsidP="00D21A5F">
      <w:pPr>
        <w:keepNext/>
      </w:pPr>
    </w:p>
    <w:p w14:paraId="6E5AE6CB" w14:textId="77777777" w:rsidR="00D21A5F" w:rsidRDefault="005559BF" w:rsidP="00D21A5F">
      <w:pPr>
        <w:keepNext/>
      </w:pPr>
      <w:r>
        <w:t>Client views are provided for o</w:t>
      </w:r>
      <w:r w:rsidR="00D21A5F">
        <w:t>bservation and/or control of the application. Clients can either co-reside on the server platform or be remote.</w:t>
      </w:r>
    </w:p>
    <w:p w14:paraId="3054E365" w14:textId="77777777" w:rsidR="00D21A5F" w:rsidRDefault="00D21A5F" w:rsidP="00D21A5F">
      <w:pPr>
        <w:keepNext/>
      </w:pPr>
    </w:p>
    <w:p w14:paraId="43A47807" w14:textId="77777777" w:rsidR="00BA517D" w:rsidRDefault="00D21A5F" w:rsidP="009E0FF2">
      <w:pPr>
        <w:keepNext/>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straight</w:t>
      </w:r>
      <w:r w:rsidR="00A202D4">
        <w:t>-</w:t>
      </w:r>
      <w:r w:rsidR="00931643">
        <w:t>forward</w:t>
      </w:r>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14:paraId="179D7252" w14:textId="77777777" w:rsidR="009E0FF2" w:rsidRDefault="009E0FF2" w:rsidP="009E0FF2">
      <w:pPr>
        <w:keepNext/>
        <w:rPr>
          <w:color w:val="C5000B"/>
        </w:rPr>
      </w:pPr>
      <w:r>
        <w:rPr>
          <w:color w:val="C5000B"/>
        </w:rPr>
        <w:t xml:space="preserve"> </w:t>
      </w:r>
    </w:p>
    <w:p w14:paraId="0E377C19" w14:textId="77777777" w:rsidR="003124C0" w:rsidRPr="006423BF" w:rsidRDefault="00BA517D" w:rsidP="003124C0">
      <w:pPr>
        <w:tabs>
          <w:tab w:val="left" w:pos="1650"/>
        </w:tabs>
        <w:spacing w:before="120"/>
      </w:pPr>
      <w:r>
        <w:t>Additionally</w:t>
      </w:r>
      <w:r w:rsidR="00BD0A33">
        <w:t>,</w:t>
      </w:r>
      <w:r>
        <w:t xml:space="preserve"> the </w:t>
      </w:r>
      <w:r w:rsidR="00BD0A33">
        <w:t xml:space="preserve">Ignition </w:t>
      </w:r>
      <w:r>
        <w:t xml:space="preserve">platform </w:t>
      </w:r>
      <w:r w:rsidR="00A202D4">
        <w:t>is</w:t>
      </w:r>
      <w:r>
        <w:t xml:space="preserve"> exte</w:t>
      </w:r>
      <w:r w:rsidR="00A202D4">
        <w:t>nsible</w:t>
      </w:r>
      <w:r>
        <w:t xml:space="preserve"> </w:t>
      </w:r>
      <w:r w:rsidR="00A202D4">
        <w:t xml:space="preserve">via </w:t>
      </w:r>
      <w:r>
        <w:t xml:space="preserve">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w:t>
      </w:r>
      <w:r w:rsidR="00A202D4">
        <w:t xml:space="preserve">Ignition’s </w:t>
      </w:r>
      <w:r w:rsidR="00BD0A33">
        <w:t xml:space="preserve">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14:paraId="01A0896D" w14:textId="77777777" w:rsidR="00BA517D" w:rsidRDefault="00BA517D" w:rsidP="00D21A5F">
      <w:pPr>
        <w:keepNext/>
      </w:pPr>
    </w:p>
    <w:p w14:paraId="06C4D2DF" w14:textId="77777777" w:rsidR="00BA517D" w:rsidRDefault="00BA517D" w:rsidP="00D21A5F">
      <w:pPr>
        <w:keepNext/>
      </w:pPr>
    </w:p>
    <w:p w14:paraId="47DA784C" w14:textId="77777777" w:rsidR="00D21A5F" w:rsidRDefault="00D21A5F" w:rsidP="00D21A5F">
      <w:pPr>
        <w:keepNext/>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14:paraId="2345E54C" w14:textId="77777777" w:rsidR="00D21A5F" w:rsidRDefault="00D21A5F" w:rsidP="00D21A5F">
      <w:pPr>
        <w:keepNext/>
      </w:pPr>
    </w:p>
    <w:p w14:paraId="4B7A6322" w14:textId="77777777" w:rsidR="007C022C" w:rsidRDefault="00AD071C">
      <w:pPr>
        <w:keepNext/>
        <w:tabs>
          <w:tab w:val="left" w:pos="540"/>
        </w:tabs>
        <w:jc w:val="center"/>
      </w:pPr>
      <w:bookmarkStart w:id="45" w:name="__RefHeading__153_1908009905"/>
      <w:bookmarkEnd w:id="45"/>
      <w:r>
        <w:rPr>
          <w:noProof/>
        </w:rPr>
        <w:drawing>
          <wp:inline distT="0" distB="0" distL="0" distR="0" wp14:anchorId="6F19A225" wp14:editId="456E584E">
            <wp:extent cx="5943600" cy="5220260"/>
            <wp:effectExtent l="2540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5220260"/>
                    </a:xfrm>
                    <a:prstGeom prst="rect">
                      <a:avLst/>
                    </a:prstGeom>
                    <a:noFill/>
                    <a:ln w="9525">
                      <a:noFill/>
                      <a:miter lim="800000"/>
                      <a:headEnd/>
                      <a:tailEnd/>
                    </a:ln>
                  </pic:spPr>
                </pic:pic>
              </a:graphicData>
            </a:graphic>
          </wp:inline>
        </w:drawing>
      </w:r>
    </w:p>
    <w:p w14:paraId="3139F6FB" w14:textId="77777777" w:rsidR="00D21A5F" w:rsidRDefault="00F909F2" w:rsidP="00F909F2">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1</w:t>
      </w:r>
      <w:r w:rsidR="00EC46D9">
        <w:fldChar w:fldCharType="end"/>
      </w:r>
      <w:r w:rsidR="00D21A5F">
        <w:t xml:space="preserve"> – Collaboration Diagram</w:t>
      </w:r>
    </w:p>
    <w:p w14:paraId="17C4B6AE" w14:textId="77777777" w:rsidR="00D62CDA" w:rsidRDefault="00D62CDA" w:rsidP="0056780C"/>
    <w:p w14:paraId="70A0ED3A" w14:textId="77777777" w:rsidR="00D62CDA" w:rsidRDefault="00D62CDA" w:rsidP="00D62CDA">
      <w:pPr>
        <w:pStyle w:val="Heading2"/>
      </w:pPr>
      <w:bookmarkStart w:id="46" w:name="_Toc320193993"/>
      <w:r>
        <w:t>Prototypes</w:t>
      </w:r>
      <w:bookmarkEnd w:id="46"/>
    </w:p>
    <w:p w14:paraId="68B9B6DD" w14:textId="77777777" w:rsidR="00D62CDA" w:rsidRDefault="00D62CDA" w:rsidP="00D62CDA">
      <w:r>
        <w:t xml:space="preserve">The design decision for the current architecture came about </w:t>
      </w:r>
      <w:r w:rsidR="00DD46D0">
        <w:t>after</w:t>
      </w:r>
      <w:r>
        <w:t xml:space="preserve"> testing of a series of prototypes.  </w:t>
      </w:r>
    </w:p>
    <w:p w14:paraId="37A93299" w14:textId="77777777" w:rsidR="00D62CDA" w:rsidRDefault="00D62CDA" w:rsidP="00D62CDA"/>
    <w:p w14:paraId="7106EA26" w14:textId="77777777" w:rsidR="00EE3AD0" w:rsidRDefault="00D62CDA" w:rsidP="00D62CDA">
      <w:r>
        <w:lastRenderedPageBreak/>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14:paraId="3151BA74" w14:textId="77777777" w:rsidR="00EE3AD0" w:rsidRDefault="00EE3AD0" w:rsidP="00D62CDA"/>
    <w:p w14:paraId="276AB75A" w14:textId="25485416" w:rsidR="00EE3AD0" w:rsidRDefault="00EE3AD0" w:rsidP="00EE3AD0">
      <w:r>
        <w:t>A second prototype was developed based on the J</w:t>
      </w:r>
      <w:r w:rsidR="00E353AE">
        <w:t>g</w:t>
      </w:r>
      <w:r w:rsidR="00BA517D">
        <w:t>raphX open-source graphics pack</w:t>
      </w:r>
      <w:r>
        <w:t>age.  It was highly extensible and supported the concept of connections but only at a very primitive level.</w:t>
      </w:r>
      <w:r w:rsidR="00BA517D">
        <w:t xml:space="preserve"> A high level effort would </w:t>
      </w:r>
      <w:r w:rsidR="00A202D4">
        <w:t xml:space="preserve">have </w:t>
      </w:r>
      <w:r w:rsidR="00BA517D">
        <w:t>be</w:t>
      </w:r>
      <w:r w:rsidR="00A202D4">
        <w:t>en</w:t>
      </w:r>
      <w:r w:rsidR="00BA517D">
        <w:t xml:space="preserve"> required to complete the customizations necessary to meet the toolkit requirements.</w:t>
      </w:r>
    </w:p>
    <w:p w14:paraId="4408CEE9" w14:textId="77777777" w:rsidR="00EE3AD0" w:rsidRDefault="00EE3AD0" w:rsidP="00EE3AD0"/>
    <w:p w14:paraId="20F6AAF8" w14:textId="77777777"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r w:rsidR="00A202D4">
        <w:t xml:space="preserve">is </w:t>
      </w:r>
      <w:r>
        <w:t>well-integrated into the Ignition framework.</w:t>
      </w:r>
      <w:r w:rsidR="00A202D4">
        <w:t xml:space="preserve"> It has the additional advantage of being supported by Inductive Automation. It is made available as part of the Ignition core platform at no additional cost.</w:t>
      </w:r>
    </w:p>
    <w:p w14:paraId="3209BC45" w14:textId="77777777" w:rsidR="00D62CDA" w:rsidRDefault="00D62CDA" w:rsidP="00D62CDA"/>
    <w:p w14:paraId="3A88642E" w14:textId="77777777" w:rsidR="00D62CDA" w:rsidRDefault="00D62CDA" w:rsidP="00D62CDA">
      <w:pPr>
        <w:pStyle w:val="Heading2"/>
      </w:pPr>
      <w:bookmarkStart w:id="47" w:name="_Toc320193994"/>
      <w:r>
        <w:t>Serialization</w:t>
      </w:r>
      <w:bookmarkEnd w:id="47"/>
    </w:p>
    <w:p w14:paraId="1D780CA2" w14:textId="51F6C93E" w:rsidR="00BA517D" w:rsidRDefault="00BA517D" w:rsidP="00BA517D">
      <w:r>
        <w:t>Serialization refers to the process of converting Java objects into a format suitable for storage</w:t>
      </w:r>
      <w:r w:rsidR="00A202D4">
        <w:t xml:space="preserve"> and/or network transmission</w:t>
      </w:r>
      <w:r>
        <w:t>.  The process of recovering the Java objects from storage is called “</w:t>
      </w:r>
      <w:r w:rsidR="00E353AE">
        <w:pgNum/>
      </w:r>
      <w:r w:rsidR="00E353AE">
        <w:t>ccordingl</w:t>
      </w:r>
      <w:r>
        <w:t>”.</w:t>
      </w:r>
    </w:p>
    <w:p w14:paraId="2189671D" w14:textId="77777777" w:rsidR="00BA517D" w:rsidRDefault="00BA517D" w:rsidP="00D62CDA"/>
    <w:p w14:paraId="2F458938" w14:textId="77777777"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14:paraId="19AE0057" w14:textId="77777777" w:rsidR="00D62CDA" w:rsidRDefault="00D62CDA" w:rsidP="00D62CDA"/>
    <w:p w14:paraId="434FB8A9" w14:textId="77777777" w:rsidR="0015448A" w:rsidRDefault="00AD071C" w:rsidP="00D62CDA">
      <w:r>
        <w:rPr>
          <w:noProof/>
        </w:rPr>
        <w:lastRenderedPageBreak/>
        <w:drawing>
          <wp:inline distT="0" distB="0" distL="0" distR="0" wp14:anchorId="353E93B6" wp14:editId="3CB56BC2">
            <wp:extent cx="5943600" cy="3851234"/>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3851234"/>
                    </a:xfrm>
                    <a:prstGeom prst="rect">
                      <a:avLst/>
                    </a:prstGeom>
                    <a:noFill/>
                    <a:ln w="9525">
                      <a:noFill/>
                      <a:miter lim="800000"/>
                      <a:headEnd/>
                      <a:tailEnd/>
                    </a:ln>
                  </pic:spPr>
                </pic:pic>
              </a:graphicData>
            </a:graphic>
          </wp:inline>
        </w:drawing>
      </w:r>
    </w:p>
    <w:p w14:paraId="646C07EE" w14:textId="77777777" w:rsidR="00B76380" w:rsidRDefault="00F909F2" w:rsidP="00F909F2">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2</w:t>
      </w:r>
      <w:r w:rsidR="00EC46D9">
        <w:fldChar w:fldCharType="end"/>
      </w:r>
      <w:r>
        <w:t xml:space="preserve"> – Serialization Cycle</w:t>
      </w:r>
    </w:p>
    <w:p w14:paraId="1F791BD1" w14:textId="77777777" w:rsidR="00C60542" w:rsidRDefault="00C60542" w:rsidP="00671A22">
      <w:r>
        <w:t>From a macro level, an Ignition project follows a standard Model-View-Controller paradigm. Objects in the Designer support the view, objects in the Gateway are the model, and Ignition, itself, is the controller.</w:t>
      </w:r>
    </w:p>
    <w:p w14:paraId="042CD90D" w14:textId="77777777" w:rsidR="00C60542" w:rsidRDefault="00C60542" w:rsidP="00671A22"/>
    <w:p w14:paraId="478F7D12" w14:textId="77777777" w:rsidR="00671A22" w:rsidRDefault="00671A22" w:rsidP="00671A22">
      <w:r>
        <w:t xml:space="preserve">The figure above illustrates the sequence of operations involved in </w:t>
      </w:r>
      <w:r w:rsidR="00C60542">
        <w:t>following</w:t>
      </w:r>
      <w:r>
        <w:t xml:space="preserve"> a processing block</w:t>
      </w:r>
      <w:r w:rsidR="00C60542">
        <w:t xml:space="preserve"> through its different environments</w:t>
      </w:r>
      <w:r>
        <w:t>.</w:t>
      </w:r>
    </w:p>
    <w:p w14:paraId="66BE01F7" w14:textId="77777777" w:rsidR="00671A22" w:rsidRDefault="00671A22" w:rsidP="00671A22"/>
    <w:p w14:paraId="225E462F" w14:textId="77777777" w:rsidR="00671A22" w:rsidRDefault="00671A22" w:rsidP="00671A22">
      <w:pPr>
        <w:pStyle w:val="ListParagraph"/>
        <w:numPr>
          <w:ilvl w:val="0"/>
          <w:numId w:val="24"/>
        </w:numPr>
        <w:rPr>
          <w:rFonts w:ascii="Arial" w:hAnsi="Arial"/>
        </w:rPr>
      </w:pPr>
      <w:r>
        <w:rPr>
          <w:rFonts w:ascii="Arial" w:hAnsi="Arial"/>
          <w:u w:val="single"/>
        </w:rPr>
        <w:t>Palette Prototype</w:t>
      </w:r>
      <w:r w:rsidRPr="003B108D">
        <w:rPr>
          <w:rFonts w:ascii="Arial" w:hAnsi="Arial"/>
        </w:rPr>
        <w:t xml:space="preserve">. </w:t>
      </w:r>
      <w:r>
        <w:rPr>
          <w:rFonts w:ascii="Arial" w:hAnsi="Arial"/>
        </w:rPr>
        <w:t>When the Designer creates the block palette it queries the Gateway for a list of block classes that are annotated as “</w:t>
      </w:r>
      <w:r w:rsidR="00E32CE1" w:rsidRPr="00E32CE1">
        <w:rPr>
          <w:rFonts w:ascii="Arial" w:hAnsi="Arial"/>
          <w:i/>
        </w:rPr>
        <w:t>ExecutableBlock</w:t>
      </w:r>
      <w:r>
        <w:rPr>
          <w:rFonts w:ascii="Arial" w:hAnsi="Arial"/>
        </w:rPr>
        <w:t>”. From these it obtains prototype objects that contain enough information to create viewable blocks in the Designer view of a diagram.</w:t>
      </w:r>
    </w:p>
    <w:p w14:paraId="15B750AB" w14:textId="77777777" w:rsidR="00671A22" w:rsidRDefault="00671A22" w:rsidP="00671A22">
      <w:pPr>
        <w:pStyle w:val="ListParagraph"/>
        <w:rPr>
          <w:rFonts w:ascii="Arial" w:hAnsi="Arial"/>
        </w:rPr>
      </w:pPr>
    </w:p>
    <w:p w14:paraId="349E708F" w14:textId="77777777" w:rsidR="00671A22" w:rsidRDefault="00671A22" w:rsidP="00671A22">
      <w:pPr>
        <w:pStyle w:val="ListParagraph"/>
        <w:rPr>
          <w:rFonts w:ascii="Arial" w:hAnsi="Arial"/>
        </w:rPr>
      </w:pPr>
      <w:r>
        <w:rPr>
          <w:rFonts w:ascii="Arial" w:hAnsi="Arial"/>
        </w:rPr>
        <w:t>Each prototype contains:</w:t>
      </w:r>
    </w:p>
    <w:p w14:paraId="3D50FFE2" w14:textId="77777777" w:rsidR="00671A22" w:rsidRDefault="00671A22" w:rsidP="00671A22">
      <w:pPr>
        <w:pStyle w:val="ListParagraph"/>
        <w:numPr>
          <w:ilvl w:val="1"/>
          <w:numId w:val="24"/>
        </w:numPr>
        <w:rPr>
          <w:rFonts w:ascii="Arial" w:hAnsi="Arial"/>
        </w:rPr>
      </w:pPr>
      <w:r>
        <w:rPr>
          <w:rFonts w:ascii="Arial" w:hAnsi="Arial"/>
        </w:rPr>
        <w:t>Block class</w:t>
      </w:r>
    </w:p>
    <w:p w14:paraId="67754416" w14:textId="77777777" w:rsidR="00671A22" w:rsidRDefault="00671A22" w:rsidP="00671A22">
      <w:pPr>
        <w:pStyle w:val="ListParagraph"/>
        <w:numPr>
          <w:ilvl w:val="1"/>
          <w:numId w:val="24"/>
        </w:numPr>
        <w:rPr>
          <w:rFonts w:ascii="Arial" w:hAnsi="Arial"/>
        </w:rPr>
      </w:pPr>
      <w:r>
        <w:rPr>
          <w:rFonts w:ascii="Arial" w:hAnsi="Arial"/>
        </w:rPr>
        <w:t>Icon to use in the palette</w:t>
      </w:r>
    </w:p>
    <w:p w14:paraId="18C1E8AB" w14:textId="77777777" w:rsidR="00671A22" w:rsidRDefault="00671A22" w:rsidP="00671A22">
      <w:pPr>
        <w:pStyle w:val="ListParagraph"/>
        <w:numPr>
          <w:ilvl w:val="1"/>
          <w:numId w:val="24"/>
        </w:numPr>
        <w:rPr>
          <w:rFonts w:ascii="Arial" w:hAnsi="Arial"/>
        </w:rPr>
      </w:pPr>
      <w:r>
        <w:rPr>
          <w:rFonts w:ascii="Arial" w:hAnsi="Arial"/>
        </w:rPr>
        <w:t>A label</w:t>
      </w:r>
    </w:p>
    <w:p w14:paraId="6207B871" w14:textId="77777777" w:rsidR="00671A22" w:rsidRDefault="00671A22" w:rsidP="00671A22">
      <w:pPr>
        <w:pStyle w:val="ListParagraph"/>
        <w:numPr>
          <w:ilvl w:val="1"/>
          <w:numId w:val="24"/>
        </w:numPr>
        <w:rPr>
          <w:rFonts w:ascii="Arial" w:hAnsi="Arial"/>
        </w:rPr>
      </w:pPr>
      <w:r>
        <w:rPr>
          <w:rFonts w:ascii="Arial" w:hAnsi="Arial"/>
        </w:rPr>
        <w:t>Basic rendering style (Square ,Diamond ,Entry, Circle . . .)</w:t>
      </w:r>
      <w:r w:rsidRPr="003B108D">
        <w:rPr>
          <w:rFonts w:ascii="Arial" w:hAnsi="Arial"/>
        </w:rPr>
        <w:t xml:space="preserve"> </w:t>
      </w:r>
    </w:p>
    <w:p w14:paraId="5D3BBC76" w14:textId="77777777" w:rsidR="00671A22" w:rsidRDefault="00671A22" w:rsidP="00671A22">
      <w:pPr>
        <w:pStyle w:val="ListParagraph"/>
        <w:numPr>
          <w:ilvl w:val="1"/>
          <w:numId w:val="24"/>
        </w:numPr>
        <w:rPr>
          <w:rFonts w:ascii="Arial" w:hAnsi="Arial"/>
        </w:rPr>
      </w:pPr>
      <w:r>
        <w:rPr>
          <w:rFonts w:ascii="Arial" w:hAnsi="Arial"/>
        </w:rPr>
        <w:t>Anchor points (stubs)</w:t>
      </w:r>
    </w:p>
    <w:p w14:paraId="57B9ECE8" w14:textId="77777777" w:rsidR="00671A22" w:rsidRDefault="00671A22" w:rsidP="00671A22">
      <w:pPr>
        <w:pStyle w:val="ListParagraph"/>
        <w:numPr>
          <w:ilvl w:val="1"/>
          <w:numId w:val="24"/>
        </w:numPr>
        <w:rPr>
          <w:rFonts w:ascii="Arial" w:hAnsi="Arial"/>
        </w:rPr>
      </w:pPr>
      <w:r>
        <w:rPr>
          <w:rFonts w:ascii="Arial" w:hAnsi="Arial"/>
        </w:rPr>
        <w:t>Icon embedded in drawing, if any</w:t>
      </w:r>
    </w:p>
    <w:p w14:paraId="12C26BA8" w14:textId="77777777" w:rsidR="00671A22" w:rsidRDefault="00671A22" w:rsidP="00671A22">
      <w:pPr>
        <w:pStyle w:val="ListParagraph"/>
        <w:numPr>
          <w:ilvl w:val="1"/>
          <w:numId w:val="24"/>
        </w:numPr>
        <w:rPr>
          <w:rFonts w:ascii="Arial" w:hAnsi="Arial"/>
        </w:rPr>
      </w:pPr>
      <w:r>
        <w:rPr>
          <w:rFonts w:ascii="Arial" w:hAnsi="Arial"/>
        </w:rPr>
        <w:t>Label rendered on drawing, if any</w:t>
      </w:r>
    </w:p>
    <w:p w14:paraId="47A8CAAC" w14:textId="77777777" w:rsidR="00F56A78" w:rsidRDefault="00F56A78">
      <w:pPr>
        <w:rPr>
          <w:u w:val="single"/>
        </w:rPr>
      </w:pPr>
    </w:p>
    <w:p w14:paraId="3173FCA1" w14:textId="77777777" w:rsidR="00F56A78" w:rsidRDefault="00671A22">
      <w:pPr>
        <w:pStyle w:val="ListParagraph"/>
        <w:numPr>
          <w:ilvl w:val="0"/>
          <w:numId w:val="24"/>
        </w:numPr>
        <w:rPr>
          <w:rFonts w:ascii="Arial" w:hAnsi="Arial"/>
        </w:rPr>
      </w:pPr>
      <w:r>
        <w:rPr>
          <w:rFonts w:ascii="Arial" w:hAnsi="Arial"/>
          <w:u w:val="single"/>
        </w:rPr>
        <w:lastRenderedPageBreak/>
        <w:t>Block View</w:t>
      </w:r>
      <w:r w:rsidRPr="003B108D">
        <w:rPr>
          <w:rFonts w:ascii="Arial" w:hAnsi="Arial"/>
        </w:rPr>
        <w:t xml:space="preserve">. </w:t>
      </w:r>
      <w:r w:rsidR="00C60542">
        <w:rPr>
          <w:rFonts w:ascii="Arial" w:hAnsi="Arial"/>
        </w:rPr>
        <w:t xml:space="preserve">Selection from the palette creates a </w:t>
      </w:r>
      <w:r w:rsidR="00E32CE1" w:rsidRPr="00E32CE1">
        <w:rPr>
          <w:rFonts w:ascii="Arial" w:hAnsi="Arial"/>
          <w:i/>
        </w:rPr>
        <w:t>ProcessBlockView</w:t>
      </w:r>
      <w:r w:rsidR="00C60542">
        <w:rPr>
          <w:rFonts w:ascii="Arial" w:hAnsi="Arial"/>
        </w:rPr>
        <w:t>. This is the visible rendering of a process block. When editing a block, the model in the Gateway is queried to obt</w:t>
      </w:r>
      <w:r w:rsidR="00A202D4">
        <w:rPr>
          <w:rFonts w:ascii="Arial" w:hAnsi="Arial"/>
        </w:rPr>
        <w:t>ain a list of properties for that</w:t>
      </w:r>
      <w:r w:rsidR="00C60542">
        <w:rPr>
          <w:rFonts w:ascii="Arial" w:hAnsi="Arial"/>
        </w:rPr>
        <w:t xml:space="preserve"> block. The property list is not transferred via the palette prototype.</w:t>
      </w:r>
    </w:p>
    <w:p w14:paraId="49AF85A7" w14:textId="77777777" w:rsidR="00671A22" w:rsidRDefault="00671A22" w:rsidP="00671A22">
      <w:pPr>
        <w:pStyle w:val="ListParagraph"/>
        <w:rPr>
          <w:rFonts w:ascii="Arial" w:hAnsi="Arial"/>
          <w:u w:val="single"/>
        </w:rPr>
      </w:pPr>
    </w:p>
    <w:p w14:paraId="6DA73759" w14:textId="77777777" w:rsidR="00671A22" w:rsidRDefault="00C60542" w:rsidP="00671A22">
      <w:pPr>
        <w:pStyle w:val="ListParagraph"/>
        <w:numPr>
          <w:ilvl w:val="0"/>
          <w:numId w:val="24"/>
        </w:numPr>
        <w:rPr>
          <w:rFonts w:ascii="Arial" w:hAnsi="Arial"/>
        </w:rPr>
      </w:pPr>
      <w:r>
        <w:rPr>
          <w:rFonts w:ascii="Arial" w:hAnsi="Arial"/>
          <w:u w:val="single"/>
        </w:rPr>
        <w:t>Serializable Block</w:t>
      </w:r>
      <w:r w:rsidR="00671A22" w:rsidRPr="003B108D">
        <w:rPr>
          <w:rFonts w:ascii="Arial" w:hAnsi="Arial"/>
        </w:rPr>
        <w:t xml:space="preserve">. </w:t>
      </w:r>
      <w:r>
        <w:rPr>
          <w:rFonts w:ascii="Arial" w:hAnsi="Arial"/>
        </w:rPr>
        <w:t xml:space="preserve">When a “save” operation is requested, the </w:t>
      </w:r>
      <w:r w:rsidR="00E32CE1" w:rsidRPr="00E32CE1">
        <w:rPr>
          <w:rFonts w:ascii="Arial" w:hAnsi="Arial"/>
          <w:i/>
        </w:rPr>
        <w:t>ProcessBlockView</w:t>
      </w:r>
      <w:r>
        <w:rPr>
          <w:rFonts w:ascii="Arial" w:hAnsi="Arial"/>
        </w:rPr>
        <w:t xml:space="preserve"> objects are converted into </w:t>
      </w:r>
      <w:r w:rsidR="00E32CE1" w:rsidRPr="00E32CE1">
        <w:rPr>
          <w:rFonts w:ascii="Arial" w:hAnsi="Arial"/>
          <w:i/>
        </w:rPr>
        <w:t>SerializableBlock</w:t>
      </w:r>
      <w:r>
        <w:rPr>
          <w:rFonts w:ascii="Arial" w:hAnsi="Arial"/>
        </w:rPr>
        <w:t xml:space="preserve"> instances and transferred to the Gateway. Serialization is required </w:t>
      </w:r>
      <w:r w:rsidR="0004155F">
        <w:rPr>
          <w:rFonts w:ascii="Arial" w:hAnsi="Arial"/>
        </w:rPr>
        <w:t>because the transfer may span different systems</w:t>
      </w:r>
      <w:r w:rsidR="00671A22">
        <w:rPr>
          <w:rFonts w:ascii="Arial" w:hAnsi="Arial"/>
        </w:rPr>
        <w:t>.</w:t>
      </w:r>
      <w:r w:rsidR="0004155F">
        <w:rPr>
          <w:rFonts w:ascii="Arial" w:hAnsi="Arial"/>
        </w:rPr>
        <w:t xml:space="preserve"> If a project is exported, the export file contains </w:t>
      </w:r>
      <w:r w:rsidR="00E32CE1" w:rsidRPr="00E32CE1">
        <w:rPr>
          <w:rFonts w:ascii="Arial" w:hAnsi="Arial"/>
          <w:i/>
        </w:rPr>
        <w:t>SerializableBlock</w:t>
      </w:r>
      <w:r w:rsidR="0004155F">
        <w:rPr>
          <w:rFonts w:ascii="Arial" w:hAnsi="Arial"/>
        </w:rPr>
        <w:t xml:space="preserve"> instances.</w:t>
      </w:r>
    </w:p>
    <w:p w14:paraId="43034FD0" w14:textId="77777777" w:rsidR="00F56A78" w:rsidRDefault="00F56A78"/>
    <w:p w14:paraId="7119A96A" w14:textId="77777777" w:rsidR="00F56A78" w:rsidRDefault="00E32CE1">
      <w:pPr>
        <w:pStyle w:val="ListParagraph"/>
        <w:numPr>
          <w:ilvl w:val="0"/>
          <w:numId w:val="24"/>
        </w:numPr>
      </w:pPr>
      <w:r w:rsidRPr="00E32CE1">
        <w:rPr>
          <w:rFonts w:ascii="Arial" w:hAnsi="Arial"/>
          <w:u w:val="single"/>
        </w:rPr>
        <w:t>Process Block</w:t>
      </w:r>
      <w:r w:rsidR="0004155F">
        <w:rPr>
          <w:rFonts w:ascii="Arial" w:hAnsi="Arial"/>
        </w:rPr>
        <w:t xml:space="preserve">. When the Gateway receives a project update, the </w:t>
      </w:r>
      <w:r w:rsidRPr="00E32CE1">
        <w:rPr>
          <w:rFonts w:ascii="Arial" w:hAnsi="Arial"/>
          <w:i/>
        </w:rPr>
        <w:t>SerializableBlock</w:t>
      </w:r>
      <w:r w:rsidR="0004155F">
        <w:rPr>
          <w:rFonts w:ascii="Arial" w:hAnsi="Arial"/>
        </w:rPr>
        <w:t xml:space="preserve"> instances contained in the project resource are converted into </w:t>
      </w:r>
      <w:r w:rsidRPr="00E32CE1">
        <w:rPr>
          <w:rFonts w:ascii="Arial" w:hAnsi="Arial"/>
          <w:i/>
        </w:rPr>
        <w:t>ProcessBlock</w:t>
      </w:r>
      <w:r w:rsidR="0004155F">
        <w:rPr>
          <w:rFonts w:ascii="Arial" w:hAnsi="Arial"/>
        </w:rPr>
        <w:t xml:space="preserve"> instances and added to the “live” diagram.</w:t>
      </w:r>
    </w:p>
    <w:p w14:paraId="2404CDC2" w14:textId="77777777" w:rsidR="00E353AE" w:rsidRDefault="00E353AE"/>
    <w:p w14:paraId="008532F6" w14:textId="77777777" w:rsidR="00B76380" w:rsidRDefault="00B76380" w:rsidP="00D62CDA"/>
    <w:p w14:paraId="1100A6C4" w14:textId="77777777" w:rsidR="00D62CDA" w:rsidRDefault="00D62CDA" w:rsidP="00D62CDA">
      <w:r>
        <w:t>Ignition provides an XML-based mechanism for serialization. However, this was not compatible with Java-generics (strongly typed lists) and was abandoned for that reason.</w:t>
      </w:r>
    </w:p>
    <w:p w14:paraId="610A64CD" w14:textId="77777777" w:rsidR="00D62CDA" w:rsidRDefault="00D62CDA" w:rsidP="00D62CDA"/>
    <w:p w14:paraId="66C9E945" w14:textId="77777777"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14:paraId="6B06E7A9" w14:textId="77777777" w:rsidR="00CE3DDA" w:rsidRDefault="00CE3DDA" w:rsidP="00CE3DDA">
      <w:pPr>
        <w:pStyle w:val="Heading2"/>
      </w:pPr>
      <w:bookmarkStart w:id="48" w:name="_Toc320193995"/>
      <w:r>
        <w:t>Custom Blocks</w:t>
      </w:r>
      <w:bookmarkEnd w:id="48"/>
    </w:p>
    <w:p w14:paraId="02F2384F" w14:textId="77777777" w:rsidR="005A7049"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w:t>
      </w:r>
      <w:r w:rsidR="00A202D4">
        <w:t xml:space="preserve">blocks </w:t>
      </w:r>
      <w:r>
        <w:t xml:space="preserve">and may be re-used in multiple applications. </w:t>
      </w:r>
    </w:p>
    <w:p w14:paraId="2166D032" w14:textId="77777777" w:rsidR="007E1ADE" w:rsidRDefault="007E1ADE">
      <w:pPr>
        <w:pStyle w:val="ListParagraph"/>
        <w:rPr>
          <w:rFonts w:ascii="Arial" w:hAnsi="Arial"/>
        </w:rPr>
      </w:pPr>
    </w:p>
    <w:p w14:paraId="004DC910" w14:textId="77777777" w:rsidR="00D47229" w:rsidRDefault="00D47229" w:rsidP="00D47229">
      <w:pPr>
        <w:pStyle w:val="Heading2"/>
      </w:pPr>
      <w:bookmarkStart w:id="49" w:name="_Toc320193996"/>
      <w:r>
        <w:t>Model</w:t>
      </w:r>
      <w:r w:rsidR="00722186">
        <w:t xml:space="preserve"> Definition</w:t>
      </w:r>
      <w:bookmarkEnd w:id="49"/>
    </w:p>
    <w:p w14:paraId="43272C73" w14:textId="77777777"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w:t>
      </w:r>
      <w:r w:rsidR="00E01E80">
        <w:t xml:space="preserve">our </w:t>
      </w:r>
      <w:r w:rsidR="00722186">
        <w:t xml:space="preserve">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14:paraId="50E1161D" w14:textId="77777777" w:rsidR="00CA3D5B" w:rsidRDefault="00CA3D5B" w:rsidP="00D47229"/>
    <w:p w14:paraId="661A32B2" w14:textId="77777777"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14:paraId="1617C08A" w14:textId="77777777" w:rsidR="007A1E60" w:rsidRDefault="007A1E60" w:rsidP="00D47229"/>
    <w:p w14:paraId="28423ADC" w14:textId="77777777" w:rsidR="007A1E60" w:rsidRDefault="007A1E60" w:rsidP="007A1E60">
      <w:pPr>
        <w:pStyle w:val="Heading2"/>
      </w:pPr>
      <w:bookmarkStart w:id="50" w:name="_Toc320193997"/>
      <w:r>
        <w:lastRenderedPageBreak/>
        <w:t>Auxiliary Data</w:t>
      </w:r>
      <w:bookmarkEnd w:id="50"/>
    </w:p>
    <w:p w14:paraId="0FD8E3C4" w14:textId="77777777" w:rsidR="007A1E60" w:rsidRDefault="007A1E60" w:rsidP="00D47229"/>
    <w:p w14:paraId="0EA68184"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The toolkit may require accompanying information that is not used in the execution of the blocks themselves (e.g. database entries).  As appropriate, a block definition may include specification of a custom editor to define and modify these properties. Auxiliary data are not visible except through these editors. We assume that these data are present in both the toolkit blocks and an external system (database). The question arises as to how to keep the two entities in-synch with each other. Issues arise when moving a toolkit diagram from one system to another. </w:t>
      </w:r>
    </w:p>
    <w:p w14:paraId="24C357FB" w14:textId="77777777" w:rsidR="007A1E60" w:rsidRDefault="007A1E60" w:rsidP="007A1E60">
      <w:pPr>
        <w:widowControl w:val="0"/>
        <w:autoSpaceDE w:val="0"/>
        <w:autoSpaceDN w:val="0"/>
        <w:adjustRightInd w:val="0"/>
        <w:jc w:val="left"/>
        <w:rPr>
          <w:rFonts w:ascii="Helvetica" w:hAnsi="Helvetica" w:cs="Helvetica"/>
        </w:rPr>
      </w:pPr>
    </w:p>
    <w:p w14:paraId="75130668"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“ExternalData” is a Python-friendly dictionary structure that can be part of any block. This auxiliary configuration information in no way affects the execution of the block. The block is simply used as a convenient repository when moving a diagram from one system to another.</w:t>
      </w:r>
    </w:p>
    <w:p w14:paraId="75E9B5E5"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  </w:t>
      </w:r>
    </w:p>
    <w:p w14:paraId="21F4049C"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Consider the following cases:</w:t>
      </w:r>
    </w:p>
    <w:p w14:paraId="2961963C" w14:textId="77777777" w:rsidR="007A1E60" w:rsidRDefault="007A1E60" w:rsidP="007A1E60">
      <w:pPr>
        <w:widowControl w:val="0"/>
        <w:autoSpaceDE w:val="0"/>
        <w:autoSpaceDN w:val="0"/>
        <w:adjustRightInd w:val="0"/>
        <w:jc w:val="left"/>
        <w:rPr>
          <w:rFonts w:ascii="Helvetica" w:hAnsi="Helvetica" w:cs="Helvetica"/>
        </w:rPr>
      </w:pPr>
    </w:p>
    <w:p w14:paraId="1FCD532A" w14:textId="77777777" w:rsidR="00785AF7" w:rsidRDefault="007A1E60" w:rsidP="004C3CCA">
      <w:pPr>
        <w:pStyle w:val="Heading3"/>
      </w:pPr>
      <w:bookmarkStart w:id="51" w:name="_Toc320193998"/>
      <w:r>
        <w:rPr>
          <w:rFonts w:ascii="Helvetica" w:hAnsi="Helvetica" w:cs="Helvetica"/>
        </w:rPr>
        <w:t>Normal operation/Editing</w:t>
      </w:r>
      <w:bookmarkEnd w:id="51"/>
    </w:p>
    <w:p w14:paraId="22FC4428" w14:textId="77777777" w:rsidR="007A1E60" w:rsidRDefault="007A1E60" w:rsidP="007A1E60">
      <w:pPr>
        <w:widowControl w:val="0"/>
        <w:autoSpaceDE w:val="0"/>
        <w:autoSpaceDN w:val="0"/>
        <w:adjustRightInd w:val="0"/>
        <w:jc w:val="left"/>
        <w:rPr>
          <w:rFonts w:ascii="Helvetica" w:hAnsi="Helvetica" w:cs="Helvetica"/>
        </w:rPr>
      </w:pPr>
    </w:p>
    <w:p w14:paraId="42CF7A76"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 xml:space="preserve">Under normal circumstances, the external system (database) and toolkit are presumed to be in-synch. There is no special mechanism to keep them that way. The operating premise is that the normal way to edit these attributes is with </w:t>
      </w:r>
      <w:r w:rsidR="00A835CB">
        <w:rPr>
          <w:rFonts w:ascii="Helvetica" w:hAnsi="Helvetica" w:cs="Helvetica"/>
        </w:rPr>
        <w:t xml:space="preserve">the </w:t>
      </w:r>
      <w:r>
        <w:rPr>
          <w:rFonts w:ascii="Helvetica" w:hAnsi="Helvetica" w:cs="Helvetica"/>
        </w:rPr>
        <w:t xml:space="preserve">custom editors provided as part of the toolkit. On “Save” these editors will update both the </w:t>
      </w:r>
      <w:r w:rsidR="00A835CB">
        <w:rPr>
          <w:rFonts w:ascii="Helvetica" w:hAnsi="Helvetica" w:cs="Helvetica"/>
        </w:rPr>
        <w:t>external system</w:t>
      </w:r>
      <w:r>
        <w:rPr>
          <w:rFonts w:ascii="Helvetica" w:hAnsi="Helvetica" w:cs="Helvetica"/>
        </w:rPr>
        <w:t xml:space="preserve"> and the auxiliary data stored in the toolkit. If the </w:t>
      </w:r>
      <w:r w:rsidR="00A835CB">
        <w:rPr>
          <w:rFonts w:ascii="Helvetica" w:hAnsi="Helvetica" w:cs="Helvetica"/>
        </w:rPr>
        <w:t>external system</w:t>
      </w:r>
      <w:r>
        <w:rPr>
          <w:rFonts w:ascii="Helvetica" w:hAnsi="Helvetica" w:cs="Helvetica"/>
        </w:rPr>
        <w:t xml:space="preserve"> is edited directly, this is considered to be “out-of-bounds”. The person making the edits </w:t>
      </w:r>
      <w:r w:rsidR="00A835CB">
        <w:rPr>
          <w:rFonts w:ascii="Helvetica" w:hAnsi="Helvetica" w:cs="Helvetica"/>
        </w:rPr>
        <w:t>is</w:t>
      </w:r>
      <w:r>
        <w:rPr>
          <w:rFonts w:ascii="Helvetica" w:hAnsi="Helvetica" w:cs="Helvetica"/>
        </w:rPr>
        <w:t xml:space="preserve"> also </w:t>
      </w:r>
      <w:r w:rsidR="00A835CB">
        <w:rPr>
          <w:rFonts w:ascii="Helvetica" w:hAnsi="Helvetica" w:cs="Helvetica"/>
        </w:rPr>
        <w:t>then expected</w:t>
      </w:r>
      <w:r>
        <w:rPr>
          <w:rFonts w:ascii="Helvetica" w:hAnsi="Helvetica" w:cs="Helvetica"/>
        </w:rPr>
        <w:t xml:space="preserve"> to select a “Refresh</w:t>
      </w:r>
      <w:r w:rsidR="00A835CB">
        <w:rPr>
          <w:rFonts w:ascii="Helvetica" w:hAnsi="Helvetica" w:cs="Helvetica"/>
        </w:rPr>
        <w:t xml:space="preserve"> Auxiliary Data from Database” </w:t>
      </w:r>
      <w:r>
        <w:rPr>
          <w:rFonts w:ascii="Helvetica" w:hAnsi="Helvetica" w:cs="Helvetica"/>
        </w:rPr>
        <w:t>menu choice on each affe</w:t>
      </w:r>
      <w:r w:rsidR="00A835CB">
        <w:rPr>
          <w:rFonts w:ascii="Helvetica" w:hAnsi="Helvetica" w:cs="Helvetica"/>
        </w:rPr>
        <w:t>cted application in the toolkit to synchronize the toolkit.</w:t>
      </w:r>
    </w:p>
    <w:p w14:paraId="2C99E918" w14:textId="77777777" w:rsidR="007A1E60" w:rsidRDefault="007A1E60" w:rsidP="007A1E60">
      <w:pPr>
        <w:widowControl w:val="0"/>
        <w:autoSpaceDE w:val="0"/>
        <w:autoSpaceDN w:val="0"/>
        <w:adjustRightInd w:val="0"/>
        <w:jc w:val="left"/>
        <w:rPr>
          <w:rFonts w:ascii="Helvetica" w:hAnsi="Helvetica" w:cs="Helvetica"/>
        </w:rPr>
      </w:pPr>
    </w:p>
    <w:p w14:paraId="27900A99" w14:textId="77777777" w:rsidR="00A835CB" w:rsidRPr="00817F73" w:rsidRDefault="00A835CB" w:rsidP="00817F73">
      <w:pPr>
        <w:pStyle w:val="Heading3"/>
      </w:pPr>
      <w:bookmarkStart w:id="52" w:name="_Toc320193999"/>
      <w:r w:rsidRPr="00817F73">
        <w:t>Transfer a project</w:t>
      </w:r>
      <w:bookmarkEnd w:id="52"/>
    </w:p>
    <w:p w14:paraId="5BF350FE" w14:textId="77777777" w:rsidR="00A835CB" w:rsidRDefault="00A835CB" w:rsidP="007A1E60">
      <w:pPr>
        <w:widowControl w:val="0"/>
        <w:autoSpaceDE w:val="0"/>
        <w:autoSpaceDN w:val="0"/>
        <w:adjustRightInd w:val="0"/>
        <w:jc w:val="left"/>
        <w:rPr>
          <w:rFonts w:ascii="Helvetica" w:hAnsi="Helvetica" w:cs="Helvetica"/>
        </w:rPr>
      </w:pPr>
    </w:p>
    <w:p w14:paraId="20771012" w14:textId="77777777" w:rsidR="00A835CB" w:rsidRDefault="00A835CB" w:rsidP="00A835CB">
      <w:pPr>
        <w:widowControl w:val="0"/>
        <w:autoSpaceDE w:val="0"/>
        <w:autoSpaceDN w:val="0"/>
        <w:adjustRightInd w:val="0"/>
        <w:jc w:val="left"/>
        <w:rPr>
          <w:rFonts w:ascii="Helvetica" w:hAnsi="Helvetica" w:cs="Helvetica"/>
        </w:rPr>
      </w:pPr>
      <w:r>
        <w:rPr>
          <w:rFonts w:ascii="Helvetica" w:hAnsi="Helvetica" w:cs="Helvetica"/>
        </w:rPr>
        <w:t>A</w:t>
      </w:r>
      <w:r w:rsidR="007A1E60">
        <w:rPr>
          <w:rFonts w:ascii="Helvetica" w:hAnsi="Helvetica" w:cs="Helvetica"/>
        </w:rPr>
        <w:t xml:space="preserve"> project containing toolkit resources</w:t>
      </w:r>
      <w:r>
        <w:rPr>
          <w:rFonts w:ascii="Helvetica" w:hAnsi="Helvetica" w:cs="Helvetica"/>
        </w:rPr>
        <w:t xml:space="preserve"> is</w:t>
      </w:r>
      <w:r w:rsidR="007A1E60">
        <w:rPr>
          <w:rFonts w:ascii="Helvetica" w:hAnsi="Helvetica" w:cs="Helvetica"/>
        </w:rPr>
        <w:t xml:space="preserve"> </w:t>
      </w:r>
      <w:r>
        <w:rPr>
          <w:rFonts w:ascii="Helvetica" w:hAnsi="Helvetica" w:cs="Helvetica"/>
        </w:rPr>
        <w:t>moved to a different environment</w:t>
      </w:r>
      <w:r w:rsidR="007A1E60">
        <w:rPr>
          <w:rFonts w:ascii="Helvetica" w:hAnsi="Helvetica" w:cs="Helvetica"/>
        </w:rPr>
        <w:t>. Perhaps this is from production to off-site for test/debug/analysis. Perhaps this is from a development area to a production system. </w:t>
      </w:r>
      <w:r>
        <w:rPr>
          <w:rFonts w:ascii="Helvetica" w:hAnsi="Helvetica" w:cs="Helvetica"/>
        </w:rPr>
        <w:t>Perhaps the database connection has been redefined in the Gateway.</w:t>
      </w:r>
    </w:p>
    <w:p w14:paraId="12B03651" w14:textId="77777777" w:rsidR="007A1E60" w:rsidRDefault="007A1E60" w:rsidP="007A1E60">
      <w:pPr>
        <w:widowControl w:val="0"/>
        <w:autoSpaceDE w:val="0"/>
        <w:autoSpaceDN w:val="0"/>
        <w:adjustRightInd w:val="0"/>
        <w:jc w:val="left"/>
        <w:rPr>
          <w:rFonts w:ascii="Helvetica" w:hAnsi="Helvetica" w:cs="Helvetica"/>
        </w:rPr>
      </w:pPr>
    </w:p>
    <w:p w14:paraId="0D20889C" w14:textId="77777777" w:rsidR="007A1E60" w:rsidRDefault="007A1E60" w:rsidP="007A1E60">
      <w:pPr>
        <w:widowControl w:val="0"/>
        <w:autoSpaceDE w:val="0"/>
        <w:autoSpaceDN w:val="0"/>
        <w:adjustRightInd w:val="0"/>
        <w:jc w:val="left"/>
        <w:rPr>
          <w:rFonts w:ascii="Helvetica" w:hAnsi="Helvetica" w:cs="Helvetica"/>
        </w:rPr>
      </w:pPr>
      <w:r>
        <w:rPr>
          <w:rFonts w:ascii="Helvetica" w:hAnsi="Helvetica" w:cs="Helvetica"/>
        </w:rPr>
        <w:t xml:space="preserve">The </w:t>
      </w:r>
      <w:r w:rsidR="00A835CB">
        <w:rPr>
          <w:rFonts w:ascii="Helvetica" w:hAnsi="Helvetica" w:cs="Helvetica"/>
        </w:rPr>
        <w:t>toolkit</w:t>
      </w:r>
      <w:r>
        <w:rPr>
          <w:rFonts w:ascii="Helvetica" w:hAnsi="Helvetica" w:cs="Helvetica"/>
        </w:rPr>
        <w:t xml:space="preserve"> the module has no way of “knowing” when the project is started whether or not this is a different environment from when it was last saved. In this scenario, the user must explicitly select a “Refresh Database from Auxiliary Data” menu choice on each application in the toolkit where a refresh is desired.</w:t>
      </w:r>
    </w:p>
    <w:p w14:paraId="34259194" w14:textId="77777777" w:rsidR="007A1E60" w:rsidRDefault="007A1E60" w:rsidP="007A1E60">
      <w:pPr>
        <w:widowControl w:val="0"/>
        <w:autoSpaceDE w:val="0"/>
        <w:autoSpaceDN w:val="0"/>
        <w:adjustRightInd w:val="0"/>
        <w:jc w:val="left"/>
        <w:rPr>
          <w:rFonts w:ascii="Helvetica" w:hAnsi="Helvetica" w:cs="Helvetica"/>
        </w:rPr>
      </w:pPr>
    </w:p>
    <w:p w14:paraId="204EAA7E" w14:textId="77777777" w:rsidR="00A835CB" w:rsidRDefault="00154540" w:rsidP="00A835CB">
      <w:pPr>
        <w:pStyle w:val="Heading3"/>
      </w:pPr>
      <w:bookmarkStart w:id="53" w:name="_Toc320194000"/>
      <w:r>
        <w:rPr>
          <w:rFonts w:ascii="Helvetica" w:hAnsi="Helvetica" w:cs="Helvetica"/>
        </w:rPr>
        <w:t>Export/Im</w:t>
      </w:r>
      <w:r w:rsidR="00A835CB">
        <w:rPr>
          <w:rFonts w:ascii="Helvetica" w:hAnsi="Helvetica" w:cs="Helvetica"/>
        </w:rPr>
        <w:t>port</w:t>
      </w:r>
      <w:bookmarkEnd w:id="53"/>
    </w:p>
    <w:p w14:paraId="04EF6171" w14:textId="77777777" w:rsidR="007A1E60" w:rsidRDefault="007A1E60" w:rsidP="007A1E60">
      <w:pPr>
        <w:widowControl w:val="0"/>
        <w:autoSpaceDE w:val="0"/>
        <w:autoSpaceDN w:val="0"/>
        <w:adjustRightInd w:val="0"/>
        <w:jc w:val="left"/>
        <w:rPr>
          <w:rFonts w:ascii="Helvetica" w:hAnsi="Helvetica" w:cs="Helvetica"/>
        </w:rPr>
      </w:pPr>
    </w:p>
    <w:p w14:paraId="6E79F255" w14:textId="039325D8" w:rsidR="007A1E60" w:rsidRDefault="00154540" w:rsidP="007A1E60">
      <w:pPr>
        <w:widowControl w:val="0"/>
        <w:autoSpaceDE w:val="0"/>
        <w:autoSpaceDN w:val="0"/>
        <w:adjustRightInd w:val="0"/>
        <w:jc w:val="left"/>
        <w:rPr>
          <w:rFonts w:ascii="Helvetica" w:hAnsi="Helvetica" w:cs="Helvetica"/>
        </w:rPr>
      </w:pPr>
      <w:r>
        <w:rPr>
          <w:rFonts w:ascii="Helvetica" w:hAnsi="Helvetica" w:cs="Helvetica"/>
        </w:rPr>
        <w:lastRenderedPageBreak/>
        <w:t>In a s</w:t>
      </w:r>
      <w:r w:rsidR="007A1E60">
        <w:rPr>
          <w:rFonts w:ascii="Helvetica" w:hAnsi="Helvetica" w:cs="Helvetica"/>
        </w:rPr>
        <w:t xml:space="preserve">imilar </w:t>
      </w:r>
      <w:r>
        <w:rPr>
          <w:rFonts w:ascii="Helvetica" w:hAnsi="Helvetica" w:cs="Helvetica"/>
        </w:rPr>
        <w:t xml:space="preserve">manner to the situation described above, an </w:t>
      </w:r>
      <w:r w:rsidR="00E353AE">
        <w:rPr>
          <w:rFonts w:ascii="Helvetica" w:hAnsi="Helvetica" w:cs="Helvetica"/>
        </w:rPr>
        <w:pgNum/>
      </w:r>
      <w:r w:rsidR="00E353AE">
        <w:rPr>
          <w:rFonts w:ascii="Helvetica" w:hAnsi="Helvetica" w:cs="Helvetica"/>
        </w:rPr>
        <w:t>ccordingly</w:t>
      </w:r>
      <w:r>
        <w:rPr>
          <w:rFonts w:ascii="Helvetica" w:hAnsi="Helvetica" w:cs="Helvetica"/>
        </w:rPr>
        <w:t xml:space="preserve"> is moved between environments. However instead of the transfer being inside an Ignition project, the</w:t>
      </w:r>
      <w:r w:rsidR="007A1E60">
        <w:rPr>
          <w:rFonts w:ascii="Helvetica" w:hAnsi="Helvetica" w:cs="Helvetica"/>
        </w:rPr>
        <w:t xml:space="preserve"> application </w:t>
      </w:r>
      <w:r>
        <w:rPr>
          <w:rFonts w:ascii="Helvetica" w:hAnsi="Helvetica" w:cs="Helvetica"/>
        </w:rPr>
        <w:t xml:space="preserve">has been exported in .json format </w:t>
      </w:r>
      <w:r w:rsidR="007A1E60">
        <w:rPr>
          <w:rFonts w:ascii="Helvetica" w:hAnsi="Helvetica" w:cs="Helvetica"/>
        </w:rPr>
        <w:t xml:space="preserve">from one system and </w:t>
      </w:r>
      <w:r>
        <w:rPr>
          <w:rFonts w:ascii="Helvetica" w:hAnsi="Helvetica" w:cs="Helvetica"/>
        </w:rPr>
        <w:t>imported</w:t>
      </w:r>
      <w:r w:rsidR="007A1E60">
        <w:rPr>
          <w:rFonts w:ascii="Helvetica" w:hAnsi="Helvetica" w:cs="Helvetica"/>
        </w:rPr>
        <w:t xml:space="preserve"> into a second. </w:t>
      </w:r>
      <w:r>
        <w:rPr>
          <w:rFonts w:ascii="Helvetica" w:hAnsi="Helvetica" w:cs="Helvetica"/>
        </w:rPr>
        <w:t>In this instance,</w:t>
      </w:r>
      <w:r w:rsidR="007A1E60">
        <w:rPr>
          <w:rFonts w:ascii="Helvetica" w:hAnsi="Helvetica" w:cs="Helvetica"/>
        </w:rPr>
        <w:t xml:space="preserve"> the toolkit framework automatically refresh</w:t>
      </w:r>
      <w:r>
        <w:rPr>
          <w:rFonts w:ascii="Helvetica" w:hAnsi="Helvetica" w:cs="Helvetica"/>
        </w:rPr>
        <w:t>s</w:t>
      </w:r>
      <w:r w:rsidR="007A1E60">
        <w:rPr>
          <w:rFonts w:ascii="Helvetica" w:hAnsi="Helvetica" w:cs="Helvetica"/>
        </w:rPr>
        <w:t xml:space="preserve"> the database on the second system.</w:t>
      </w:r>
    </w:p>
    <w:p w14:paraId="57528F41" w14:textId="77777777" w:rsidR="007A1E60" w:rsidRDefault="007A1E60" w:rsidP="007A1E60">
      <w:pPr>
        <w:widowControl w:val="0"/>
        <w:autoSpaceDE w:val="0"/>
        <w:autoSpaceDN w:val="0"/>
        <w:adjustRightInd w:val="0"/>
        <w:jc w:val="left"/>
        <w:rPr>
          <w:rFonts w:ascii="Helvetica" w:hAnsi="Helvetica" w:cs="Helvetica"/>
        </w:rPr>
      </w:pPr>
    </w:p>
    <w:p w14:paraId="154E8B81" w14:textId="77777777" w:rsidR="00154540" w:rsidRDefault="00154540" w:rsidP="00154540">
      <w:pPr>
        <w:pStyle w:val="Heading3"/>
      </w:pPr>
      <w:bookmarkStart w:id="54" w:name="_Toc320194001"/>
      <w:r>
        <w:rPr>
          <w:rFonts w:ascii="Helvetica" w:hAnsi="Helvetica" w:cs="Helvetica"/>
        </w:rPr>
        <w:t>Isolation Mode</w:t>
      </w:r>
      <w:bookmarkEnd w:id="54"/>
    </w:p>
    <w:p w14:paraId="014A9402" w14:textId="3F1F8C89" w:rsidR="007A1E60" w:rsidRDefault="007A1E60" w:rsidP="007A1E60">
      <w:pPr>
        <w:widowControl w:val="0"/>
        <w:autoSpaceDE w:val="0"/>
        <w:autoSpaceDN w:val="0"/>
        <w:adjustRightInd w:val="0"/>
        <w:jc w:val="left"/>
        <w:rPr>
          <w:rFonts w:ascii="Helvetica" w:hAnsi="Helvetica" w:cs="Helvetica"/>
        </w:rPr>
      </w:pPr>
    </w:p>
    <w:p w14:paraId="251CB06C" w14:textId="77777777" w:rsidR="007A1E60" w:rsidRDefault="00154540" w:rsidP="007A1E60">
      <w:pPr>
        <w:widowControl w:val="0"/>
        <w:autoSpaceDE w:val="0"/>
        <w:autoSpaceDN w:val="0"/>
        <w:adjustRightInd w:val="0"/>
        <w:jc w:val="left"/>
        <w:rPr>
          <w:rFonts w:ascii="Helvetica" w:hAnsi="Helvetica" w:cs="Helvetica"/>
        </w:rPr>
      </w:pPr>
      <w:r>
        <w:rPr>
          <w:rFonts w:ascii="Helvetica" w:hAnsi="Helvetica" w:cs="Helvetica"/>
        </w:rPr>
        <w:t>On a transition to “Isolation” mode, t</w:t>
      </w:r>
      <w:r w:rsidR="007A1E60">
        <w:rPr>
          <w:rFonts w:ascii="Helvetica" w:hAnsi="Helvetica" w:cs="Helvetica"/>
        </w:rPr>
        <w:t>he toolkit framework automatically update</w:t>
      </w:r>
      <w:r>
        <w:rPr>
          <w:rFonts w:ascii="Helvetica" w:hAnsi="Helvetica" w:cs="Helvetica"/>
        </w:rPr>
        <w:t>s</w:t>
      </w:r>
      <w:r w:rsidR="007A1E60">
        <w:rPr>
          <w:rFonts w:ascii="Helvetica" w:hAnsi="Helvetica" w:cs="Helvetica"/>
        </w:rPr>
        <w:t xml:space="preserve"> the isolation-mode database from the information stored in the diagram. When returning to “P</w:t>
      </w:r>
      <w:r>
        <w:rPr>
          <w:rFonts w:ascii="Helvetica" w:hAnsi="Helvetica" w:cs="Helvetica"/>
        </w:rPr>
        <w:t>roduction</w:t>
      </w:r>
      <w:r w:rsidR="007A1E60">
        <w:rPr>
          <w:rFonts w:ascii="Helvetica" w:hAnsi="Helvetica" w:cs="Helvetica"/>
        </w:rPr>
        <w:t>” mode, no action is taken. The production database remains unchanged.</w:t>
      </w:r>
    </w:p>
    <w:p w14:paraId="58A8F2B4" w14:textId="77777777" w:rsidR="007A1E60" w:rsidRDefault="007A1E60" w:rsidP="007A1E60">
      <w:pPr>
        <w:widowControl w:val="0"/>
        <w:autoSpaceDE w:val="0"/>
        <w:autoSpaceDN w:val="0"/>
        <w:adjustRightInd w:val="0"/>
        <w:jc w:val="left"/>
        <w:rPr>
          <w:rFonts w:ascii="Helvetica" w:hAnsi="Helvetica" w:cs="Helvetica"/>
        </w:rPr>
      </w:pPr>
    </w:p>
    <w:p w14:paraId="6473D611" w14:textId="77777777" w:rsidR="00154540" w:rsidRDefault="00154540" w:rsidP="00154540">
      <w:pPr>
        <w:pStyle w:val="Heading3"/>
      </w:pPr>
      <w:bookmarkStart w:id="55" w:name="_Toc320194002"/>
      <w:r>
        <w:rPr>
          <w:rFonts w:ascii="Helvetica" w:hAnsi="Helvetica" w:cs="Helvetica"/>
        </w:rPr>
        <w:t>Fresh Migration</w:t>
      </w:r>
      <w:bookmarkEnd w:id="55"/>
    </w:p>
    <w:p w14:paraId="4AE83745" w14:textId="77777777" w:rsidR="007A1E60" w:rsidRDefault="007A1E60" w:rsidP="007A1E60">
      <w:pPr>
        <w:widowControl w:val="0"/>
        <w:autoSpaceDE w:val="0"/>
        <w:autoSpaceDN w:val="0"/>
        <w:adjustRightInd w:val="0"/>
        <w:jc w:val="left"/>
        <w:rPr>
          <w:rFonts w:ascii="Helvetica" w:hAnsi="Helvetica" w:cs="Helvetica"/>
        </w:rPr>
      </w:pPr>
    </w:p>
    <w:p w14:paraId="499D3DE3" w14:textId="77777777" w:rsidR="007A1E60" w:rsidRDefault="00154540" w:rsidP="007A1E60">
      <w:pPr>
        <w:widowControl w:val="0"/>
        <w:autoSpaceDE w:val="0"/>
        <w:autoSpaceDN w:val="0"/>
        <w:adjustRightInd w:val="0"/>
        <w:jc w:val="left"/>
        <w:rPr>
          <w:rFonts w:ascii="Helvetica" w:hAnsi="Helvetica" w:cs="Helvetica"/>
        </w:rPr>
      </w:pPr>
      <w:r>
        <w:rPr>
          <w:rFonts w:ascii="Helvetica" w:hAnsi="Helvetica" w:cs="Helvetica"/>
        </w:rPr>
        <w:t>In a</w:t>
      </w:r>
      <w:r w:rsidR="007A1E60">
        <w:rPr>
          <w:rFonts w:ascii="Helvetica" w:hAnsi="Helvetica" w:cs="Helvetica"/>
        </w:rPr>
        <w:t xml:space="preserve"> delivery</w:t>
      </w:r>
      <w:r>
        <w:rPr>
          <w:rFonts w:ascii="Helvetica" w:hAnsi="Helvetica" w:cs="Helvetica"/>
        </w:rPr>
        <w:t xml:space="preserve"> of a freshly-migrated applications, the </w:t>
      </w:r>
      <w:r w:rsidR="007A1E60">
        <w:rPr>
          <w:rFonts w:ascii="Helvetica" w:hAnsi="Helvetica" w:cs="Helvetica"/>
        </w:rPr>
        <w:t xml:space="preserve">applications </w:t>
      </w:r>
      <w:r>
        <w:rPr>
          <w:rFonts w:ascii="Helvetica" w:hAnsi="Helvetica" w:cs="Helvetica"/>
        </w:rPr>
        <w:t xml:space="preserve">are </w:t>
      </w:r>
      <w:r w:rsidR="007A1E60">
        <w:rPr>
          <w:rFonts w:ascii="Helvetica" w:hAnsi="Helvetica" w:cs="Helvetica"/>
        </w:rPr>
        <w:t xml:space="preserve">pre-populated </w:t>
      </w:r>
      <w:r>
        <w:rPr>
          <w:rFonts w:ascii="Helvetica" w:hAnsi="Helvetica" w:cs="Helvetica"/>
        </w:rPr>
        <w:t>with</w:t>
      </w:r>
      <w:r w:rsidR="007A1E60">
        <w:rPr>
          <w:rFonts w:ascii="Helvetica" w:hAnsi="Helvetica" w:cs="Helvetica"/>
        </w:rPr>
        <w:t xml:space="preserve"> </w:t>
      </w:r>
      <w:r>
        <w:rPr>
          <w:rFonts w:ascii="Helvetica" w:hAnsi="Helvetica" w:cs="Helvetica"/>
        </w:rPr>
        <w:t>pertinent</w:t>
      </w:r>
      <w:r w:rsidR="007A1E60">
        <w:rPr>
          <w:rFonts w:ascii="Helvetica" w:hAnsi="Helvetica" w:cs="Helvetica"/>
        </w:rPr>
        <w:t xml:space="preserve"> auxiliary d</w:t>
      </w:r>
      <w:r>
        <w:rPr>
          <w:rFonts w:ascii="Helvetica" w:hAnsi="Helvetica" w:cs="Helvetica"/>
        </w:rPr>
        <w:t>ata</w:t>
      </w:r>
      <w:r w:rsidR="007A1E60">
        <w:rPr>
          <w:rFonts w:ascii="Helvetica" w:hAnsi="Helvetica" w:cs="Helvetica"/>
        </w:rPr>
        <w:t>. The import of the application</w:t>
      </w:r>
      <w:r>
        <w:rPr>
          <w:rFonts w:ascii="Helvetica" w:hAnsi="Helvetica" w:cs="Helvetica"/>
        </w:rPr>
        <w:t>’s .json file</w:t>
      </w:r>
      <w:r w:rsidR="007A1E60">
        <w:rPr>
          <w:rFonts w:ascii="Helvetica" w:hAnsi="Helvetica" w:cs="Helvetica"/>
        </w:rPr>
        <w:t xml:space="preserve"> is equivalent to </w:t>
      </w:r>
      <w:r>
        <w:rPr>
          <w:rFonts w:ascii="Helvetica" w:hAnsi="Helvetica" w:cs="Helvetica"/>
        </w:rPr>
        <w:t>the import case described</w:t>
      </w:r>
      <w:r w:rsidR="007A1E60">
        <w:rPr>
          <w:rFonts w:ascii="Helvetica" w:hAnsi="Helvetica" w:cs="Helvetica"/>
        </w:rPr>
        <w:t xml:space="preserve"> above. No additional user action is required. </w:t>
      </w:r>
      <w:r>
        <w:rPr>
          <w:rFonts w:ascii="Helvetica" w:hAnsi="Helvetica" w:cs="Helvetica"/>
        </w:rPr>
        <w:t>The database refresh is performed automatically.</w:t>
      </w:r>
    </w:p>
    <w:p w14:paraId="305C15EB" w14:textId="77777777" w:rsidR="007A1E60" w:rsidRDefault="007A1E60" w:rsidP="007A1E60">
      <w:pPr>
        <w:widowControl w:val="0"/>
        <w:autoSpaceDE w:val="0"/>
        <w:autoSpaceDN w:val="0"/>
        <w:adjustRightInd w:val="0"/>
        <w:jc w:val="left"/>
        <w:rPr>
          <w:rFonts w:ascii="Helvetica" w:hAnsi="Helvetica" w:cs="Helvetica"/>
        </w:rPr>
      </w:pPr>
    </w:p>
    <w:p w14:paraId="57C193CA" w14:textId="77777777" w:rsidR="00154540" w:rsidRDefault="00154540" w:rsidP="00154540">
      <w:pPr>
        <w:pStyle w:val="Heading3"/>
      </w:pPr>
      <w:bookmarkStart w:id="56" w:name="_Toc320194003"/>
      <w:r>
        <w:rPr>
          <w:rFonts w:ascii="Helvetica" w:hAnsi="Helvetica" w:cs="Helvetica"/>
        </w:rPr>
        <w:t>New Blocks</w:t>
      </w:r>
      <w:bookmarkEnd w:id="56"/>
    </w:p>
    <w:p w14:paraId="384F87CC" w14:textId="77777777" w:rsidR="00154540" w:rsidRDefault="00154540" w:rsidP="007A1E60">
      <w:pPr>
        <w:widowControl w:val="0"/>
        <w:autoSpaceDE w:val="0"/>
        <w:autoSpaceDN w:val="0"/>
        <w:adjustRightInd w:val="0"/>
        <w:jc w:val="left"/>
        <w:rPr>
          <w:rFonts w:ascii="Helvetica" w:hAnsi="Helvetica" w:cs="Helvetica"/>
        </w:rPr>
      </w:pPr>
    </w:p>
    <w:p w14:paraId="5E1967A9" w14:textId="77777777" w:rsidR="007A1E60" w:rsidRDefault="00154540" w:rsidP="007A1E60">
      <w:pPr>
        <w:widowControl w:val="0"/>
        <w:autoSpaceDE w:val="0"/>
        <w:autoSpaceDN w:val="0"/>
        <w:adjustRightInd w:val="0"/>
        <w:jc w:val="left"/>
        <w:rPr>
          <w:rFonts w:ascii="Helvetica" w:hAnsi="Helvetica" w:cs="Helvetica"/>
        </w:rPr>
      </w:pPr>
      <w:r>
        <w:rPr>
          <w:rFonts w:ascii="Helvetica" w:hAnsi="Helvetica" w:cs="Helvetica"/>
        </w:rPr>
        <w:t>A required p</w:t>
      </w:r>
      <w:r w:rsidR="007A1E60">
        <w:rPr>
          <w:rFonts w:ascii="Helvetica" w:hAnsi="Helvetica" w:cs="Helvetica"/>
        </w:rPr>
        <w:t xml:space="preserve">art of </w:t>
      </w:r>
      <w:r>
        <w:rPr>
          <w:rFonts w:ascii="Helvetica" w:hAnsi="Helvetica" w:cs="Helvetica"/>
        </w:rPr>
        <w:t>creating</w:t>
      </w:r>
      <w:r w:rsidR="007A1E60">
        <w:rPr>
          <w:rFonts w:ascii="Helvetica" w:hAnsi="Helvetica" w:cs="Helvetica"/>
        </w:rPr>
        <w:t xml:space="preserve"> new block</w:t>
      </w:r>
      <w:r>
        <w:rPr>
          <w:rFonts w:ascii="Helvetica" w:hAnsi="Helvetica" w:cs="Helvetica"/>
        </w:rPr>
        <w:t xml:space="preserve"> instance</w:t>
      </w:r>
      <w:r w:rsidR="007A1E60">
        <w:rPr>
          <w:rFonts w:ascii="Helvetica" w:hAnsi="Helvetica" w:cs="Helvetica"/>
        </w:rPr>
        <w:t xml:space="preserve">s in the toolkit </w:t>
      </w:r>
      <w:r>
        <w:rPr>
          <w:rFonts w:ascii="Helvetica" w:hAnsi="Helvetica" w:cs="Helvetica"/>
        </w:rPr>
        <w:t>is to visit any associated</w:t>
      </w:r>
      <w:r w:rsidR="007A1E60">
        <w:rPr>
          <w:rFonts w:ascii="Helvetica" w:hAnsi="Helvetica" w:cs="Helvetica"/>
        </w:rPr>
        <w:t xml:space="preserve"> the custom editors. Other than </w:t>
      </w:r>
      <w:r>
        <w:rPr>
          <w:rFonts w:ascii="Helvetica" w:hAnsi="Helvetica" w:cs="Helvetica"/>
        </w:rPr>
        <w:t xml:space="preserve">completing </w:t>
      </w:r>
      <w:r w:rsidR="007A1E60">
        <w:rPr>
          <w:rFonts w:ascii="Helvetica" w:hAnsi="Helvetica" w:cs="Helvetica"/>
        </w:rPr>
        <w:t>configuration through these editors, there is no additional work required on the users’ part</w:t>
      </w:r>
      <w:r>
        <w:rPr>
          <w:rFonts w:ascii="Helvetica" w:hAnsi="Helvetica" w:cs="Helvetica"/>
        </w:rPr>
        <w:t xml:space="preserve"> to synchronize the external database with the diagram</w:t>
      </w:r>
      <w:r w:rsidR="007A1E60">
        <w:rPr>
          <w:rFonts w:ascii="Helvetica" w:hAnsi="Helvetica" w:cs="Helvetica"/>
        </w:rPr>
        <w:t>. </w:t>
      </w:r>
    </w:p>
    <w:p w14:paraId="0FAAB456" w14:textId="77777777" w:rsidR="007A1E60" w:rsidRDefault="007A1E60" w:rsidP="00D47229"/>
    <w:p w14:paraId="22D4F6F9" w14:textId="77777777" w:rsidR="00E6644D" w:rsidRDefault="00D21A5F" w:rsidP="00E6644D">
      <w:pPr>
        <w:pStyle w:val="Heading2"/>
      </w:pPr>
      <w:bookmarkStart w:id="57" w:name="_Toc320194004"/>
      <w:r>
        <w:t>Gateway</w:t>
      </w:r>
      <w:r w:rsidR="0012766B">
        <w:t xml:space="preserve"> Scope</w:t>
      </w:r>
      <w:bookmarkEnd w:id="57"/>
    </w:p>
    <w:p w14:paraId="5F137CFB" w14:textId="77777777"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14:paraId="09AE90D0" w14:textId="77777777" w:rsidR="004953E6" w:rsidRDefault="004953E6" w:rsidP="00E6644D"/>
    <w:p w14:paraId="08F6370F" w14:textId="77777777"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project resource changes.</w:t>
      </w:r>
      <w:r w:rsidR="004953E6">
        <w:t xml:space="preserve"> This is the mechanism for remaining in synch with the Designer.</w:t>
      </w:r>
      <w:r w:rsidR="00E01E80">
        <w:t xml:space="preserve"> A project update is transmitted to the Gateway upon a “save” action in the Designer.</w:t>
      </w:r>
    </w:p>
    <w:p w14:paraId="68AAF677" w14:textId="77777777" w:rsidR="00E6644D" w:rsidRPr="00E6644D" w:rsidRDefault="00E6644D" w:rsidP="00E6644D"/>
    <w:p w14:paraId="01BE2008" w14:textId="77777777" w:rsidR="00F56A78" w:rsidRDefault="001E12D7">
      <w:pPr>
        <w:pStyle w:val="Caption"/>
        <w:keepNext/>
        <w:jc w:val="center"/>
      </w:pPr>
      <w:bookmarkStart w:id="58" w:name="_Ref241900605"/>
      <w:bookmarkStart w:id="59" w:name="_Ref241900562"/>
      <w:r>
        <w:rPr>
          <w:b w:val="0"/>
          <w:bCs w:val="0"/>
          <w:noProof/>
          <w:szCs w:val="24"/>
        </w:rPr>
        <w:lastRenderedPageBreak/>
        <w:drawing>
          <wp:inline distT="0" distB="0" distL="0" distR="0" wp14:anchorId="16F3C5A0" wp14:editId="20F13DEE">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58"/>
    </w:p>
    <w:p w14:paraId="75DF7C7D" w14:textId="77777777" w:rsidR="00F56A78" w:rsidRDefault="00F909F2">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3</w:t>
      </w:r>
      <w:r w:rsidR="00EC46D9">
        <w:fldChar w:fldCharType="end"/>
      </w:r>
      <w:r w:rsidDel="00B76380">
        <w:t xml:space="preserve"> </w:t>
      </w:r>
      <w:r>
        <w:t xml:space="preserve"> – Sequence Diagram</w:t>
      </w:r>
    </w:p>
    <w:bookmarkEnd w:id="59"/>
    <w:p w14:paraId="19B7C059" w14:textId="77777777" w:rsidR="00AD3609" w:rsidRDefault="00AD3609" w:rsidP="00AD3609">
      <w:pPr>
        <w:pStyle w:val="Caption"/>
        <w:jc w:val="center"/>
      </w:pPr>
    </w:p>
    <w:p w14:paraId="395AE755" w14:textId="77777777" w:rsidR="004953E6" w:rsidRDefault="004953E6" w:rsidP="0056780C">
      <w:r>
        <w:t>The diagram above depicts the sequence of operation</w:t>
      </w:r>
      <w:r w:rsidR="00E01E80">
        <w:t>s</w:t>
      </w:r>
      <w:r>
        <w:t xml:space="preserve">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14:paraId="6F6968EA" w14:textId="77777777" w:rsidR="004953E6" w:rsidRDefault="001E12D7" w:rsidP="004953E6">
      <w:pPr>
        <w:pStyle w:val="List-TODO"/>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14:paraId="39EACC53" w14:textId="77777777" w:rsidR="004953E6" w:rsidRDefault="000F22DF" w:rsidP="004953E6">
      <w:pPr>
        <w:pStyle w:val="List-TODO"/>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14:paraId="7FAD549B" w14:textId="77777777" w:rsidR="000F22DF" w:rsidRDefault="000F22DF" w:rsidP="004953E6">
      <w:pPr>
        <w:pStyle w:val="List-TODO"/>
      </w:pPr>
      <w:r>
        <w:t>Controller</w:t>
      </w:r>
      <w:r w:rsidR="004953E6">
        <w:t xml:space="preserve"> –</w:t>
      </w:r>
      <w:r w:rsidR="0012766B">
        <w:t xml:space="preserve"> </w:t>
      </w:r>
      <w:r w:rsidR="00E01E80">
        <w:t xml:space="preserve">Block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14:paraId="3793B0F3" w14:textId="6F072A07" w:rsidR="000F22DF" w:rsidRDefault="000F22DF" w:rsidP="004953E6">
      <w:pPr>
        <w:pStyle w:val="List-TODO"/>
      </w:pPr>
      <w:r>
        <w:t xml:space="preserve">ModelManager = Model Resource Manager. This instance maintains collections of diagrams. The diagram instances are generated whenever a block-model project </w:t>
      </w:r>
      <w:r w:rsidR="00931643">
        <w:t>resource</w:t>
      </w:r>
      <w:r>
        <w:t xml:space="preserve"> change (or addition)  is detected. On request from the controller. </w:t>
      </w:r>
      <w:r w:rsidR="00E353AE">
        <w:t>T</w:t>
      </w:r>
      <w:r>
        <w:t>he manager asks a diagram for a list of blocks downstream from a given block.</w:t>
      </w:r>
    </w:p>
    <w:p w14:paraId="37F830D2" w14:textId="77777777" w:rsidR="008044DD" w:rsidRDefault="008044DD" w:rsidP="000F22DF">
      <w:pPr>
        <w:pStyle w:val="List-TODO"/>
        <w:numPr>
          <w:ilvl w:val="0"/>
          <w:numId w:val="0"/>
        </w:numPr>
      </w:pPr>
    </w:p>
    <w:p w14:paraId="4775BA43" w14:textId="77777777"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14:paraId="0A776B3E" w14:textId="77777777" w:rsidR="00E6644D" w:rsidRDefault="00673296" w:rsidP="00E6644D">
      <w:pPr>
        <w:pStyle w:val="Heading2"/>
      </w:pPr>
      <w:r>
        <w:lastRenderedPageBreak/>
        <w:t xml:space="preserve"> </w:t>
      </w:r>
      <w:bookmarkStart w:id="60" w:name="_Toc320194005"/>
      <w:r w:rsidR="00185752">
        <w:t>Designer</w:t>
      </w:r>
      <w:bookmarkEnd w:id="60"/>
    </w:p>
    <w:p w14:paraId="2259E744" w14:textId="77777777" w:rsidR="00E6644D" w:rsidRPr="00E6644D" w:rsidRDefault="00083D8A" w:rsidP="00E6644D">
      <w:r>
        <w:t xml:space="preserve">The </w:t>
      </w:r>
      <w:r w:rsidR="00185752">
        <w:rPr>
          <w:i/>
        </w:rPr>
        <w:t>Designer</w:t>
      </w:r>
      <w:r w:rsidR="00185752">
        <w:t xml:space="preserve"> contains all code for creating and modifying diagrams</w:t>
      </w:r>
      <w:r>
        <w:t>.</w:t>
      </w:r>
    </w:p>
    <w:p w14:paraId="6E09E8F4" w14:textId="77777777" w:rsidR="00F56A78" w:rsidRDefault="004A3E7D" w:rsidP="00817F73">
      <w:pPr>
        <w:pStyle w:val="Heading3"/>
      </w:pPr>
      <w:bookmarkStart w:id="61" w:name="_Toc320194006"/>
      <w:r>
        <w:t>Navigation Tree</w:t>
      </w:r>
      <w:bookmarkEnd w:id="61"/>
    </w:p>
    <w:p w14:paraId="0D3ABCE6" w14:textId="77777777" w:rsidR="004A3E7D" w:rsidRDefault="004A3E7D" w:rsidP="004A3E7D">
      <w:r>
        <w:t xml:space="preserve">Whenever the BLT module is loaded into the Gateway, a “Diagnostic Toolkit” node appears in the project resource area. This is </w:t>
      </w:r>
      <w:r w:rsidR="007558A6">
        <w:t>the root of a tree structure that supplies access to the components (Applications, Families, Problems, Folders) of a Diagnostic Toolkit application, or set of applications,</w:t>
      </w:r>
    </w:p>
    <w:p w14:paraId="216D7888" w14:textId="77777777" w:rsidR="007558A6" w:rsidRDefault="007558A6" w:rsidP="004A3E7D"/>
    <w:p w14:paraId="7FB5BCFD" w14:textId="385F3F08" w:rsidR="007558A6" w:rsidRDefault="007558A6" w:rsidP="004A3E7D">
      <w:r>
        <w:t>When any component of the navigation tree is selected, the BLT workspace is displayed. This workspace</w:t>
      </w:r>
      <w:r w:rsidR="00003ED2">
        <w:t xml:space="preserve"> is distinct and separate from the workspace that presents </w:t>
      </w:r>
      <w:r w:rsidR="00E353AE">
        <w:pgNum/>
      </w:r>
      <w:r w:rsidR="00E353AE">
        <w:t>ccord</w:t>
      </w:r>
      <w:r w:rsidR="00003ED2">
        <w:t xml:space="preserve"> components.</w:t>
      </w:r>
    </w:p>
    <w:p w14:paraId="7A202FF7" w14:textId="77777777" w:rsidR="00C44983" w:rsidRDefault="00C44983" w:rsidP="004A3E7D"/>
    <w:p w14:paraId="3FDD12E3" w14:textId="77777777" w:rsidR="00C44983" w:rsidRDefault="00C44983" w:rsidP="004A3E7D">
      <w:r>
        <w:t xml:space="preserve">The dirty state of components of the </w:t>
      </w:r>
    </w:p>
    <w:p w14:paraId="1F2A678F" w14:textId="77777777" w:rsidR="00E6644D" w:rsidRDefault="00E6644D" w:rsidP="0056780C"/>
    <w:p w14:paraId="38D38B4D" w14:textId="77777777" w:rsidR="00D524DF" w:rsidRDefault="00D524DF" w:rsidP="00D524DF">
      <w:pPr>
        <w:pStyle w:val="Heading3"/>
      </w:pPr>
      <w:bookmarkStart w:id="62" w:name="_Toc320194007"/>
      <w:r>
        <w:t>Saving</w:t>
      </w:r>
      <w:bookmarkEnd w:id="62"/>
    </w:p>
    <w:p w14:paraId="2693E536" w14:textId="1BB5F449" w:rsidR="00D524DF" w:rsidRDefault="00673296" w:rsidP="00D524DF">
      <w:r>
        <w:t xml:space="preserve">Saving refers to synchronization of the diagram view in the designer with the </w:t>
      </w:r>
      <w:r w:rsidR="00E353AE">
        <w:t>“</w:t>
      </w:r>
      <w:r>
        <w:t>live</w:t>
      </w:r>
      <w:r w:rsidR="00E353AE">
        <w:t>”</w:t>
      </w:r>
      <w:r>
        <w:t xml:space="preserve"> version of that diagram and its blocks in the gateway scope. As shown in the diagram below, there are </w:t>
      </w:r>
      <w:r w:rsidR="00F7310C">
        <w:t>3 components, each representing the diagram, which must be kept in synch</w:t>
      </w:r>
      <w:r w:rsidR="00D524DF">
        <w:t>.</w:t>
      </w:r>
    </w:p>
    <w:p w14:paraId="12CD1319" w14:textId="2E694380" w:rsidR="00F7310C" w:rsidRDefault="00F7310C" w:rsidP="00F7310C">
      <w:pPr>
        <w:pStyle w:val="ListParagraph"/>
        <w:numPr>
          <w:ilvl w:val="0"/>
          <w:numId w:val="42"/>
        </w:numPr>
      </w:pPr>
      <w:r>
        <w:t xml:space="preserve">Diagram View </w:t>
      </w:r>
      <w:r w:rsidR="00E353AE">
        <w:t>–</w:t>
      </w:r>
      <w:r>
        <w:t xml:space="preserve"> the Designer scope picture of the diagram</w:t>
      </w:r>
    </w:p>
    <w:p w14:paraId="60626EB0" w14:textId="174F5B12" w:rsidR="00F7310C" w:rsidRDefault="00F7310C" w:rsidP="00F7310C">
      <w:pPr>
        <w:pStyle w:val="ListParagraph"/>
        <w:numPr>
          <w:ilvl w:val="0"/>
          <w:numId w:val="42"/>
        </w:numPr>
      </w:pPr>
      <w:r>
        <w:t xml:space="preserve">Diagram Resource </w:t>
      </w:r>
      <w:r w:rsidR="00E353AE">
        <w:t>–</w:t>
      </w:r>
      <w:r>
        <w:t xml:space="preserve"> the resource that is saved and restored with the project</w:t>
      </w:r>
    </w:p>
    <w:p w14:paraId="3B3D3027" w14:textId="39ED34BE" w:rsidR="00F7310C" w:rsidRDefault="00F7310C" w:rsidP="00F7310C">
      <w:pPr>
        <w:pStyle w:val="ListParagraph"/>
        <w:numPr>
          <w:ilvl w:val="0"/>
          <w:numId w:val="42"/>
        </w:numPr>
      </w:pPr>
      <w:r>
        <w:t xml:space="preserve">Diagram </w:t>
      </w:r>
      <w:r w:rsidR="00E353AE">
        <w:t>–</w:t>
      </w:r>
      <w:r>
        <w:t xml:space="preserve"> </w:t>
      </w:r>
      <w:r w:rsidR="00E353AE">
        <w:t>“</w:t>
      </w:r>
      <w:r>
        <w:t>live</w:t>
      </w:r>
      <w:r w:rsidR="00E353AE">
        <w:t>”</w:t>
      </w:r>
      <w:r>
        <w:t xml:space="preserve"> executing diagram, Gateway scope</w:t>
      </w:r>
    </w:p>
    <w:p w14:paraId="356D1652" w14:textId="77777777" w:rsidR="00673296" w:rsidRDefault="00FA3373" w:rsidP="00FA3373">
      <w:pPr>
        <w:jc w:val="center"/>
      </w:pPr>
      <w:r>
        <w:rPr>
          <w:noProof/>
        </w:rPr>
        <w:drawing>
          <wp:inline distT="0" distB="0" distL="0" distR="0" wp14:anchorId="61E18CC8" wp14:editId="24E2ACC6">
            <wp:extent cx="2183130" cy="30334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3271" cy="3033597"/>
                    </a:xfrm>
                    <a:prstGeom prst="rect">
                      <a:avLst/>
                    </a:prstGeom>
                    <a:noFill/>
                    <a:ln>
                      <a:noFill/>
                    </a:ln>
                  </pic:spPr>
                </pic:pic>
              </a:graphicData>
            </a:graphic>
          </wp:inline>
        </w:drawing>
      </w:r>
    </w:p>
    <w:p w14:paraId="34FE0C93" w14:textId="77777777" w:rsidR="00F7310C" w:rsidRDefault="00F7310C" w:rsidP="00D524DF"/>
    <w:p w14:paraId="11353381" w14:textId="77777777" w:rsidR="00FA3373" w:rsidRDefault="00FA3373" w:rsidP="00FA3373">
      <w:pPr>
        <w:pStyle w:val="Caption"/>
        <w:jc w:val="center"/>
      </w:pPr>
      <w:r>
        <w:t xml:space="preserve">Figure </w:t>
      </w:r>
      <w:r w:rsidR="00EC46D9">
        <w:fldChar w:fldCharType="begin"/>
      </w:r>
      <w:r w:rsidR="00E13605">
        <w:instrText xml:space="preserve"> SEQ Figure \* ARABIC </w:instrText>
      </w:r>
      <w:r w:rsidR="00EC46D9">
        <w:fldChar w:fldCharType="separate"/>
      </w:r>
      <w:r w:rsidR="00C57EC8">
        <w:rPr>
          <w:noProof/>
        </w:rPr>
        <w:t>4</w:t>
      </w:r>
      <w:r w:rsidR="00EC46D9">
        <w:fldChar w:fldCharType="end"/>
      </w:r>
      <w:r w:rsidDel="00B76380">
        <w:t xml:space="preserve"> </w:t>
      </w:r>
      <w:r>
        <w:t xml:space="preserve"> – Save Paths</w:t>
      </w:r>
    </w:p>
    <w:p w14:paraId="41059602" w14:textId="77777777" w:rsidR="00FA3373" w:rsidRDefault="00FA3373" w:rsidP="00D524DF"/>
    <w:p w14:paraId="0E58A2C5" w14:textId="013836E2" w:rsidR="00F7310C" w:rsidRDefault="00F7310C" w:rsidP="00D524DF">
      <w:r>
        <w:lastRenderedPageBreak/>
        <w:t>The normal save path</w:t>
      </w:r>
      <w:r w:rsidR="00FA3373">
        <w:t xml:space="preserve"> is the route indicated as (1). </w:t>
      </w:r>
      <w:r w:rsidR="00455A6C">
        <w:t xml:space="preserve"> A </w:t>
      </w:r>
      <w:r w:rsidR="00E353AE">
        <w:t>“</w:t>
      </w:r>
      <w:r w:rsidR="00455A6C">
        <w:t>save</w:t>
      </w:r>
      <w:r w:rsidR="00E353AE">
        <w:t>”</w:t>
      </w:r>
      <w:r w:rsidR="00455A6C">
        <w:t xml:space="preserve"> action in the Designer converts the view into a project resource, saving it in the project file. The same action generates a event in the gateway prompting the model manager to update the currently executing diagram object.</w:t>
      </w:r>
    </w:p>
    <w:p w14:paraId="79692373" w14:textId="77777777" w:rsidR="00455A6C" w:rsidRDefault="00455A6C" w:rsidP="00D524DF"/>
    <w:p w14:paraId="5181E258" w14:textId="77777777" w:rsidR="00455A6C" w:rsidRDefault="00455A6C" w:rsidP="00D524DF">
      <w:r>
        <w:t>The alternate update route (2) is used when the user makes non-structural changes to the diagram or its blocks, such as property value changes. These are transmitted directly to the executing copy of the diagram, but leave the project resource out-of-synch.</w:t>
      </w:r>
    </w:p>
    <w:p w14:paraId="7ED535A3" w14:textId="77777777" w:rsidR="00FA3373" w:rsidRDefault="00FA3373" w:rsidP="00D524DF"/>
    <w:p w14:paraId="5477AF17" w14:textId="77777777" w:rsidR="00FA3373" w:rsidRDefault="00FA3373" w:rsidP="00D524DF">
      <w:r>
        <w:t xml:space="preserve">The need to save is indicated with italicized names in the navigation tree. This indicates a mismatch between the designer view of the node and the project resource. In the case of a diagram view, a mustard background indicates that the designer view is </w:t>
      </w:r>
      <w:r w:rsidR="00455A6C">
        <w:t>out-of-synch with the actual diagram executing in the gateway.</w:t>
      </w:r>
    </w:p>
    <w:p w14:paraId="0E84EF62" w14:textId="77777777" w:rsidR="00F7310C" w:rsidRDefault="00F7310C" w:rsidP="00D524DF"/>
    <w:p w14:paraId="1CE036E7" w14:textId="649E3EF0" w:rsidR="00673296" w:rsidRDefault="00673296" w:rsidP="00D524DF">
      <w:r>
        <w:t xml:space="preserve">There are several menu selections </w:t>
      </w:r>
      <w:r w:rsidR="00E353AE">
        <w:pgNum/>
      </w:r>
      <w:r w:rsidR="00E353AE">
        <w:t>ccordi</w:t>
      </w:r>
      <w:r>
        <w:t xml:space="preserve"> “Save”, each with different behaviors.</w:t>
      </w:r>
    </w:p>
    <w:p w14:paraId="60A70D83" w14:textId="77777777" w:rsidR="00D524DF" w:rsidRDefault="00D524DF" w:rsidP="00D524DF"/>
    <w:p w14:paraId="03BE5361" w14:textId="77777777" w:rsidR="00D524DF" w:rsidRPr="00B03C83" w:rsidRDefault="000E68B2" w:rsidP="00D524DF">
      <w:pPr>
        <w:pStyle w:val="List"/>
      </w:pPr>
      <w:r w:rsidRPr="006F5951">
        <w:t>“Save and Publish”. This menu on the main menu bar saves all project resources, including those resources associated with diagnostic toolkit blocks. Unlike the saving of Vision resources, the toolkit resources are saved whether or not they are currently displayed on a workspace tab.</w:t>
      </w:r>
    </w:p>
    <w:p w14:paraId="37915C39" w14:textId="77777777" w:rsidR="00D524DF" w:rsidRPr="00B03C83" w:rsidRDefault="000E68B2" w:rsidP="00D524DF">
      <w:pPr>
        <w:pStyle w:val="List"/>
      </w:pPr>
      <w:r w:rsidRPr="006F5951">
        <w:t>“Save All”, is a menu selection on the top node of the Diagnostic Toolkit navigation tree. It results in a save of all applications and diagrams</w:t>
      </w:r>
      <w:r w:rsidR="00455A6C">
        <w:t xml:space="preserve"> to the project</w:t>
      </w:r>
      <w:r w:rsidRPr="006F5951">
        <w:t>. Note that this action has no effect on Vision or other resources not associated with the Block Language Toolkit</w:t>
      </w:r>
      <w:r w:rsidR="00F53588">
        <w:t>, nor is any action taken if the designer and project resource are in synch.</w:t>
      </w:r>
      <w:r w:rsidRPr="006F5951">
        <w:t xml:space="preserve"> The menu selection is always enabled.</w:t>
      </w:r>
      <w:r w:rsidR="00455A6C">
        <w:t xml:space="preserve"> Open diagrams are saved as they currently appear in the editor.</w:t>
      </w:r>
      <w:r w:rsidR="00F53588">
        <w:t xml:space="preserve"> </w:t>
      </w:r>
    </w:p>
    <w:p w14:paraId="5E8BC215" w14:textId="25E157EE" w:rsidR="00D60972" w:rsidRPr="00B03C83" w:rsidRDefault="000E68B2" w:rsidP="00D60972">
      <w:pPr>
        <w:pStyle w:val="List"/>
      </w:pPr>
      <w:r w:rsidRPr="006F5951">
        <w:t xml:space="preserve">“Save”, on an Application, saves of all diagrams and blocks associated with that application. As with the previous, only resources associated with the Block Language Toolkit are </w:t>
      </w:r>
      <w:r w:rsidR="00E353AE">
        <w:pgNum/>
      </w:r>
      <w:r w:rsidR="00E353AE">
        <w:t>ccordin</w:t>
      </w:r>
      <w:r w:rsidRPr="006F5951">
        <w:t xml:space="preserve">. This selection is enabled only if one or more resource in the Application tree has a pending change. </w:t>
      </w:r>
    </w:p>
    <w:p w14:paraId="32A1957E" w14:textId="77777777" w:rsidR="00D60972" w:rsidRPr="00EA32E0" w:rsidRDefault="000E68B2" w:rsidP="00D60972">
      <w:pPr>
        <w:pStyle w:val="List"/>
      </w:pPr>
      <w:r w:rsidRPr="006F5951">
        <w:t xml:space="preserve">“Save”, on a Diagram updates </w:t>
      </w:r>
      <w:r w:rsidR="00455A6C">
        <w:t xml:space="preserve">the project with </w:t>
      </w:r>
      <w:r w:rsidRPr="006F5951">
        <w:t xml:space="preserve">properties of that Diagram and of its all blocks. This selection is disabled until the parent application has been saved for the first time. The reason for this behavior is that, until the parent Application is saved, the controller has no knowledge of that diagram. The menu selection is also disabled if there has been no </w:t>
      </w:r>
      <w:r w:rsidR="00455A6C">
        <w:t xml:space="preserve">structural </w:t>
      </w:r>
      <w:r w:rsidRPr="006F5951">
        <w:t xml:space="preserve">change to the diagram or any of its blocks. </w:t>
      </w:r>
    </w:p>
    <w:p w14:paraId="7BF0D1E5" w14:textId="77777777" w:rsidR="000B5B53" w:rsidRPr="00AB2D2A" w:rsidRDefault="000E68B2" w:rsidP="000B5B53">
      <w:pPr>
        <w:pStyle w:val="List"/>
      </w:pPr>
      <w:r w:rsidRPr="006F5951">
        <w:t>“Save”, on a Block updates properties of that Block directly to the controller. This selection is disabled if there has been no change to the block’s properties. It is also disabled if the diagram is not known to the engine (it has never been saved).</w:t>
      </w:r>
    </w:p>
    <w:p w14:paraId="60B13733" w14:textId="77777777" w:rsidR="000B5B53" w:rsidRPr="00C44983" w:rsidRDefault="004F7437" w:rsidP="00D60972">
      <w:pPr>
        <w:pStyle w:val="List"/>
      </w:pPr>
      <w:r>
        <w:t>On c</w:t>
      </w:r>
      <w:r w:rsidR="000E68B2" w:rsidRPr="006F5951">
        <w:t xml:space="preserve">losing a dialog tab </w:t>
      </w:r>
      <w:r>
        <w:t>the user is asked whether or not the diagram should be saved as shown or reverted to its state before the tab was opened</w:t>
      </w:r>
      <w:r w:rsidR="000E68B2" w:rsidRPr="006F5951">
        <w:t>..</w:t>
      </w:r>
    </w:p>
    <w:p w14:paraId="099F86DB" w14:textId="77777777" w:rsidR="0056652D" w:rsidRDefault="006F71BE" w:rsidP="006F5951">
      <w:pPr>
        <w:pStyle w:val="List"/>
      </w:pPr>
      <w:r>
        <w:t xml:space="preserve">Editing block properties in the generic block editor has </w:t>
      </w:r>
      <w:r w:rsidR="004F7437">
        <w:t xml:space="preserve">an immediate </w:t>
      </w:r>
      <w:r>
        <w:t xml:space="preserve">effect </w:t>
      </w:r>
      <w:r w:rsidR="004F7437">
        <w:t xml:space="preserve">on the “live” block, but is not permanently saved with the project </w:t>
      </w:r>
      <w:r>
        <w:t>until the block, parent diagram or application is saved.</w:t>
      </w:r>
    </w:p>
    <w:p w14:paraId="4805458B" w14:textId="77777777" w:rsidR="004F7437" w:rsidRDefault="004F7437" w:rsidP="006F5951">
      <w:pPr>
        <w:pStyle w:val="List"/>
      </w:pPr>
      <w:r>
        <w:lastRenderedPageBreak/>
        <w:t>When a node (application,folder, family or diagram) is added or deleted, the change is propagated to the gateway immediately and also updated in the project resource.</w:t>
      </w:r>
    </w:p>
    <w:p w14:paraId="0D49B200" w14:textId="77777777" w:rsidR="007D41D3" w:rsidRDefault="004F7437">
      <w:pPr>
        <w:pStyle w:val="List"/>
      </w:pPr>
      <w:r>
        <w:t>A newly imported dialog is set to “disabled” to allow a review of its contents before going “live”. A newly imported application is immediately “live”.</w:t>
      </w:r>
    </w:p>
    <w:p w14:paraId="5F3E6EEF" w14:textId="77777777" w:rsidR="00472BFF" w:rsidRDefault="0046784D">
      <w:pPr>
        <w:pStyle w:val="Heading3"/>
      </w:pPr>
      <w:bookmarkStart w:id="63" w:name="_Toc320194008"/>
      <w:r>
        <w:t>Visual Synchronization</w:t>
      </w:r>
      <w:bookmarkEnd w:id="63"/>
    </w:p>
    <w:p w14:paraId="7932A4DB" w14:textId="77777777" w:rsidR="0046784D" w:rsidRDefault="0046784D" w:rsidP="0046784D">
      <w:r>
        <w:t xml:space="preserve">In order to create the illusion that the user is viewing the “real” blocks in the Designer, the Designer view must be carefully synchronized with the Gateway, both when initially displayed and in real time. </w:t>
      </w:r>
    </w:p>
    <w:p w14:paraId="26EB6430" w14:textId="77777777" w:rsidR="0046784D" w:rsidRDefault="0046784D" w:rsidP="0046784D"/>
    <w:p w14:paraId="2F6F5E61" w14:textId="77777777" w:rsidR="0046784D" w:rsidRDefault="0046784D" w:rsidP="0046784D">
      <w:r>
        <w:t>The mechanism to accomplish this coordination is as follows:</w:t>
      </w:r>
    </w:p>
    <w:p w14:paraId="5E847A04" w14:textId="77777777" w:rsidR="00472BFF" w:rsidRDefault="00D762E7">
      <w:pPr>
        <w:pStyle w:val="ListParagraph"/>
        <w:widowControl w:val="0"/>
        <w:numPr>
          <w:ilvl w:val="0"/>
          <w:numId w:val="44"/>
        </w:numPr>
        <w:autoSpaceDE w:val="0"/>
        <w:autoSpaceDN w:val="0"/>
        <w:adjustRightInd w:val="0"/>
        <w:jc w:val="left"/>
        <w:rPr>
          <w:rFonts w:ascii="Arial" w:hAnsi="Arial"/>
          <w:szCs w:val="32"/>
        </w:rPr>
      </w:pPr>
      <w:r w:rsidRPr="00D762E7">
        <w:rPr>
          <w:rFonts w:ascii="Arial" w:hAnsi="Arial"/>
          <w:szCs w:val="32"/>
        </w:rPr>
        <w:t>In the designer there is a push notification listener and cache. It detects changes as a diagram executes in the gateway. The listener is notified whenever a value is placed on the input of a block. In the designer this is equivalent to a connection receiving a value.</w:t>
      </w:r>
    </w:p>
    <w:p w14:paraId="1B49CFEF" w14:textId="77777777" w:rsidR="00472BFF" w:rsidRDefault="00D762E7">
      <w:pPr>
        <w:pStyle w:val="ListParagraph"/>
        <w:widowControl w:val="0"/>
        <w:numPr>
          <w:ilvl w:val="0"/>
          <w:numId w:val="44"/>
        </w:numPr>
        <w:autoSpaceDE w:val="0"/>
        <w:autoSpaceDN w:val="0"/>
        <w:adjustRightInd w:val="0"/>
        <w:jc w:val="left"/>
        <w:rPr>
          <w:rFonts w:ascii="Arial" w:hAnsi="Arial"/>
          <w:szCs w:val="32"/>
        </w:rPr>
      </w:pPr>
      <w:r w:rsidRPr="00D762E7">
        <w:rPr>
          <w:rFonts w:ascii="Arial" w:hAnsi="Arial"/>
          <w:szCs w:val="32"/>
        </w:rPr>
        <w:t>When a diagram is open in the designer, each of its connections subscribes to the push listener/cache for relevant changes.</w:t>
      </w:r>
    </w:p>
    <w:p w14:paraId="79BACD8D" w14:textId="77777777" w:rsidR="00472BFF" w:rsidRDefault="00D762E7">
      <w:pPr>
        <w:pStyle w:val="ListParagraph"/>
        <w:widowControl w:val="0"/>
        <w:numPr>
          <w:ilvl w:val="0"/>
          <w:numId w:val="44"/>
        </w:numPr>
        <w:autoSpaceDE w:val="0"/>
        <w:autoSpaceDN w:val="0"/>
        <w:adjustRightInd w:val="0"/>
        <w:jc w:val="left"/>
        <w:rPr>
          <w:rFonts w:ascii="Arial" w:hAnsi="Arial"/>
          <w:szCs w:val="32"/>
        </w:rPr>
      </w:pPr>
      <w:r w:rsidRPr="00D762E7">
        <w:rPr>
          <w:rFonts w:ascii="Arial" w:hAnsi="Arial"/>
          <w:szCs w:val="32"/>
        </w:rPr>
        <w:t>When a diagram is opened in the designer,  each of its connections queries the push listener/cache for current value.</w:t>
      </w:r>
    </w:p>
    <w:p w14:paraId="0E6C903D" w14:textId="77777777" w:rsidR="00472BFF" w:rsidRDefault="00D762E7">
      <w:pPr>
        <w:pStyle w:val="ListParagraph"/>
        <w:widowControl w:val="0"/>
        <w:numPr>
          <w:ilvl w:val="0"/>
          <w:numId w:val="44"/>
        </w:numPr>
        <w:autoSpaceDE w:val="0"/>
        <w:autoSpaceDN w:val="0"/>
        <w:adjustRightInd w:val="0"/>
        <w:jc w:val="left"/>
        <w:rPr>
          <w:rFonts w:ascii="Arial" w:hAnsi="Arial"/>
          <w:szCs w:val="32"/>
        </w:rPr>
      </w:pPr>
      <w:r w:rsidRPr="00D762E7">
        <w:rPr>
          <w:rFonts w:ascii="Arial" w:hAnsi="Arial"/>
          <w:szCs w:val="32"/>
        </w:rPr>
        <w:t>When the designer is opened, the push listener/cache queries every diagram in the gateway for the current state of each of its blocks.</w:t>
      </w:r>
    </w:p>
    <w:p w14:paraId="75E62AEE" w14:textId="77777777" w:rsidR="00472BFF" w:rsidRDefault="00D762E7">
      <w:pPr>
        <w:pStyle w:val="ListParagraph"/>
        <w:widowControl w:val="0"/>
        <w:numPr>
          <w:ilvl w:val="0"/>
          <w:numId w:val="44"/>
        </w:numPr>
        <w:autoSpaceDE w:val="0"/>
        <w:autoSpaceDN w:val="0"/>
        <w:adjustRightInd w:val="0"/>
        <w:jc w:val="left"/>
        <w:rPr>
          <w:rFonts w:ascii="Arial" w:hAnsi="Arial"/>
          <w:szCs w:val="32"/>
        </w:rPr>
      </w:pPr>
      <w:r w:rsidRPr="00D762E7">
        <w:rPr>
          <w:rFonts w:ascii="Arial" w:hAnsi="Arial"/>
          <w:szCs w:val="32"/>
        </w:rPr>
        <w:t>Each block in the gateway, when queried, responds with the last-known value on each of its outputs.</w:t>
      </w:r>
    </w:p>
    <w:p w14:paraId="1A09E433" w14:textId="77777777" w:rsidR="00472BFF" w:rsidRDefault="00D762E7">
      <w:pPr>
        <w:pStyle w:val="ListParagraph"/>
        <w:widowControl w:val="0"/>
        <w:numPr>
          <w:ilvl w:val="1"/>
          <w:numId w:val="44"/>
        </w:numPr>
        <w:autoSpaceDE w:val="0"/>
        <w:autoSpaceDN w:val="0"/>
        <w:adjustRightInd w:val="0"/>
        <w:jc w:val="left"/>
        <w:rPr>
          <w:rFonts w:ascii="Arial" w:hAnsi="Arial"/>
          <w:szCs w:val="32"/>
        </w:rPr>
      </w:pPr>
      <w:r w:rsidRPr="00D762E7">
        <w:rPr>
          <w:rFonts w:ascii="Arial" w:hAnsi="Arial"/>
          <w:szCs w:val="32"/>
        </w:rPr>
        <w:t>Some blocks have a “value” property bound to the ENGINE that persists when the block is saved (e.g. an input). These blocks are able to respond with state even after a gateway restart.</w:t>
      </w:r>
    </w:p>
    <w:p w14:paraId="08843632" w14:textId="77777777" w:rsidR="00472BFF" w:rsidRDefault="00D762E7">
      <w:pPr>
        <w:pStyle w:val="ListParagraph"/>
        <w:widowControl w:val="0"/>
        <w:numPr>
          <w:ilvl w:val="1"/>
          <w:numId w:val="44"/>
        </w:numPr>
        <w:autoSpaceDE w:val="0"/>
        <w:autoSpaceDN w:val="0"/>
        <w:adjustRightInd w:val="0"/>
        <w:jc w:val="left"/>
        <w:rPr>
          <w:rFonts w:ascii="Arial" w:hAnsi="Arial"/>
          <w:szCs w:val="32"/>
        </w:rPr>
      </w:pPr>
      <w:r w:rsidRPr="00D762E7">
        <w:rPr>
          <w:rFonts w:ascii="Arial" w:hAnsi="Arial"/>
          <w:szCs w:val="32"/>
        </w:rPr>
        <w:t>Some blocks (like observation blocks) retain state as an internal (transient) variable.  After a gateway reset, these blocks have no current state (until a new value arrives)</w:t>
      </w:r>
    </w:p>
    <w:p w14:paraId="531FE272" w14:textId="77777777" w:rsidR="00472BFF" w:rsidRDefault="00D762E7">
      <w:pPr>
        <w:pStyle w:val="ListParagraph"/>
        <w:numPr>
          <w:ilvl w:val="1"/>
          <w:numId w:val="44"/>
        </w:numPr>
      </w:pPr>
      <w:r w:rsidRPr="00D762E7">
        <w:rPr>
          <w:rFonts w:ascii="Arial" w:hAnsi="Arial"/>
          <w:szCs w:val="32"/>
        </w:rPr>
        <w:t>Some blocks (like junction blocks, test points) are simply pass thru and don’t retain any state. After a designer restart, these blocks cannot report connection state to the drawing.</w:t>
      </w:r>
    </w:p>
    <w:p w14:paraId="093F17CB" w14:textId="77777777" w:rsidR="0046784D" w:rsidRPr="0046784D" w:rsidRDefault="00483B2A" w:rsidP="00483B2A">
      <w:pPr>
        <w:pStyle w:val="Heading2"/>
      </w:pPr>
      <w:bookmarkStart w:id="64" w:name="_Toc320194009"/>
      <w:r>
        <w:t>Client</w:t>
      </w:r>
      <w:bookmarkEnd w:id="64"/>
    </w:p>
    <w:p w14:paraId="54807B32" w14:textId="77777777" w:rsidR="00505824" w:rsidRPr="00DD46D0" w:rsidRDefault="00185752" w:rsidP="00083D8A">
      <w:pPr>
        <w:rPr>
          <w:i/>
        </w:rPr>
      </w:pPr>
      <w:r w:rsidRPr="00DD46D0">
        <w:rPr>
          <w:i/>
        </w:rPr>
        <w:t xml:space="preserve">Several Client views are provided for monitoring the state of logic blocks and other results. </w:t>
      </w:r>
    </w:p>
    <w:p w14:paraId="60030CB2" w14:textId="77777777" w:rsidR="00083D8A" w:rsidRPr="00E6644D" w:rsidRDefault="00083D8A" w:rsidP="00083D8A"/>
    <w:p w14:paraId="700AF934" w14:textId="77777777" w:rsidR="00E6644D" w:rsidRDefault="00E6644D" w:rsidP="0056780C"/>
    <w:p w14:paraId="70073959" w14:textId="77777777" w:rsidR="00E6644D" w:rsidRDefault="00E6644D" w:rsidP="00E6644D"/>
    <w:p w14:paraId="602FF61A" w14:textId="77777777" w:rsidR="00E6644D" w:rsidRDefault="00E6644D" w:rsidP="0056780C"/>
    <w:p w14:paraId="2B013D81" w14:textId="77777777" w:rsidR="00E6644D" w:rsidRDefault="00AF42CD" w:rsidP="00E6644D">
      <w:pPr>
        <w:pStyle w:val="Heading1"/>
        <w:rPr>
          <w:rFonts w:cs="Arial"/>
        </w:rPr>
      </w:pPr>
      <w:bookmarkStart w:id="65" w:name="_Toc320194010"/>
      <w:r>
        <w:rPr>
          <w:rFonts w:cs="Arial"/>
        </w:rPr>
        <w:lastRenderedPageBreak/>
        <w:t>Gateway</w:t>
      </w:r>
      <w:bookmarkEnd w:id="65"/>
    </w:p>
    <w:p w14:paraId="69A15394" w14:textId="77777777" w:rsidR="007453D9" w:rsidRDefault="00185752" w:rsidP="00FA3373">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14:paraId="6D104D2C" w14:textId="77777777" w:rsidR="007453D9" w:rsidRDefault="007453D9" w:rsidP="0056780C"/>
    <w:p w14:paraId="256D8D38" w14:textId="77777777"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r w:rsidR="00B03E8B">
        <w:t xml:space="preserve"> </w:t>
      </w:r>
      <w:r w:rsidR="00B76380">
        <w:t>3</w:t>
      </w:r>
      <w:r w:rsidR="00B47750">
        <w:t>.</w:t>
      </w:r>
    </w:p>
    <w:p w14:paraId="76CF571C" w14:textId="77777777" w:rsidR="0012766B" w:rsidRDefault="0012766B" w:rsidP="0056780C"/>
    <w:p w14:paraId="0B4DCF1A" w14:textId="77777777"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14:paraId="430ECAB9" w14:textId="77777777" w:rsidR="0056780C" w:rsidRDefault="007453D9" w:rsidP="0056780C">
      <w:pPr>
        <w:pStyle w:val="Heading2"/>
      </w:pPr>
      <w:bookmarkStart w:id="66" w:name="_Toc320194011"/>
      <w:r>
        <w:t>Gateway Functions</w:t>
      </w:r>
      <w:bookmarkEnd w:id="66"/>
    </w:p>
    <w:bookmarkEnd w:id="34"/>
    <w:bookmarkEnd w:id="44"/>
    <w:p w14:paraId="2983F07A" w14:textId="77777777" w:rsidR="0006310D" w:rsidRDefault="00B47750" w:rsidP="009E20B7">
      <w:pPr>
        <w:tabs>
          <w:tab w:val="left" w:pos="1650"/>
        </w:tabs>
        <w:spacing w:before="120"/>
      </w:pPr>
      <w:r>
        <w:t>The subsections below describe the major controller classes in the Gateway scope.</w:t>
      </w:r>
    </w:p>
    <w:p w14:paraId="45AD46EC" w14:textId="77777777" w:rsidR="0013789B" w:rsidRDefault="0013789B" w:rsidP="0013789B">
      <w:pPr>
        <w:pStyle w:val="Heading3"/>
      </w:pPr>
      <w:bookmarkStart w:id="67" w:name="_Toc320194012"/>
      <w:r>
        <w:t>Dispatcher</w:t>
      </w:r>
      <w:bookmarkEnd w:id="67"/>
    </w:p>
    <w:p w14:paraId="238693F8" w14:textId="77777777"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14:paraId="7CE74876" w14:textId="77777777" w:rsidR="007453D9" w:rsidRDefault="009C0C13" w:rsidP="0013789B">
      <w:pPr>
        <w:pStyle w:val="Heading3"/>
      </w:pPr>
      <w:bookmarkStart w:id="68" w:name="_Toc320194013"/>
      <w:r>
        <w:t>Resource</w:t>
      </w:r>
      <w:r w:rsidR="007453D9">
        <w:t xml:space="preserve"> Changes</w:t>
      </w:r>
      <w:bookmarkEnd w:id="68"/>
    </w:p>
    <w:p w14:paraId="4FD3DFFC" w14:textId="77777777"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w:t>
      </w:r>
      <w:r w:rsidR="00D524DF">
        <w:t>on an Application, or “Save All” on the browser root node</w:t>
      </w:r>
      <w:r w:rsidR="00FD45C6">
        <w:t>.</w:t>
      </w:r>
      <w:r w:rsidR="00D524DF">
        <w:t xml:space="preserve">  In the case of “Save All”, a synchronization takes place to guarantee that there are no missing or extraneous resources in the Gateway due to some abnormal condition.</w:t>
      </w:r>
    </w:p>
    <w:p w14:paraId="0E44AFF9" w14:textId="77777777" w:rsidR="007453D9" w:rsidRDefault="007453D9" w:rsidP="007453D9"/>
    <w:p w14:paraId="7C1FACBC" w14:textId="77777777" w:rsidR="007453D9" w:rsidRDefault="007453D9" w:rsidP="007453D9">
      <w:pPr>
        <w:pStyle w:val="Heading3"/>
      </w:pPr>
      <w:bookmarkStart w:id="69" w:name="_Toc320194014"/>
      <w:r>
        <w:t>Block</w:t>
      </w:r>
      <w:r w:rsidR="001E464F">
        <w:t xml:space="preserve"> Execution</w:t>
      </w:r>
      <w:bookmarkEnd w:id="69"/>
      <w:r>
        <w:t xml:space="preserve"> </w:t>
      </w:r>
    </w:p>
    <w:p w14:paraId="66329ADC" w14:textId="77777777"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execute</w:t>
      </w:r>
      <w:r w:rsidR="007453D9">
        <w:t>.</w:t>
      </w:r>
      <w:r>
        <w:t xml:space="preserve"> The selected blocks are provided with th</w:t>
      </w:r>
      <w:r w:rsidR="00B00C22">
        <w:t>e new output value, their input</w:t>
      </w:r>
      <w:r>
        <w:t>, then</w:t>
      </w:r>
      <w:r w:rsidR="00B00C22">
        <w:t xml:space="preserve"> </w:t>
      </w:r>
      <w:r>
        <w:t xml:space="preserve">the </w:t>
      </w:r>
      <w:r w:rsidRPr="001E464F">
        <w:rPr>
          <w:i/>
        </w:rPr>
        <w:t>evaluate()</w:t>
      </w:r>
      <w:r>
        <w:t xml:space="preserve"> method is invoked.</w:t>
      </w:r>
    </w:p>
    <w:p w14:paraId="3E6BDFC9" w14:textId="77777777" w:rsidR="0006310D" w:rsidRDefault="0006310D" w:rsidP="0006310D">
      <w:pPr>
        <w:keepNext/>
      </w:pPr>
    </w:p>
    <w:p w14:paraId="4B74F125" w14:textId="77777777" w:rsidR="007453D9" w:rsidRDefault="007453D9" w:rsidP="007453D9">
      <w:pPr>
        <w:pStyle w:val="Heading3"/>
      </w:pPr>
      <w:bookmarkStart w:id="70" w:name="_Toc320194015"/>
      <w:r>
        <w:t>Tag Changes</w:t>
      </w:r>
      <w:bookmarkEnd w:id="70"/>
      <w:r>
        <w:t xml:space="preserve"> </w:t>
      </w:r>
    </w:p>
    <w:p w14:paraId="6053EB16" w14:textId="77777777"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14:paraId="0E6E923F" w14:textId="77777777" w:rsidR="007F71B4" w:rsidRDefault="007F71B4" w:rsidP="00205F19">
      <w:pPr>
        <w:pStyle w:val="Caption"/>
        <w:jc w:val="center"/>
      </w:pPr>
    </w:p>
    <w:p w14:paraId="42ED39E7" w14:textId="77777777" w:rsidR="007F71B4" w:rsidRDefault="007F71B4" w:rsidP="007F71B4">
      <w:pPr>
        <w:pStyle w:val="Heading3"/>
      </w:pPr>
      <w:bookmarkStart w:id="71" w:name="_Toc320194016"/>
      <w:r>
        <w:lastRenderedPageBreak/>
        <w:t>Block State</w:t>
      </w:r>
      <w:bookmarkEnd w:id="71"/>
      <w:r>
        <w:t xml:space="preserve"> </w:t>
      </w:r>
    </w:p>
    <w:p w14:paraId="21D3238B" w14:textId="77777777" w:rsidR="007F71B4" w:rsidRDefault="007F71B4" w:rsidP="007F71B4">
      <w:pPr>
        <w:rPr>
          <w:rFonts w:ascii="Courier" w:hAnsi="Courier"/>
        </w:rPr>
      </w:pPr>
      <w:r>
        <w:t xml:space="preserve">All blocks have a state, a truth-value. A truth-value has possible values of </w:t>
      </w:r>
      <w:r w:rsidRPr="007F71B4">
        <w:rPr>
          <w:rFonts w:ascii="Courier" w:hAnsi="Courier"/>
        </w:rPr>
        <w:t>UNSET</w:t>
      </w:r>
      <w:r>
        <w:t xml:space="preserve">, </w:t>
      </w:r>
      <w:r w:rsidRPr="007F71B4">
        <w:rPr>
          <w:rFonts w:ascii="Courier" w:hAnsi="Courier"/>
        </w:rPr>
        <w:t>UNKNOWN</w:t>
      </w:r>
      <w:r>
        <w:t xml:space="preserve">, </w:t>
      </w:r>
      <w:r w:rsidRPr="007F71B4">
        <w:rPr>
          <w:rFonts w:ascii="Courier" w:hAnsi="Courier"/>
        </w:rPr>
        <w:t>TRUE</w:t>
      </w:r>
      <w:r>
        <w:t xml:space="preserve">, or </w:t>
      </w:r>
      <w:r w:rsidRPr="007F71B4">
        <w:rPr>
          <w:rFonts w:ascii="Courier" w:hAnsi="Courier"/>
        </w:rPr>
        <w:t>FALSE</w:t>
      </w:r>
      <w:r>
        <w:t xml:space="preserve">. In practice, the state is meaningful only for those blocks that conclude an output truth-value. For other blocks the value remains </w:t>
      </w:r>
      <w:r w:rsidRPr="007F71B4">
        <w:rPr>
          <w:rFonts w:ascii="Courier" w:hAnsi="Courier"/>
        </w:rPr>
        <w:t>UNSET</w:t>
      </w:r>
      <w:r>
        <w:rPr>
          <w:rFonts w:ascii="Courier" w:hAnsi="Courier"/>
        </w:rPr>
        <w:t>.</w:t>
      </w:r>
    </w:p>
    <w:p w14:paraId="3C07500E" w14:textId="77777777" w:rsidR="007F71B4" w:rsidRDefault="007F71B4" w:rsidP="007F71B4">
      <w:pPr>
        <w:rPr>
          <w:rFonts w:ascii="Courier" w:hAnsi="Courier"/>
        </w:rPr>
      </w:pPr>
    </w:p>
    <w:p w14:paraId="7F970AA4" w14:textId="77777777" w:rsidR="007F71B4" w:rsidRPr="007F71B4" w:rsidRDefault="007F71B4" w:rsidP="007F71B4">
      <w:r w:rsidRPr="007F71B4">
        <w:t xml:space="preserve">Block state is accessible through the </w:t>
      </w:r>
      <w:r>
        <w:t>scripting interface and is visible in the user-interface through the “View Internals” menu selection on an individual block.</w:t>
      </w:r>
    </w:p>
    <w:p w14:paraId="60802273" w14:textId="77777777" w:rsidR="00205F19" w:rsidRPr="007F71B4" w:rsidRDefault="00205F19" w:rsidP="007F71B4"/>
    <w:p w14:paraId="2EB66CC5" w14:textId="77777777" w:rsidR="00205F19" w:rsidRDefault="00205F19" w:rsidP="00205F19">
      <w:pPr>
        <w:tabs>
          <w:tab w:val="left" w:pos="1650"/>
        </w:tabs>
        <w:spacing w:before="120"/>
      </w:pPr>
    </w:p>
    <w:p w14:paraId="277796FD" w14:textId="77777777" w:rsidR="00E6644D" w:rsidRDefault="00AF42CD" w:rsidP="00E6644D">
      <w:pPr>
        <w:pStyle w:val="Heading1"/>
        <w:rPr>
          <w:rFonts w:cs="Arial"/>
        </w:rPr>
      </w:pPr>
      <w:bookmarkStart w:id="72" w:name="_Toc320194017"/>
      <w:r>
        <w:rPr>
          <w:rFonts w:cs="Arial"/>
        </w:rPr>
        <w:lastRenderedPageBreak/>
        <w:t>Designer</w:t>
      </w:r>
      <w:bookmarkEnd w:id="72"/>
    </w:p>
    <w:p w14:paraId="31E81E16" w14:textId="77777777"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14:paraId="30D6F1FB" w14:textId="77777777" w:rsidR="00AD3609" w:rsidRDefault="00AD3609" w:rsidP="00AD3609">
      <w:pPr>
        <w:pStyle w:val="Heading2"/>
      </w:pPr>
      <w:bookmarkStart w:id="73" w:name="_Toc320194018"/>
      <w:r>
        <w:t>NavTree</w:t>
      </w:r>
      <w:bookmarkEnd w:id="73"/>
    </w:p>
    <w:p w14:paraId="410E08AB" w14:textId="77777777" w:rsidR="00AD3609" w:rsidRDefault="00AD3609" w:rsidP="00AD3609">
      <w:pPr>
        <w:tabs>
          <w:tab w:val="left" w:pos="1650"/>
        </w:tabs>
        <w:spacing w:before="120"/>
      </w:pPr>
      <w:r>
        <w:t>The Designer’s navigation tree</w:t>
      </w:r>
      <w:r w:rsidR="00776219">
        <w:t xml:space="preserve"> contains a “</w:t>
      </w:r>
      <w:r w:rsidR="00530C68">
        <w:t>Diagnosis</w:t>
      </w:r>
      <w:r w:rsidR="00776219">
        <w:t>” node. Use this root node</w:t>
      </w:r>
      <w:r>
        <w:t xml:space="preserve"> to create new </w:t>
      </w:r>
      <w:r w:rsidR="00431E80">
        <w:t xml:space="preserve">applications and under them, new </w:t>
      </w:r>
      <w:r>
        <w:t xml:space="preserve">diagrams. </w:t>
      </w:r>
    </w:p>
    <w:p w14:paraId="526F63D5" w14:textId="77777777" w:rsidR="000E29AF" w:rsidRDefault="00776219" w:rsidP="00AD3609">
      <w:pPr>
        <w:pStyle w:val="Caption"/>
        <w:jc w:val="center"/>
      </w:pPr>
      <w:r>
        <w:rPr>
          <w:noProof/>
        </w:rPr>
        <w:drawing>
          <wp:inline distT="0" distB="0" distL="0" distR="0" wp14:anchorId="270AF2C9" wp14:editId="6A10CE1A">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14:paraId="1655C8CF" w14:textId="77777777" w:rsidR="00F56A78" w:rsidRDefault="00F56A78">
      <w:pPr>
        <w:pStyle w:val="Caption"/>
        <w:keepNext/>
        <w:jc w:val="center"/>
      </w:pPr>
    </w:p>
    <w:p w14:paraId="74056C49" w14:textId="77777777" w:rsidR="00F56A78" w:rsidRDefault="00F909F2">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5</w:t>
      </w:r>
      <w:r w:rsidR="00EC46D9">
        <w:fldChar w:fldCharType="end"/>
      </w:r>
      <w:r w:rsidDel="00B76380">
        <w:t xml:space="preserve"> </w:t>
      </w:r>
      <w:r>
        <w:t>– Navigation Tree</w:t>
      </w:r>
    </w:p>
    <w:p w14:paraId="0F182A7A" w14:textId="77777777" w:rsidR="006757B0" w:rsidRDefault="006757B0" w:rsidP="00AD3609">
      <w:pPr>
        <w:pStyle w:val="Caption"/>
        <w:jc w:val="center"/>
      </w:pPr>
    </w:p>
    <w:p w14:paraId="2D224AD6" w14:textId="77777777" w:rsidR="006757B0" w:rsidRDefault="006757B0" w:rsidP="006757B0">
      <w:pPr>
        <w:tabs>
          <w:tab w:val="left" w:pos="1650"/>
        </w:tabs>
        <w:spacing w:before="120"/>
      </w:pPr>
      <w:r>
        <w:t xml:space="preserve">The sections below summarize the available menu options for each node </w:t>
      </w:r>
      <w:r w:rsidR="00B83673">
        <w:t>type</w:t>
      </w:r>
      <w:r>
        <w:t>.</w:t>
      </w:r>
    </w:p>
    <w:p w14:paraId="179DB648" w14:textId="77777777" w:rsidR="006757B0" w:rsidRDefault="006757B0" w:rsidP="006757B0"/>
    <w:p w14:paraId="1866A706" w14:textId="77777777" w:rsidR="00D23575" w:rsidRDefault="006757B0" w:rsidP="00D23575">
      <w:pPr>
        <w:pStyle w:val="Heading3"/>
      </w:pPr>
      <w:bookmarkStart w:id="74" w:name="_Toc320194019"/>
      <w:r>
        <w:t>Root Node</w:t>
      </w:r>
      <w:bookmarkEnd w:id="74"/>
    </w:p>
    <w:p w14:paraId="352253DE" w14:textId="77777777" w:rsidR="00B83673" w:rsidRDefault="00B83673" w:rsidP="00B83673">
      <w:pPr>
        <w:tabs>
          <w:tab w:val="left" w:pos="1650"/>
        </w:tabs>
        <w:spacing w:before="120"/>
      </w:pPr>
      <w:r>
        <w:t>The root node is a single</w:t>
      </w:r>
      <w:r w:rsidR="00756E74">
        <w:t xml:space="preserve"> top-level</w:t>
      </w:r>
      <w:r>
        <w:t xml:space="preserve"> entry in the project browser.</w:t>
      </w:r>
    </w:p>
    <w:p w14:paraId="00F83874" w14:textId="77777777" w:rsidR="00431E80" w:rsidRDefault="00BE0983" w:rsidP="004B1A67">
      <w:pPr>
        <w:pStyle w:val="BodyTextIndent"/>
        <w:numPr>
          <w:ilvl w:val="0"/>
          <w:numId w:val="19"/>
        </w:numPr>
        <w:tabs>
          <w:tab w:val="left" w:pos="1080"/>
        </w:tabs>
        <w:spacing w:before="120" w:line="240" w:lineRule="auto"/>
        <w:ind w:left="3600" w:hanging="2880"/>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14:paraId="4D9A7496" w14:textId="77777777" w:rsidR="00431E80" w:rsidRDefault="00431E80" w:rsidP="004B1A67">
      <w:pPr>
        <w:pStyle w:val="BodyTextIndent"/>
        <w:numPr>
          <w:ilvl w:val="0"/>
          <w:numId w:val="19"/>
        </w:numPr>
        <w:tabs>
          <w:tab w:val="left" w:pos="1080"/>
        </w:tabs>
        <w:spacing w:before="120" w:line="240" w:lineRule="auto"/>
        <w:ind w:left="3600" w:hanging="2880"/>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14:paraId="39776C0B" w14:textId="77777777" w:rsidR="00636B4F" w:rsidRDefault="00636B4F" w:rsidP="00636B4F">
      <w:pPr>
        <w:pStyle w:val="BodyTextIndent"/>
        <w:numPr>
          <w:ilvl w:val="0"/>
          <w:numId w:val="19"/>
        </w:numPr>
        <w:tabs>
          <w:tab w:val="left" w:pos="1080"/>
        </w:tabs>
        <w:spacing w:before="120" w:line="240" w:lineRule="auto"/>
        <w:ind w:left="3600" w:hanging="2880"/>
      </w:pPr>
      <w:r>
        <w:rPr>
          <w:i/>
        </w:rPr>
        <w:t>Clear controller</w:t>
      </w:r>
      <w:r>
        <w:t>. This selection is present purely for debugging. It delete</w:t>
      </w:r>
      <w:r w:rsidR="00B03C83">
        <w:t>s</w:t>
      </w:r>
      <w:r>
        <w:t xml:space="preserve"> any diagrams in the controller.  An application “Save” can then be used to add a single application to the </w:t>
      </w:r>
      <w:r>
        <w:lastRenderedPageBreak/>
        <w:t xml:space="preserve">execution engine. This expedient makes debugging easier as it removes confusion due to other live application that may even belong to different projects. This </w:t>
      </w:r>
      <w:r w:rsidR="00B03C83">
        <w:t xml:space="preserve">action </w:t>
      </w:r>
      <w:r>
        <w:t xml:space="preserve">has </w:t>
      </w:r>
      <w:r w:rsidR="00B03C83">
        <w:t>no</w:t>
      </w:r>
      <w:r>
        <w:t xml:space="preserve"> permanent effect – a Gateway restart will restore the prior state.</w:t>
      </w:r>
    </w:p>
    <w:p w14:paraId="3578C73A" w14:textId="77777777" w:rsidR="00431E80" w:rsidRDefault="004B1A67" w:rsidP="004B1A67">
      <w:pPr>
        <w:pStyle w:val="BodyTextIndent"/>
        <w:numPr>
          <w:ilvl w:val="0"/>
          <w:numId w:val="19"/>
        </w:numPr>
        <w:tabs>
          <w:tab w:val="left" w:pos="1080"/>
        </w:tabs>
        <w:spacing w:before="120" w:line="240" w:lineRule="auto"/>
        <w:ind w:left="3600" w:hanging="2880"/>
      </w:pPr>
      <w:r>
        <w:rPr>
          <w:i/>
        </w:rPr>
        <w:t>Debug to log</w:t>
      </w:r>
      <w:r w:rsidR="00431E80">
        <w:t xml:space="preserve"> – </w:t>
      </w:r>
      <w:r>
        <w:t xml:space="preserve">write a description of current project resources to the Ignition designer log. </w:t>
      </w:r>
      <w:r w:rsidR="00756E74">
        <w:t xml:space="preserve">Write a similar description of resources known to the Gateway, </w:t>
      </w:r>
      <w:r>
        <w:t xml:space="preserve">This </w:t>
      </w:r>
      <w:r w:rsidR="00756E74">
        <w:t xml:space="preserve">comparison </w:t>
      </w:r>
      <w:r>
        <w:t>is useful only during development.</w:t>
      </w:r>
    </w:p>
    <w:p w14:paraId="757FBEC1" w14:textId="77777777" w:rsidR="00F25507" w:rsidRDefault="00F25507" w:rsidP="00F25507">
      <w:pPr>
        <w:pStyle w:val="Heading3"/>
      </w:pPr>
      <w:bookmarkStart w:id="75" w:name="_Toc320194020"/>
      <w:r>
        <w:t>Application Nodes</w:t>
      </w:r>
      <w:bookmarkEnd w:id="75"/>
    </w:p>
    <w:p w14:paraId="40C5E547" w14:textId="77777777" w:rsidR="00756E74" w:rsidRDefault="00756E74" w:rsidP="00756E74">
      <w:pPr>
        <w:tabs>
          <w:tab w:val="left" w:pos="1650"/>
        </w:tabs>
        <w:spacing w:before="120"/>
      </w:pPr>
      <w:r>
        <w:t>Children of the root node are “Applications”.</w:t>
      </w:r>
    </w:p>
    <w:p w14:paraId="02F9B5AE" w14:textId="77777777" w:rsidR="00F25507" w:rsidRPr="00DF132D" w:rsidRDefault="00F25507" w:rsidP="00F25507"/>
    <w:p w14:paraId="40BB825E" w14:textId="77777777" w:rsidR="003D7AC7" w:rsidRDefault="00BE0983" w:rsidP="004B1A67">
      <w:pPr>
        <w:pStyle w:val="BodyTextIndent"/>
        <w:numPr>
          <w:ilvl w:val="0"/>
          <w:numId w:val="19"/>
        </w:numPr>
        <w:tabs>
          <w:tab w:val="left" w:pos="1080"/>
          <w:tab w:val="left" w:pos="1260"/>
        </w:tabs>
        <w:spacing w:line="240" w:lineRule="auto"/>
        <w:ind w:left="3600" w:hanging="2880"/>
      </w:pPr>
      <w:r>
        <w:rPr>
          <w:i/>
        </w:rPr>
        <w:t xml:space="preserve">Create </w:t>
      </w:r>
      <w:r w:rsidR="003D7AC7">
        <w:rPr>
          <w:i/>
        </w:rPr>
        <w:t xml:space="preserve">a new </w:t>
      </w:r>
      <w:r w:rsidR="00530C68">
        <w:rPr>
          <w:i/>
        </w:rPr>
        <w:t>family</w:t>
      </w:r>
      <w:r w:rsidR="00530C68">
        <w:t xml:space="preserve"> </w:t>
      </w:r>
      <w:r w:rsidR="00711E6F">
        <w:t xml:space="preserve">– create a </w:t>
      </w:r>
      <w:r w:rsidR="00530C68">
        <w:t xml:space="preserve">family </w:t>
      </w:r>
      <w:r w:rsidR="00DF132D">
        <w:t xml:space="preserve">node. A </w:t>
      </w:r>
      <w:r w:rsidR="00530C68">
        <w:t xml:space="preserve">family </w:t>
      </w:r>
      <w:r w:rsidR="00DF132D">
        <w:t xml:space="preserve">is a container for </w:t>
      </w:r>
      <w:r w:rsidR="00530C68">
        <w:t>problem nodes</w:t>
      </w:r>
      <w:r w:rsidR="00DF132D">
        <w:t>.</w:t>
      </w:r>
      <w:r w:rsidR="003D7AC7">
        <w:t xml:space="preserve"> Multiple </w:t>
      </w:r>
      <w:r w:rsidR="00530C68">
        <w:t xml:space="preserve">problem nodes </w:t>
      </w:r>
      <w:r w:rsidR="003D7AC7">
        <w:t>may be created under the same application.</w:t>
      </w:r>
    </w:p>
    <w:p w14:paraId="748525CA" w14:textId="77777777" w:rsidR="00143FD8" w:rsidRPr="00143FD8" w:rsidRDefault="00143FD8" w:rsidP="00143FD8">
      <w:pPr>
        <w:pStyle w:val="BodyTextIndent"/>
        <w:numPr>
          <w:ilvl w:val="0"/>
          <w:numId w:val="19"/>
        </w:numPr>
        <w:tabs>
          <w:tab w:val="left" w:pos="1080"/>
          <w:tab w:val="left" w:pos="1260"/>
        </w:tabs>
        <w:spacing w:line="240" w:lineRule="auto"/>
        <w:ind w:left="3600" w:hanging="2880"/>
        <w:rPr>
          <w:i/>
        </w:rPr>
      </w:pPr>
      <w:r>
        <w:rPr>
          <w:i/>
        </w:rPr>
        <w:t>Clone</w:t>
      </w:r>
      <w:r w:rsidRPr="007476E1">
        <w:rPr>
          <w:i/>
        </w:rPr>
        <w:t xml:space="preserve"> diagram</w:t>
      </w:r>
      <w:r w:rsidRPr="007476E1">
        <w:t xml:space="preserve"> – </w:t>
      </w:r>
      <w:r w:rsidR="00E32CE1" w:rsidRPr="00E32CE1">
        <w:rPr>
          <w:i/>
        </w:rPr>
        <w:t>clone the current active diagram. This differs from an import in that the states of the blocks in the cloned diagram are identical to those in the original.</w:t>
      </w:r>
    </w:p>
    <w:p w14:paraId="3307BED4" w14:textId="77777777" w:rsidR="00DF132D" w:rsidRDefault="00DF132D" w:rsidP="004B1A67">
      <w:pPr>
        <w:pStyle w:val="BodyTextIndent"/>
        <w:numPr>
          <w:ilvl w:val="0"/>
          <w:numId w:val="19"/>
        </w:numPr>
        <w:tabs>
          <w:tab w:val="left" w:pos="1080"/>
          <w:tab w:val="left" w:pos="1260"/>
        </w:tabs>
        <w:spacing w:line="240" w:lineRule="auto"/>
        <w:ind w:left="3600" w:hanging="2880"/>
      </w:pPr>
      <w:r>
        <w:rPr>
          <w:i/>
        </w:rPr>
        <w:t>Rename</w:t>
      </w:r>
      <w:r>
        <w:t xml:space="preserve"> – change the name of the </w:t>
      </w:r>
      <w:r w:rsidR="003D7AC7">
        <w:t>application</w:t>
      </w:r>
      <w:r>
        <w:t>.</w:t>
      </w:r>
    </w:p>
    <w:p w14:paraId="4B309C03" w14:textId="77777777" w:rsidR="00BE0983" w:rsidRDefault="00DF132D" w:rsidP="004B1A67">
      <w:pPr>
        <w:pStyle w:val="BodyTextIndent"/>
        <w:numPr>
          <w:ilvl w:val="0"/>
          <w:numId w:val="19"/>
        </w:numPr>
        <w:tabs>
          <w:tab w:val="left" w:pos="1080"/>
          <w:tab w:val="left" w:pos="1260"/>
        </w:tabs>
        <w:spacing w:line="240" w:lineRule="auto"/>
        <w:ind w:left="3600" w:hanging="2880"/>
      </w:pPr>
      <w:r>
        <w:rPr>
          <w:i/>
        </w:rPr>
        <w:t>Delete</w:t>
      </w:r>
      <w:r>
        <w:t xml:space="preserve"> – remove the </w:t>
      </w:r>
      <w:r w:rsidR="009904A4">
        <w:t xml:space="preserve">application </w:t>
      </w:r>
      <w:r w:rsidR="003D7AC7">
        <w:t>node and all diagrams below</w:t>
      </w:r>
      <w:r>
        <w:t xml:space="preserve"> it.</w:t>
      </w:r>
    </w:p>
    <w:p w14:paraId="22DE067E" w14:textId="77777777" w:rsidR="00711E6F" w:rsidRDefault="00711E6F" w:rsidP="00BE0983">
      <w:pPr>
        <w:pStyle w:val="BodyTextIndent"/>
        <w:spacing w:line="240" w:lineRule="auto"/>
      </w:pPr>
    </w:p>
    <w:p w14:paraId="3AABDCBA" w14:textId="77777777" w:rsidR="00530C68" w:rsidRDefault="00530C68" w:rsidP="00530C68">
      <w:pPr>
        <w:pStyle w:val="Heading3"/>
      </w:pPr>
      <w:bookmarkStart w:id="76" w:name="_Toc320194021"/>
      <w:r>
        <w:t>Family Nodes</w:t>
      </w:r>
      <w:bookmarkEnd w:id="76"/>
    </w:p>
    <w:p w14:paraId="6E3F93F3" w14:textId="77777777" w:rsidR="00756E74" w:rsidRDefault="00756E74" w:rsidP="00756E74">
      <w:pPr>
        <w:tabs>
          <w:tab w:val="left" w:pos="1650"/>
        </w:tabs>
        <w:spacing w:before="120"/>
      </w:pPr>
      <w:r>
        <w:t>Family nodes appear between “Application” and “Problem” nodes.  There may be an arbitrary number of intervening folder nodes on either side of a family.</w:t>
      </w:r>
    </w:p>
    <w:p w14:paraId="181BBCF4" w14:textId="77777777" w:rsidR="00F56A78" w:rsidRDefault="00F56A78"/>
    <w:p w14:paraId="7B2C90DD" w14:textId="77777777" w:rsidR="00530C68" w:rsidRPr="00BE0983" w:rsidRDefault="00530C68" w:rsidP="00530C68"/>
    <w:p w14:paraId="77BE5F46" w14:textId="77777777" w:rsidR="00530C68" w:rsidRDefault="00530C68" w:rsidP="00530C68">
      <w:pPr>
        <w:pStyle w:val="BodyTextIndent"/>
        <w:numPr>
          <w:ilvl w:val="0"/>
          <w:numId w:val="19"/>
        </w:numPr>
        <w:tabs>
          <w:tab w:val="left" w:pos="1080"/>
          <w:tab w:val="left" w:pos="1260"/>
        </w:tabs>
        <w:spacing w:line="240" w:lineRule="auto"/>
        <w:ind w:left="3600" w:hanging="2880"/>
      </w:pPr>
      <w:r>
        <w:rPr>
          <w:i/>
        </w:rPr>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p>
    <w:p w14:paraId="5D59FD55" w14:textId="77777777" w:rsidR="00530C68" w:rsidRDefault="00530C68" w:rsidP="00530C68">
      <w:pPr>
        <w:pStyle w:val="BodyTextIndent"/>
        <w:numPr>
          <w:ilvl w:val="0"/>
          <w:numId w:val="19"/>
        </w:numPr>
        <w:tabs>
          <w:tab w:val="left" w:pos="1080"/>
          <w:tab w:val="left" w:pos="1260"/>
        </w:tabs>
        <w:spacing w:line="240" w:lineRule="auto"/>
        <w:ind w:left="3600" w:hanging="2880"/>
      </w:pPr>
      <w:r w:rsidRPr="009578AB">
        <w:rPr>
          <w:i/>
        </w:rPr>
        <w:t>Import a diagram</w:t>
      </w:r>
      <w:r w:rsidRPr="009578AB">
        <w:t xml:space="preserve"> – display a file browser that allows entry of a diagram name. On selection of a file, attempt to marshal it and create a new diagram.</w:t>
      </w:r>
    </w:p>
    <w:p w14:paraId="60589E49" w14:textId="77777777" w:rsidR="00530C68" w:rsidRPr="00143FD8" w:rsidRDefault="00530C68" w:rsidP="00530C68">
      <w:pPr>
        <w:pStyle w:val="BodyTextIndent"/>
        <w:numPr>
          <w:ilvl w:val="0"/>
          <w:numId w:val="19"/>
        </w:numPr>
        <w:tabs>
          <w:tab w:val="left" w:pos="1080"/>
          <w:tab w:val="left" w:pos="1260"/>
        </w:tabs>
        <w:spacing w:line="240" w:lineRule="auto"/>
        <w:ind w:left="3600" w:hanging="2880"/>
        <w:rPr>
          <w:i/>
        </w:rPr>
      </w:pPr>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p>
    <w:p w14:paraId="42BD52C0" w14:textId="77777777" w:rsidR="00530C68" w:rsidRDefault="00530C68" w:rsidP="00530C68">
      <w:pPr>
        <w:pStyle w:val="BodyTextIndent"/>
        <w:numPr>
          <w:ilvl w:val="0"/>
          <w:numId w:val="19"/>
        </w:numPr>
        <w:tabs>
          <w:tab w:val="left" w:pos="1080"/>
          <w:tab w:val="left" w:pos="1260"/>
        </w:tabs>
        <w:spacing w:line="240" w:lineRule="auto"/>
        <w:ind w:left="3600" w:hanging="2880"/>
      </w:pPr>
      <w:r>
        <w:rPr>
          <w:i/>
        </w:rPr>
        <w:t>Rename</w:t>
      </w:r>
      <w:r>
        <w:t xml:space="preserve"> – change the name of the application.</w:t>
      </w:r>
    </w:p>
    <w:p w14:paraId="741C6FBB" w14:textId="77777777" w:rsidR="00530C68" w:rsidRDefault="00530C68" w:rsidP="00530C68">
      <w:pPr>
        <w:pStyle w:val="BodyTextIndent"/>
        <w:numPr>
          <w:ilvl w:val="0"/>
          <w:numId w:val="19"/>
        </w:numPr>
        <w:tabs>
          <w:tab w:val="left" w:pos="1080"/>
          <w:tab w:val="left" w:pos="1260"/>
        </w:tabs>
        <w:spacing w:line="240" w:lineRule="auto"/>
        <w:ind w:left="3600" w:hanging="2880"/>
      </w:pPr>
      <w:r>
        <w:rPr>
          <w:i/>
        </w:rPr>
        <w:t>Delete</w:t>
      </w:r>
      <w:r>
        <w:t xml:space="preserve"> – remove the application node and all diagrams below it.</w:t>
      </w:r>
    </w:p>
    <w:p w14:paraId="01F74CED" w14:textId="77777777" w:rsidR="00F56A78" w:rsidRDefault="00F56A78">
      <w:pPr>
        <w:pStyle w:val="BodyTextIndent"/>
        <w:tabs>
          <w:tab w:val="left" w:pos="1080"/>
          <w:tab w:val="left" w:pos="1260"/>
        </w:tabs>
        <w:spacing w:line="240" w:lineRule="auto"/>
        <w:ind w:left="3600"/>
      </w:pPr>
    </w:p>
    <w:p w14:paraId="074EDA78" w14:textId="77777777" w:rsidR="00B83673" w:rsidRDefault="00B83673" w:rsidP="00B83673">
      <w:pPr>
        <w:pStyle w:val="Heading3"/>
      </w:pPr>
      <w:bookmarkStart w:id="77" w:name="_Toc320194022"/>
      <w:r>
        <w:t>Folder Nodes</w:t>
      </w:r>
      <w:bookmarkEnd w:id="77"/>
    </w:p>
    <w:p w14:paraId="771FF42D" w14:textId="77777777" w:rsidR="00756E74" w:rsidRDefault="00756E74" w:rsidP="00756E74">
      <w:pPr>
        <w:tabs>
          <w:tab w:val="left" w:pos="1650"/>
        </w:tabs>
        <w:spacing w:before="120"/>
      </w:pPr>
      <w:r>
        <w:t>Folder nodes are simple containers.</w:t>
      </w:r>
    </w:p>
    <w:p w14:paraId="1FE7573B" w14:textId="77777777" w:rsidR="00B83673" w:rsidRPr="00BE0983" w:rsidRDefault="00B83673" w:rsidP="00B83673"/>
    <w:p w14:paraId="090A2490" w14:textId="77777777" w:rsidR="00B83673" w:rsidRDefault="00B83673" w:rsidP="00B83673">
      <w:pPr>
        <w:pStyle w:val="BodyTextIndent"/>
        <w:numPr>
          <w:ilvl w:val="0"/>
          <w:numId w:val="19"/>
        </w:numPr>
        <w:tabs>
          <w:tab w:val="left" w:pos="1080"/>
          <w:tab w:val="left" w:pos="1260"/>
        </w:tabs>
        <w:spacing w:line="240" w:lineRule="auto"/>
        <w:ind w:left="3600" w:hanging="2880"/>
      </w:pPr>
      <w:r>
        <w:rPr>
          <w:i/>
        </w:rPr>
        <w:lastRenderedPageBreak/>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p>
    <w:p w14:paraId="65296FA4" w14:textId="77777777" w:rsidR="00B83673" w:rsidRDefault="00B83673" w:rsidP="00B83673">
      <w:pPr>
        <w:pStyle w:val="BodyTextIndent"/>
        <w:numPr>
          <w:ilvl w:val="0"/>
          <w:numId w:val="19"/>
        </w:numPr>
        <w:tabs>
          <w:tab w:val="left" w:pos="1080"/>
          <w:tab w:val="left" w:pos="1260"/>
        </w:tabs>
        <w:spacing w:line="240" w:lineRule="auto"/>
        <w:ind w:left="3600" w:hanging="2880"/>
      </w:pPr>
      <w:r w:rsidRPr="009578AB">
        <w:rPr>
          <w:i/>
        </w:rPr>
        <w:t>Import a diagram</w:t>
      </w:r>
      <w:r w:rsidRPr="009578AB">
        <w:t xml:space="preserve"> – display a file browser that allows entry of a diagram name. On selection of a file, attempt to marshal it and create a new diagram.</w:t>
      </w:r>
    </w:p>
    <w:p w14:paraId="01ACE3CA" w14:textId="77777777" w:rsidR="00B83673" w:rsidRPr="00143FD8" w:rsidRDefault="00B83673" w:rsidP="00B83673">
      <w:pPr>
        <w:pStyle w:val="BodyTextIndent"/>
        <w:numPr>
          <w:ilvl w:val="0"/>
          <w:numId w:val="19"/>
        </w:numPr>
        <w:tabs>
          <w:tab w:val="left" w:pos="1080"/>
          <w:tab w:val="left" w:pos="1260"/>
        </w:tabs>
        <w:spacing w:line="240" w:lineRule="auto"/>
        <w:ind w:left="3600" w:hanging="2880"/>
        <w:rPr>
          <w:i/>
        </w:rPr>
      </w:pPr>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p>
    <w:p w14:paraId="60AB5D80" w14:textId="77777777" w:rsidR="00B83673" w:rsidRDefault="00B83673" w:rsidP="00B83673">
      <w:pPr>
        <w:pStyle w:val="BodyTextIndent"/>
        <w:numPr>
          <w:ilvl w:val="0"/>
          <w:numId w:val="19"/>
        </w:numPr>
        <w:tabs>
          <w:tab w:val="left" w:pos="1080"/>
          <w:tab w:val="left" w:pos="1260"/>
        </w:tabs>
        <w:spacing w:line="240" w:lineRule="auto"/>
        <w:ind w:left="3600" w:hanging="2880"/>
      </w:pPr>
      <w:r>
        <w:rPr>
          <w:i/>
        </w:rPr>
        <w:t>Rename</w:t>
      </w:r>
      <w:r>
        <w:t xml:space="preserve"> – change the name of the application.</w:t>
      </w:r>
    </w:p>
    <w:p w14:paraId="292EDC48" w14:textId="77777777" w:rsidR="00B83673" w:rsidRDefault="00B83673" w:rsidP="00B83673">
      <w:pPr>
        <w:pStyle w:val="BodyTextIndent"/>
        <w:numPr>
          <w:ilvl w:val="0"/>
          <w:numId w:val="19"/>
        </w:numPr>
        <w:tabs>
          <w:tab w:val="left" w:pos="1080"/>
          <w:tab w:val="left" w:pos="1260"/>
        </w:tabs>
        <w:spacing w:line="240" w:lineRule="auto"/>
        <w:ind w:left="3600" w:hanging="2880"/>
      </w:pPr>
      <w:r>
        <w:rPr>
          <w:i/>
        </w:rPr>
        <w:t>Delete</w:t>
      </w:r>
      <w:r>
        <w:t xml:space="preserve"> – remove the application node and all diagrams below it.</w:t>
      </w:r>
    </w:p>
    <w:p w14:paraId="05C58C67" w14:textId="77777777" w:rsidR="00530C68" w:rsidRDefault="00530C68" w:rsidP="00530C68">
      <w:pPr>
        <w:pStyle w:val="BodyTextIndent"/>
        <w:spacing w:before="120" w:line="240" w:lineRule="auto"/>
      </w:pPr>
    </w:p>
    <w:p w14:paraId="06A80185" w14:textId="77777777" w:rsidR="00BE0983" w:rsidRDefault="00530C68" w:rsidP="00711E6F">
      <w:pPr>
        <w:pStyle w:val="Heading3"/>
      </w:pPr>
      <w:bookmarkStart w:id="78" w:name="_Toc320194023"/>
      <w:r>
        <w:t xml:space="preserve">Problem </w:t>
      </w:r>
      <w:r w:rsidR="00711E6F">
        <w:t>Nodes</w:t>
      </w:r>
      <w:bookmarkEnd w:id="78"/>
    </w:p>
    <w:p w14:paraId="764F0455" w14:textId="77777777" w:rsidR="00F56A78" w:rsidRDefault="00530C68">
      <w:pPr>
        <w:ind w:left="360"/>
      </w:pPr>
      <w:r>
        <w:t xml:space="preserve">Each Problem node contains a diagram </w:t>
      </w:r>
      <w:r w:rsidR="00B83673">
        <w:t>that</w:t>
      </w:r>
      <w:r>
        <w:t xml:space="preserve"> schematically defines the problem analysis.</w:t>
      </w:r>
    </w:p>
    <w:p w14:paraId="506639D9" w14:textId="77777777" w:rsidR="00711E6F" w:rsidRPr="00BE0983" w:rsidRDefault="00711E6F" w:rsidP="00BE0983"/>
    <w:p w14:paraId="7CC6152B" w14:textId="77777777" w:rsidR="003D7AC7" w:rsidRDefault="00DF132D" w:rsidP="003D7AC7">
      <w:pPr>
        <w:pStyle w:val="BodyTextIndent"/>
        <w:numPr>
          <w:ilvl w:val="0"/>
          <w:numId w:val="19"/>
        </w:numPr>
        <w:tabs>
          <w:tab w:val="left" w:pos="1080"/>
        </w:tabs>
        <w:spacing w:line="240" w:lineRule="auto"/>
        <w:ind w:left="3600" w:hanging="2880"/>
      </w:pPr>
      <w:r>
        <w:t>double-click</w:t>
      </w:r>
      <w:r w:rsidR="00711E6F">
        <w:t xml:space="preserve"> – </w:t>
      </w:r>
      <w:r>
        <w:t xml:space="preserve">opens the </w:t>
      </w:r>
      <w:r w:rsidR="003D7AC7">
        <w:t xml:space="preserve">diagram </w:t>
      </w:r>
      <w:r>
        <w:t>workspace.</w:t>
      </w:r>
    </w:p>
    <w:p w14:paraId="5626FC92" w14:textId="77777777" w:rsidR="003D7AC7" w:rsidRPr="00143FD8" w:rsidRDefault="003D7AC7" w:rsidP="003D7AC7">
      <w:pPr>
        <w:pStyle w:val="BodyTextIndent"/>
        <w:numPr>
          <w:ilvl w:val="0"/>
          <w:numId w:val="19"/>
        </w:numPr>
        <w:tabs>
          <w:tab w:val="left" w:pos="1080"/>
          <w:tab w:val="left" w:pos="1260"/>
        </w:tabs>
        <w:spacing w:line="240" w:lineRule="auto"/>
        <w:ind w:left="3600" w:hanging="2880"/>
      </w:pPr>
      <w:r>
        <w:rPr>
          <w:i/>
        </w:rPr>
        <w:t>Export</w:t>
      </w:r>
      <w:r w:rsidRPr="003D7AC7">
        <w:rPr>
          <w:i/>
        </w:rPr>
        <w:t xml:space="preserve"> diagram </w:t>
      </w:r>
      <w:r w:rsidR="00E32CE1" w:rsidRPr="00E32CE1">
        <w:t>– display a file. On selection of a file, serialize the diagram and write it to the specified file path.</w:t>
      </w:r>
    </w:p>
    <w:p w14:paraId="30B440E3" w14:textId="77777777" w:rsidR="00DF132D" w:rsidRDefault="00BE0983" w:rsidP="003D7AC7">
      <w:pPr>
        <w:pStyle w:val="BodyTextIndent"/>
        <w:numPr>
          <w:ilvl w:val="0"/>
          <w:numId w:val="19"/>
        </w:numPr>
        <w:tabs>
          <w:tab w:val="left" w:pos="1080"/>
        </w:tabs>
        <w:spacing w:line="240" w:lineRule="auto"/>
        <w:ind w:left="3600" w:hanging="2880"/>
      </w:pPr>
      <w:r>
        <w:rPr>
          <w:i/>
        </w:rPr>
        <w:t>Rename</w:t>
      </w:r>
      <w:r w:rsidR="00DF132D">
        <w:t xml:space="preserve"> – </w:t>
      </w:r>
      <w:r>
        <w:t>change the name of the</w:t>
      </w:r>
      <w:r w:rsidR="00DF132D">
        <w:t xml:space="preserve"> diagram.</w:t>
      </w:r>
    </w:p>
    <w:p w14:paraId="0E2A01C2" w14:textId="77777777" w:rsidR="00711E6F" w:rsidRDefault="00BE0983" w:rsidP="003D7AC7">
      <w:pPr>
        <w:pStyle w:val="BodyTextIndent"/>
        <w:numPr>
          <w:ilvl w:val="0"/>
          <w:numId w:val="19"/>
        </w:numPr>
        <w:tabs>
          <w:tab w:val="left" w:pos="1080"/>
        </w:tabs>
        <w:spacing w:line="240" w:lineRule="auto"/>
        <w:ind w:left="3600" w:hanging="2880"/>
      </w:pPr>
      <w:r>
        <w:rPr>
          <w:i/>
        </w:rPr>
        <w:t>Delete</w:t>
      </w:r>
      <w:r w:rsidR="00DF132D">
        <w:t xml:space="preserve"> – </w:t>
      </w:r>
      <w:r>
        <w:t xml:space="preserve">remove the diagram node and associated </w:t>
      </w:r>
      <w:r w:rsidR="00205F19">
        <w:t>workspace</w:t>
      </w:r>
      <w:r w:rsidR="00DF132D">
        <w:t>.</w:t>
      </w:r>
    </w:p>
    <w:p w14:paraId="7C923947" w14:textId="77777777" w:rsidR="00D23575" w:rsidRDefault="00D23575" w:rsidP="00711E6F">
      <w:pPr>
        <w:pStyle w:val="BodyTextIndent"/>
        <w:spacing w:before="120" w:line="240" w:lineRule="auto"/>
      </w:pPr>
    </w:p>
    <w:p w14:paraId="10AC55C7" w14:textId="77777777" w:rsidR="00BE0983" w:rsidRDefault="00FF484B" w:rsidP="00BE0983">
      <w:pPr>
        <w:pStyle w:val="Heading2"/>
      </w:pPr>
      <w:r>
        <w:t xml:space="preserve"> </w:t>
      </w:r>
      <w:bookmarkStart w:id="79" w:name="_Toc320194024"/>
      <w:r>
        <w:t>Menu</w:t>
      </w:r>
      <w:bookmarkEnd w:id="79"/>
    </w:p>
    <w:p w14:paraId="3E6365DF" w14:textId="77777777" w:rsidR="00FF484B" w:rsidRDefault="00FF484B" w:rsidP="00BE0983">
      <w:pPr>
        <w:tabs>
          <w:tab w:val="left" w:pos="1650"/>
        </w:tabs>
        <w:spacing w:before="120"/>
      </w:pPr>
      <w:r>
        <w:t xml:space="preserve">The Designer main menu has </w:t>
      </w:r>
      <w:r w:rsidR="00FD1D0F">
        <w:t xml:space="preserve">been enhanced with </w:t>
      </w:r>
      <w:r>
        <w:t xml:space="preserve">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14:paraId="0647E6CB" w14:textId="77777777" w:rsidR="00AA13F6" w:rsidRDefault="00AA13F6" w:rsidP="00AA13F6">
      <w:pPr>
        <w:pStyle w:val="Heading2"/>
      </w:pPr>
      <w:bookmarkStart w:id="80" w:name="_Toc320194025"/>
      <w:r>
        <w:t>Palette</w:t>
      </w:r>
      <w:bookmarkEnd w:id="80"/>
    </w:p>
    <w:p w14:paraId="0F6DB7DD" w14:textId="77777777" w:rsidR="000E29AF" w:rsidRDefault="00E06E31" w:rsidP="00D23575">
      <w:pPr>
        <w:tabs>
          <w:tab w:val="left" w:pos="1650"/>
        </w:tabs>
        <w:spacing w:before="120"/>
      </w:pPr>
      <w:r>
        <w:t>The palette is</w:t>
      </w:r>
      <w:r w:rsidR="00431E80">
        <w:t xml:space="preserve"> a</w:t>
      </w:r>
      <w:r>
        <w:t xml:space="preserve"> </w:t>
      </w:r>
      <w:r w:rsidR="00431E80">
        <w:t>Designer (Wicket) panel</w:t>
      </w:r>
      <w:r>
        <w:t xml:space="preserve"> </w:t>
      </w:r>
      <w:r w:rsidR="00431E80">
        <w:t>mad</w:t>
      </w:r>
      <w:r w:rsidR="00582D3C">
        <w:t xml:space="preserve">e viewable by a </w:t>
      </w:r>
      <w:r w:rsidR="00431E80">
        <w:t>double-click</w:t>
      </w:r>
      <w:r w:rsidR="00756E74">
        <w:t xml:space="preserve"> action anywhere</w:t>
      </w:r>
      <w:r w:rsidR="00431E80">
        <w:t xml:space="preserve"> in the </w:t>
      </w:r>
      <w:r w:rsidR="00756E74">
        <w:t xml:space="preserve">toolkit </w:t>
      </w:r>
      <w:r w:rsidR="00431E80">
        <w:t>Nav tree or</w:t>
      </w:r>
      <w:r>
        <w:t xml:space="preserve"> by the menu selection described above.</w:t>
      </w:r>
      <w:r w:rsidR="007F70AE">
        <w:t xml:space="preserve"> The palette is a tabbed pane. The tab designations are deteremined by whatever is specified in the block prototype definitions.</w:t>
      </w:r>
    </w:p>
    <w:p w14:paraId="7F336303" w14:textId="77777777" w:rsidR="000E29AF" w:rsidRDefault="000E29AF" w:rsidP="00D23575">
      <w:pPr>
        <w:tabs>
          <w:tab w:val="left" w:pos="1650"/>
        </w:tabs>
        <w:spacing w:before="120"/>
      </w:pPr>
    </w:p>
    <w:p w14:paraId="716A6019" w14:textId="77777777" w:rsidR="000E29AF" w:rsidRDefault="00582D3C" w:rsidP="000E29AF">
      <w:pPr>
        <w:tabs>
          <w:tab w:val="left" w:pos="1650"/>
        </w:tabs>
        <w:spacing w:before="120"/>
        <w:jc w:val="center"/>
      </w:pPr>
      <w:r>
        <w:rPr>
          <w:noProof/>
        </w:rPr>
        <w:drawing>
          <wp:inline distT="0" distB="0" distL="0" distR="0" wp14:anchorId="21BFA76B" wp14:editId="508683E5">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14:paraId="18F5A295" w14:textId="77777777" w:rsidR="00F56A78" w:rsidRDefault="00F56A78">
      <w:pPr>
        <w:pStyle w:val="Caption"/>
        <w:keepNext/>
        <w:jc w:val="center"/>
      </w:pPr>
    </w:p>
    <w:p w14:paraId="226AFF94" w14:textId="77777777" w:rsidR="00F56A78" w:rsidRDefault="00F909F2">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6</w:t>
      </w:r>
      <w:r w:rsidR="00EC46D9">
        <w:fldChar w:fldCharType="end"/>
      </w:r>
      <w:r>
        <w:t xml:space="preserve"> – Palette</w:t>
      </w:r>
    </w:p>
    <w:p w14:paraId="7DDB953F" w14:textId="77777777" w:rsidR="000E29AF" w:rsidRDefault="000E29AF" w:rsidP="000E29AF">
      <w:pPr>
        <w:pStyle w:val="Caption"/>
        <w:jc w:val="center"/>
      </w:pPr>
    </w:p>
    <w:p w14:paraId="6BF992D6" w14:textId="77777777" w:rsidR="00D23575" w:rsidRDefault="00D23575" w:rsidP="00D23575">
      <w:pPr>
        <w:tabs>
          <w:tab w:val="left" w:pos="1650"/>
        </w:tabs>
        <w:spacing w:before="120"/>
      </w:pPr>
    </w:p>
    <w:p w14:paraId="60830CCF" w14:textId="77777777" w:rsidR="00B92509" w:rsidRDefault="00B92509" w:rsidP="00B92509">
      <w:pPr>
        <w:pStyle w:val="Heading2"/>
      </w:pPr>
      <w:bookmarkStart w:id="81" w:name="_Toc320194026"/>
      <w:r>
        <w:t>Icons</w:t>
      </w:r>
      <w:bookmarkEnd w:id="81"/>
    </w:p>
    <w:p w14:paraId="1E8F3EC9" w14:textId="77777777" w:rsidR="00B92509" w:rsidRDefault="00B92509" w:rsidP="00B92509">
      <w:pPr>
        <w:tabs>
          <w:tab w:val="left" w:pos="1650"/>
        </w:tabs>
        <w:spacing w:before="120"/>
      </w:pPr>
      <w:r>
        <w:t>All icons used in the toolkit reside in the Gateway (they are not project-specific). They may be accessed via the Ignition Designer “Icon Management” tool and, through it, be freely imported from and exported to files. This provides for easy user-modification.</w:t>
      </w:r>
    </w:p>
    <w:p w14:paraId="786879D6" w14:textId="77777777" w:rsidR="0081368A" w:rsidRDefault="00B92509" w:rsidP="00B92509">
      <w:pPr>
        <w:tabs>
          <w:tab w:val="left" w:pos="1650"/>
        </w:tabs>
        <w:spacing w:before="120"/>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w:t>
      </w:r>
      <w:r w:rsidR="00323F53">
        <w:t xml:space="preserve">different </w:t>
      </w:r>
      <w:r w:rsidR="0081368A">
        <w:t>pixel dimensions will be translated as needed.</w:t>
      </w:r>
    </w:p>
    <w:p w14:paraId="5B16F842" w14:textId="77777777" w:rsidR="00B92509" w:rsidRDefault="00B92509" w:rsidP="00B92509">
      <w:pPr>
        <w:tabs>
          <w:tab w:val="left" w:pos="1650"/>
        </w:tabs>
        <w:spacing w:before="120"/>
      </w:pPr>
    </w:p>
    <w:p w14:paraId="1B3EDD03" w14:textId="77777777" w:rsidR="00FF484B" w:rsidRDefault="000E29AF" w:rsidP="00FF484B">
      <w:pPr>
        <w:pStyle w:val="Heading2"/>
      </w:pPr>
      <w:bookmarkStart w:id="82" w:name="_Toc320194027"/>
      <w:r>
        <w:t>Diagram</w:t>
      </w:r>
      <w:r w:rsidR="00B92509">
        <w:t>s</w:t>
      </w:r>
      <w:bookmarkEnd w:id="82"/>
    </w:p>
    <w:p w14:paraId="55B1782E" w14:textId="77777777" w:rsidR="00FF484B" w:rsidRDefault="000E29AF" w:rsidP="00FF484B">
      <w:pPr>
        <w:tabs>
          <w:tab w:val="left" w:pos="1650"/>
        </w:tabs>
        <w:spacing w:before="120"/>
      </w:pPr>
      <w:r>
        <w:t xml:space="preserve">The diagram window is </w:t>
      </w:r>
      <w:r w:rsidR="00431E80">
        <w:t xml:space="preserve">tabbed pane located in the center </w:t>
      </w:r>
      <w:r>
        <w:t>of the Designer workspace area.</w:t>
      </w:r>
    </w:p>
    <w:p w14:paraId="145C707A" w14:textId="77777777" w:rsidR="0013789B" w:rsidRDefault="0013789B" w:rsidP="00E6644D"/>
    <w:p w14:paraId="3953C426" w14:textId="77777777" w:rsidR="000E29AF" w:rsidRDefault="003A441B" w:rsidP="0013789B">
      <w:pPr>
        <w:jc w:val="center"/>
      </w:pPr>
      <w:r>
        <w:rPr>
          <w:noProof/>
        </w:rPr>
        <w:lastRenderedPageBreak/>
        <w:drawing>
          <wp:inline distT="0" distB="0" distL="0" distR="0" wp14:anchorId="537EC1BB" wp14:editId="40DAFF18">
            <wp:extent cx="5943600" cy="4135174"/>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14:paraId="5D98B8C0" w14:textId="77777777" w:rsidR="000E29AF" w:rsidRDefault="000E29AF" w:rsidP="000E29AF">
      <w:pPr>
        <w:pStyle w:val="Caption"/>
        <w:jc w:val="center"/>
      </w:pPr>
      <w:r>
        <w:t xml:space="preserve">Figure </w:t>
      </w:r>
      <w:r w:rsidR="00EC46D9">
        <w:fldChar w:fldCharType="begin"/>
      </w:r>
      <w:r w:rsidR="00143FD8">
        <w:instrText xml:space="preserve"> SEQ Figure \* ARABIC </w:instrText>
      </w:r>
      <w:r w:rsidR="00EC46D9">
        <w:fldChar w:fldCharType="separate"/>
      </w:r>
      <w:r w:rsidR="00C57EC8">
        <w:rPr>
          <w:noProof/>
        </w:rPr>
        <w:t>7</w:t>
      </w:r>
      <w:r w:rsidR="00EC46D9">
        <w:rPr>
          <w:noProof/>
        </w:rPr>
        <w:fldChar w:fldCharType="end"/>
      </w:r>
      <w:r>
        <w:t xml:space="preserve"> – </w:t>
      </w:r>
      <w:r w:rsidR="00582D3C">
        <w:t xml:space="preserve">Sample </w:t>
      </w:r>
      <w:r>
        <w:t>Diagram</w:t>
      </w:r>
    </w:p>
    <w:p w14:paraId="46F47A83" w14:textId="77777777" w:rsidR="0056652D" w:rsidRDefault="003A0CD1" w:rsidP="006F5951">
      <w:pPr>
        <w:pStyle w:val="Heading3"/>
      </w:pPr>
      <w:bookmarkStart w:id="83" w:name="_Toc320194028"/>
      <w:r>
        <w:t>Diagram State</w:t>
      </w:r>
      <w:bookmarkEnd w:id="83"/>
    </w:p>
    <w:p w14:paraId="2C0CC87C" w14:textId="50F70320" w:rsidR="003A0CD1" w:rsidRDefault="003A0CD1" w:rsidP="003A0CD1">
      <w:r>
        <w:t xml:space="preserve">The underlying block execution engine is, by default, “running”. In this condition, tag subscriptions are active and inter-block traffic is delivered to </w:t>
      </w:r>
      <w:r w:rsidR="00E353AE">
        <w:pgNum/>
      </w:r>
      <w:r w:rsidR="00E353AE">
        <w:t>ccording</w:t>
      </w:r>
      <w:r>
        <w:t xml:space="preserve"> blocks.</w:t>
      </w:r>
    </w:p>
    <w:p w14:paraId="01740F2C" w14:textId="77777777" w:rsidR="003A0CD1" w:rsidRDefault="003A0CD1" w:rsidP="003A0CD1"/>
    <w:p w14:paraId="5C76C175" w14:textId="77777777" w:rsidR="003A0CD1" w:rsidRDefault="003A0CD1" w:rsidP="003A0CD1">
      <w:r>
        <w:t>The engine is started when the BLT module is loaded and shutdown when the module is unloaded (usually during Ignition startup/shutdown).  The engine running state may be also controlled via a designer menu selection. This action is typically used only during development.</w:t>
      </w:r>
    </w:p>
    <w:p w14:paraId="52E8815E" w14:textId="77777777" w:rsidR="003A0CD1" w:rsidRDefault="003A0CD1" w:rsidP="003A0CD1"/>
    <w:p w14:paraId="3CB7CC9D" w14:textId="77777777" w:rsidR="003A0CD1" w:rsidRPr="00052C44" w:rsidRDefault="003A0CD1" w:rsidP="003A0CD1">
      <w:r>
        <w:t xml:space="preserve">Individual diagrams exist in </w:t>
      </w:r>
      <w:r w:rsidRPr="00E46C9B">
        <w:t xml:space="preserve">one of </w:t>
      </w:r>
      <w:r>
        <w:t>three states:</w:t>
      </w:r>
    </w:p>
    <w:p w14:paraId="7231783A" w14:textId="2F3FCF46" w:rsidR="003A0CD1" w:rsidRDefault="003A0CD1" w:rsidP="003A0CD1">
      <w:pPr>
        <w:pStyle w:val="ListParagraph"/>
        <w:numPr>
          <w:ilvl w:val="0"/>
          <w:numId w:val="35"/>
        </w:numPr>
        <w:rPr>
          <w:rFonts w:ascii="Arial" w:hAnsi="Arial"/>
        </w:rPr>
      </w:pPr>
      <w:r w:rsidRPr="00E46C9B">
        <w:rPr>
          <w:rFonts w:ascii="Arial" w:hAnsi="Arial"/>
          <w:u w:val="single"/>
        </w:rPr>
        <w:t>Active</w:t>
      </w:r>
      <w:r w:rsidRPr="00E46C9B">
        <w:rPr>
          <w:rFonts w:ascii="Arial" w:hAnsi="Arial"/>
        </w:rPr>
        <w:t xml:space="preserve">. This is the normal state. The blocks in the diagram respond to tag value updates that modify bound properties. They respond to incoming data at their inputs, execute </w:t>
      </w:r>
      <w:r w:rsidR="00E353AE">
        <w:rPr>
          <w:rFonts w:ascii="Arial" w:hAnsi="Arial"/>
        </w:rPr>
        <w:pgNum/>
      </w:r>
      <w:r w:rsidR="00E353AE">
        <w:rPr>
          <w:rFonts w:ascii="Arial" w:hAnsi="Arial"/>
        </w:rPr>
        <w:t>ccordingly</w:t>
      </w:r>
      <w:r w:rsidRPr="00E46C9B">
        <w:rPr>
          <w:rFonts w:ascii="Arial" w:hAnsi="Arial"/>
        </w:rPr>
        <w:t xml:space="preserve"> and post results on their outputs.</w:t>
      </w:r>
    </w:p>
    <w:p w14:paraId="6EDE3710" w14:textId="77777777" w:rsidR="003A0CD1" w:rsidRPr="006F5951" w:rsidRDefault="000E68B2" w:rsidP="003A0CD1">
      <w:pPr>
        <w:ind w:left="720"/>
      </w:pPr>
      <w:r w:rsidRPr="006F5951">
        <w:t>W</w:t>
      </w:r>
      <w:r w:rsidRPr="006F5951">
        <w:rPr>
          <w:rFonts w:eastAsia="Calibri"/>
        </w:rPr>
        <w:t xml:space="preserve">hen gateway and designer versions of that diagram are “in-sync”, that is there have been no changes in the designer version since the last “save” action, then block state changes are transmitted to the Designer scope via the Ignition “push notification” mechanism. </w:t>
      </w:r>
      <w:r w:rsidRPr="006F5951">
        <w:t>These are used to animate the diagram view.</w:t>
      </w:r>
    </w:p>
    <w:p w14:paraId="5DF35387" w14:textId="77777777" w:rsidR="003A0CD1" w:rsidRDefault="003A0CD1" w:rsidP="003A0CD1">
      <w:pPr>
        <w:pStyle w:val="ListParagraph"/>
        <w:numPr>
          <w:ilvl w:val="0"/>
          <w:numId w:val="35"/>
        </w:numPr>
        <w:rPr>
          <w:rFonts w:ascii="Arial" w:hAnsi="Arial"/>
          <w:i/>
        </w:rPr>
      </w:pPr>
      <w:r w:rsidRPr="00E46C9B">
        <w:rPr>
          <w:rFonts w:ascii="Arial" w:hAnsi="Arial"/>
          <w:i/>
          <w:u w:val="single"/>
        </w:rPr>
        <w:t>Disabled</w:t>
      </w:r>
      <w:r w:rsidRPr="00E46C9B">
        <w:rPr>
          <w:rFonts w:ascii="Arial" w:hAnsi="Arial"/>
          <w:i/>
        </w:rPr>
        <w:t xml:space="preserve">. </w:t>
      </w:r>
      <w:r>
        <w:rPr>
          <w:rFonts w:ascii="Arial" w:hAnsi="Arial"/>
        </w:rPr>
        <w:t>The user may explicitly set the state of a diagram to “disabled” via a menu selection in the Navigation tree.</w:t>
      </w:r>
      <w:r>
        <w:rPr>
          <w:rFonts w:ascii="Arial" w:hAnsi="Arial"/>
          <w:i/>
        </w:rPr>
        <w:t xml:space="preserve"> </w:t>
      </w:r>
      <w:r w:rsidRPr="00E46C9B">
        <w:rPr>
          <w:rFonts w:ascii="Arial" w:hAnsi="Arial"/>
        </w:rPr>
        <w:t xml:space="preserve">When a diagram is disabled, block </w:t>
      </w:r>
      <w:r w:rsidRPr="00E46C9B">
        <w:rPr>
          <w:rFonts w:ascii="Arial" w:hAnsi="Arial"/>
        </w:rPr>
        <w:lastRenderedPageBreak/>
        <w:t xml:space="preserve">properties </w:t>
      </w:r>
      <w:r>
        <w:rPr>
          <w:rFonts w:ascii="Arial" w:hAnsi="Arial"/>
        </w:rPr>
        <w:t xml:space="preserve">bound </w:t>
      </w:r>
      <w:r w:rsidRPr="00E46C9B">
        <w:rPr>
          <w:rFonts w:ascii="Arial" w:hAnsi="Arial"/>
        </w:rPr>
        <w:t>to tags cease to be updated</w:t>
      </w:r>
      <w:r>
        <w:rPr>
          <w:rFonts w:ascii="Arial" w:hAnsi="Arial"/>
        </w:rPr>
        <w:t xml:space="preserve"> and no data/messages are delivered to blocks </w:t>
      </w:r>
      <w:r w:rsidRPr="00E46C9B">
        <w:rPr>
          <w:rFonts w:ascii="Arial" w:hAnsi="Arial"/>
        </w:rPr>
        <w:t>within</w:t>
      </w:r>
      <w:r>
        <w:rPr>
          <w:rFonts w:ascii="Arial" w:hAnsi="Arial"/>
        </w:rPr>
        <w:t xml:space="preserve"> that diagram.</w:t>
      </w:r>
      <w:r w:rsidRPr="00E46C9B">
        <w:rPr>
          <w:rFonts w:ascii="Arial" w:hAnsi="Arial"/>
          <w:i/>
        </w:rPr>
        <w:t xml:space="preserve"> When the diagram is moved out of the</w:t>
      </w:r>
      <w:r>
        <w:rPr>
          <w:rFonts w:ascii="Arial" w:hAnsi="Arial"/>
          <w:i/>
        </w:rPr>
        <w:t>”</w:t>
      </w:r>
      <w:r w:rsidRPr="00E46C9B">
        <w:rPr>
          <w:rFonts w:ascii="Arial" w:hAnsi="Arial"/>
          <w:i/>
        </w:rPr>
        <w:t xml:space="preserve"> disabled</w:t>
      </w:r>
      <w:r>
        <w:rPr>
          <w:rFonts w:ascii="Arial" w:hAnsi="Arial"/>
          <w:i/>
        </w:rPr>
        <w:t>”</w:t>
      </w:r>
      <w:r w:rsidRPr="00E46C9B">
        <w:rPr>
          <w:rFonts w:ascii="Arial" w:hAnsi="Arial"/>
          <w:i/>
        </w:rPr>
        <w:t xml:space="preserve"> state, the diagram is reset. </w:t>
      </w:r>
    </w:p>
    <w:p w14:paraId="5AD83F7A" w14:textId="77777777" w:rsidR="003A0CD1" w:rsidRDefault="003A0CD1" w:rsidP="003A0CD1">
      <w:pPr>
        <w:pStyle w:val="ListParagraph"/>
        <w:rPr>
          <w:rFonts w:ascii="Arial" w:hAnsi="Arial"/>
          <w:i/>
        </w:rPr>
      </w:pPr>
    </w:p>
    <w:p w14:paraId="35081891" w14:textId="77777777" w:rsidR="003A0CD1" w:rsidRDefault="003A0CD1" w:rsidP="003A0CD1">
      <w:pPr>
        <w:pStyle w:val="ListParagraph"/>
        <w:rPr>
          <w:rFonts w:ascii="Arial" w:hAnsi="Arial"/>
        </w:rPr>
      </w:pPr>
      <w:r w:rsidRPr="00E46C9B">
        <w:rPr>
          <w:rFonts w:ascii="Arial" w:hAnsi="Arial"/>
        </w:rPr>
        <w:t>The disabled state in no way inhibits the ability of a user to edit the diagram.</w:t>
      </w:r>
    </w:p>
    <w:p w14:paraId="12A34613" w14:textId="77777777" w:rsidR="003A0CD1" w:rsidRPr="00434E54" w:rsidRDefault="00323F53" w:rsidP="003A0CD1">
      <w:pPr>
        <w:pStyle w:val="ListParagraph"/>
        <w:numPr>
          <w:ilvl w:val="0"/>
          <w:numId w:val="35"/>
        </w:numPr>
        <w:rPr>
          <w:rFonts w:ascii="Arial" w:hAnsi="Arial"/>
        </w:rPr>
      </w:pPr>
      <w:r>
        <w:rPr>
          <w:rFonts w:ascii="Arial" w:hAnsi="Arial"/>
          <w:u w:val="single"/>
        </w:rPr>
        <w:t>Isolated</w:t>
      </w:r>
      <w:r w:rsidR="003A0CD1" w:rsidRPr="00E46C9B">
        <w:rPr>
          <w:rFonts w:ascii="Arial" w:hAnsi="Arial"/>
        </w:rPr>
        <w:t>. When in a “</w:t>
      </w:r>
      <w:r>
        <w:rPr>
          <w:rFonts w:ascii="Arial" w:hAnsi="Arial"/>
        </w:rPr>
        <w:t>isolated</w:t>
      </w:r>
      <w:r w:rsidR="003A0CD1" w:rsidRPr="00E46C9B">
        <w:rPr>
          <w:rFonts w:ascii="Arial" w:hAnsi="Arial"/>
        </w:rPr>
        <w:t xml:space="preserve">” state, blocks in the diagram </w:t>
      </w:r>
      <w:r>
        <w:rPr>
          <w:rFonts w:ascii="Arial" w:hAnsi="Arial"/>
        </w:rPr>
        <w:t>interact with a completely separate database and set of tags from production.  In this way a diagram in this state is prevented from making “live” updates</w:t>
      </w:r>
      <w:r w:rsidR="003A0CD1" w:rsidRPr="00E46C9B">
        <w:rPr>
          <w:rFonts w:ascii="Arial" w:hAnsi="Arial"/>
        </w:rPr>
        <w:t>.</w:t>
      </w:r>
      <w:r>
        <w:rPr>
          <w:rFonts w:ascii="Arial" w:hAnsi="Arial"/>
        </w:rPr>
        <w:t xml:space="preserve"> The isolation database connection and tag provider are configured in the Designer </w:t>
      </w:r>
      <w:r w:rsidR="002A172D" w:rsidRPr="002A172D">
        <w:rPr>
          <w:rFonts w:ascii="Arial" w:hAnsi="Arial"/>
          <w:i/>
        </w:rPr>
        <w:t>View</w:t>
      </w:r>
      <w:r>
        <w:rPr>
          <w:rFonts w:ascii="Arial" w:hAnsi="Arial"/>
        </w:rPr>
        <w:t xml:space="preserve"> menu. When the Block Language Toolkit module is loaded this menu will contain a custom entry for “External Interface Configuration”. This allows definition of production and isolation database connections and tag providers. Once set, these values persist in the Ignition internal database.</w:t>
      </w:r>
    </w:p>
    <w:p w14:paraId="1CC400C0" w14:textId="77777777" w:rsidR="003A0CD1" w:rsidRDefault="003A0CD1" w:rsidP="003A0CD1">
      <w:pPr>
        <w:pStyle w:val="Heading3"/>
      </w:pPr>
      <w:bookmarkStart w:id="84" w:name="_Toc320194029"/>
      <w:r>
        <w:t>Dirty</w:t>
      </w:r>
      <w:bookmarkEnd w:id="84"/>
    </w:p>
    <w:p w14:paraId="265D81EB" w14:textId="77777777" w:rsidR="003A0CD1" w:rsidRPr="00DD0A04" w:rsidRDefault="003A0CD1" w:rsidP="003A0CD1">
      <w:pPr>
        <w:ind w:left="360"/>
      </w:pPr>
      <w:r w:rsidRPr="00E46C9B">
        <w:t>A diagram becomes “dir</w:t>
      </w:r>
      <w:r w:rsidR="00C44983">
        <w:t>ty” when an edit action changes</w:t>
      </w:r>
      <w:r w:rsidRPr="00E46C9B">
        <w:t xml:space="preserve"> block</w:t>
      </w:r>
      <w:r w:rsidR="00C44983">
        <w:t xml:space="preserve"> </w:t>
      </w:r>
      <w:r w:rsidRPr="00E46C9B">
        <w:t xml:space="preserve">and/or connection configuration. In a “dirty” state, the version of the diagram executing in the Gateway does not correspond to the version in the Designer. In this state, notifications coming from the Gateway are ignored. Additionally, the diagram background is </w:t>
      </w:r>
      <w:r w:rsidR="00673296">
        <w:t>muddied</w:t>
      </w:r>
      <w:r w:rsidRPr="00E46C9B">
        <w:t xml:space="preserve"> to indicate this state to the user.</w:t>
      </w:r>
    </w:p>
    <w:p w14:paraId="6C4DE8BD" w14:textId="77777777" w:rsidR="003A0CD1" w:rsidRDefault="003A0CD1" w:rsidP="003A0CD1">
      <w:pPr>
        <w:ind w:left="360"/>
        <w:rPr>
          <w:i/>
        </w:rPr>
      </w:pPr>
    </w:p>
    <w:p w14:paraId="03E688BC" w14:textId="77777777" w:rsidR="003A0CD1" w:rsidRDefault="003A0CD1" w:rsidP="00C44983">
      <w:pPr>
        <w:pStyle w:val="ListParagraph"/>
        <w:ind w:left="360"/>
        <w:rPr>
          <w:rFonts w:ascii="Arial" w:hAnsi="Arial"/>
        </w:rPr>
      </w:pPr>
      <w:r w:rsidRPr="00E46C9B">
        <w:rPr>
          <w:rFonts w:ascii="Arial" w:hAnsi="Arial"/>
        </w:rPr>
        <w:t xml:space="preserve">The “dirty” condition is exited when the user “saves” the diagram </w:t>
      </w:r>
      <w:r>
        <w:rPr>
          <w:rFonts w:ascii="Arial" w:hAnsi="Arial"/>
        </w:rPr>
        <w:t xml:space="preserve">either </w:t>
      </w:r>
      <w:r w:rsidRPr="00E46C9B">
        <w:rPr>
          <w:rFonts w:ascii="Arial" w:hAnsi="Arial"/>
        </w:rPr>
        <w:t>individually</w:t>
      </w:r>
      <w:r w:rsidR="00C44983">
        <w:rPr>
          <w:rFonts w:ascii="Arial" w:hAnsi="Arial"/>
        </w:rPr>
        <w:t>, via a parent application</w:t>
      </w:r>
      <w:r w:rsidRPr="00E46C9B">
        <w:rPr>
          <w:rFonts w:ascii="Arial" w:hAnsi="Arial"/>
        </w:rPr>
        <w:t xml:space="preserve"> or via the main menu (which saves all project resources</w:t>
      </w:r>
      <w:r>
        <w:rPr>
          <w:rFonts w:ascii="Arial" w:hAnsi="Arial"/>
        </w:rPr>
        <w:t>/diagrams</w:t>
      </w:r>
      <w:r w:rsidRPr="00E46C9B">
        <w:rPr>
          <w:rFonts w:ascii="Arial" w:hAnsi="Arial"/>
        </w:rPr>
        <w:t>).</w:t>
      </w:r>
    </w:p>
    <w:p w14:paraId="3E184154" w14:textId="77777777" w:rsidR="008515BB" w:rsidRPr="006F5951" w:rsidRDefault="008515BB">
      <w:pPr>
        <w:pStyle w:val="ListParagraph"/>
        <w:ind w:left="360"/>
        <w:rPr>
          <w:rFonts w:ascii="Arial" w:hAnsi="Arial"/>
        </w:rPr>
      </w:pPr>
    </w:p>
    <w:p w14:paraId="438F13B9" w14:textId="77777777" w:rsidR="003A0CD1" w:rsidRDefault="003A0CD1" w:rsidP="003A0CD1">
      <w:pPr>
        <w:pStyle w:val="ListParagraph"/>
        <w:ind w:left="360"/>
        <w:rPr>
          <w:rFonts w:ascii="Arial" w:hAnsi="Arial"/>
        </w:rPr>
      </w:pPr>
      <w:r w:rsidRPr="00E46C9B">
        <w:rPr>
          <w:rFonts w:ascii="Arial" w:hAnsi="Arial"/>
        </w:rPr>
        <w:t>New diagrams and newly imported diagrams are treated as “dirty” because, until a “save” action, there is no corr</w:t>
      </w:r>
      <w:r w:rsidR="00673296">
        <w:rPr>
          <w:rFonts w:ascii="Arial" w:hAnsi="Arial"/>
        </w:rPr>
        <w:t>esponding entity in the Gateway to actually execute.</w:t>
      </w:r>
    </w:p>
    <w:p w14:paraId="62F482BC" w14:textId="4A443678" w:rsidR="003A0CD1" w:rsidRDefault="00F7310C" w:rsidP="003A0CD1">
      <w:pPr>
        <w:ind w:left="360"/>
      </w:pPr>
      <w:r>
        <w:t xml:space="preserve">A workspace tab that shows a </w:t>
      </w:r>
      <w:r w:rsidR="00E353AE">
        <w:t>“</w:t>
      </w:r>
      <w:r>
        <w:t>dirty</w:t>
      </w:r>
      <w:r w:rsidR="00E353AE">
        <w:t>”</w:t>
      </w:r>
      <w:r>
        <w:t xml:space="preserve"> diagram cannot be closed without the user agreeing to save or discard the changes. In this instance, </w:t>
      </w:r>
      <w:r w:rsidR="00E353AE">
        <w:t>“</w:t>
      </w:r>
      <w:r>
        <w:t>save</w:t>
      </w:r>
      <w:r w:rsidR="00E353AE">
        <w:t>”</w:t>
      </w:r>
      <w:r>
        <w:t xml:space="preserve"> means that the diagram changes are recorded into the project resource. </w:t>
      </w:r>
    </w:p>
    <w:p w14:paraId="59486107" w14:textId="77777777" w:rsidR="00F7310C" w:rsidRPr="00F7310C" w:rsidRDefault="00F7310C" w:rsidP="003A0CD1">
      <w:pPr>
        <w:ind w:left="360"/>
      </w:pPr>
    </w:p>
    <w:p w14:paraId="48BF379D" w14:textId="77777777" w:rsidR="003A0CD1" w:rsidRDefault="003A0CD1" w:rsidP="003A0CD1">
      <w:pPr>
        <w:pStyle w:val="Heading3"/>
      </w:pPr>
      <w:bookmarkStart w:id="85" w:name="_Toc320194030"/>
      <w:r>
        <w:t>Reset Action</w:t>
      </w:r>
      <w:bookmarkEnd w:id="85"/>
    </w:p>
    <w:p w14:paraId="6AC5555A" w14:textId="77777777" w:rsidR="003A0CD1" w:rsidRPr="009E069D" w:rsidRDefault="003A0CD1" w:rsidP="003A0CD1">
      <w:r w:rsidRPr="009E069D">
        <w:t>A “reset” action on a diagram results in the following sequence of actions:</w:t>
      </w:r>
    </w:p>
    <w:p w14:paraId="2F685D4D" w14:textId="77777777" w:rsidR="003A0CD1" w:rsidRPr="009E069D" w:rsidRDefault="003A0CD1" w:rsidP="003A0CD1">
      <w:pPr>
        <w:pStyle w:val="ListParagraph"/>
        <w:numPr>
          <w:ilvl w:val="0"/>
          <w:numId w:val="36"/>
        </w:numPr>
        <w:rPr>
          <w:rFonts w:ascii="Arial" w:hAnsi="Arial"/>
        </w:rPr>
      </w:pPr>
      <w:r w:rsidRPr="009E069D">
        <w:rPr>
          <w:rFonts w:ascii="Arial" w:hAnsi="Arial"/>
          <w:u w:val="single"/>
        </w:rPr>
        <w:t>Disable</w:t>
      </w:r>
      <w:r w:rsidRPr="009E069D">
        <w:rPr>
          <w:rFonts w:ascii="Arial" w:hAnsi="Arial"/>
        </w:rPr>
        <w:t>: The diagram is disabled, thereby cancelling all tag subscriptions related properties of blocks within the diagram.</w:t>
      </w:r>
    </w:p>
    <w:p w14:paraId="51D01356" w14:textId="77777777" w:rsidR="003A0CD1" w:rsidRPr="009E069D" w:rsidRDefault="003A0CD1" w:rsidP="003A0CD1">
      <w:pPr>
        <w:pStyle w:val="ListParagraph"/>
        <w:numPr>
          <w:ilvl w:val="0"/>
          <w:numId w:val="36"/>
        </w:numPr>
        <w:rPr>
          <w:rFonts w:ascii="Arial" w:hAnsi="Arial"/>
        </w:rPr>
      </w:pPr>
      <w:r w:rsidRPr="009E069D">
        <w:rPr>
          <w:rFonts w:ascii="Arial" w:hAnsi="Arial"/>
          <w:u w:val="single"/>
        </w:rPr>
        <w:t>Block reset</w:t>
      </w:r>
      <w:r w:rsidRPr="009E069D">
        <w:rPr>
          <w:rFonts w:ascii="Arial" w:hAnsi="Arial"/>
        </w:rPr>
        <w:t>: A “reset” signal is sent to all blocks within the diagram. Each block is expected to appropriately set its internal state. This usually results in setting its state to unknown and clearing any internal data caches.</w:t>
      </w:r>
    </w:p>
    <w:p w14:paraId="3682A535" w14:textId="3C79DBBC" w:rsidR="003A0CD1" w:rsidRPr="009E069D" w:rsidRDefault="003A0CD1" w:rsidP="003A0CD1">
      <w:pPr>
        <w:pStyle w:val="ListParagraph"/>
        <w:numPr>
          <w:ilvl w:val="0"/>
          <w:numId w:val="36"/>
        </w:numPr>
        <w:rPr>
          <w:rFonts w:ascii="Arial" w:hAnsi="Arial"/>
        </w:rPr>
      </w:pPr>
      <w:r w:rsidRPr="009E069D">
        <w:rPr>
          <w:rFonts w:ascii="Arial" w:hAnsi="Arial"/>
          <w:u w:val="single"/>
        </w:rPr>
        <w:t>Connection reset</w:t>
      </w:r>
      <w:r w:rsidRPr="009E069D">
        <w:rPr>
          <w:rFonts w:ascii="Arial" w:hAnsi="Arial"/>
        </w:rPr>
        <w:t xml:space="preserve">: All </w:t>
      </w:r>
      <w:r w:rsidR="009862EC">
        <w:rPr>
          <w:rFonts w:ascii="Arial" w:hAnsi="Arial"/>
        </w:rPr>
        <w:t xml:space="preserve">blocks with outgoing </w:t>
      </w:r>
      <w:r w:rsidRPr="009E069D">
        <w:rPr>
          <w:rFonts w:ascii="Arial" w:hAnsi="Arial"/>
        </w:rPr>
        <w:t>truth-value connections</w:t>
      </w:r>
      <w:r w:rsidR="009862EC">
        <w:rPr>
          <w:rFonts w:ascii="Arial" w:hAnsi="Arial"/>
        </w:rPr>
        <w:t xml:space="preserve"> propagate an</w:t>
      </w:r>
      <w:r w:rsidRPr="009E069D">
        <w:rPr>
          <w:rFonts w:ascii="Arial" w:hAnsi="Arial"/>
        </w:rPr>
        <w:t xml:space="preserve"> </w:t>
      </w:r>
      <w:r w:rsidRPr="009E069D">
        <w:rPr>
          <w:rFonts w:ascii="Courier" w:hAnsi="Courier"/>
        </w:rPr>
        <w:t>UNKNOWN</w:t>
      </w:r>
      <w:r w:rsidRPr="009E069D">
        <w:rPr>
          <w:rFonts w:ascii="Arial" w:hAnsi="Arial"/>
        </w:rPr>
        <w:t xml:space="preserve"> state</w:t>
      </w:r>
      <w:r w:rsidR="009862EC">
        <w:rPr>
          <w:rFonts w:ascii="Arial" w:hAnsi="Arial"/>
        </w:rPr>
        <w:t xml:space="preserve"> along those connections</w:t>
      </w:r>
      <w:r w:rsidRPr="009E069D">
        <w:rPr>
          <w:rFonts w:ascii="Arial" w:hAnsi="Arial"/>
        </w:rPr>
        <w:t>.</w:t>
      </w:r>
    </w:p>
    <w:p w14:paraId="4D08A95C" w14:textId="29EF7F8F" w:rsidR="003A0CD1" w:rsidRPr="009E069D" w:rsidRDefault="003A0CD1" w:rsidP="003A0CD1">
      <w:pPr>
        <w:pStyle w:val="ListParagraph"/>
        <w:numPr>
          <w:ilvl w:val="0"/>
          <w:numId w:val="36"/>
        </w:numPr>
        <w:rPr>
          <w:rFonts w:ascii="Arial" w:hAnsi="Arial"/>
        </w:rPr>
      </w:pPr>
      <w:r w:rsidRPr="009E069D">
        <w:rPr>
          <w:rFonts w:ascii="Arial" w:hAnsi="Arial"/>
          <w:u w:val="single"/>
        </w:rPr>
        <w:t>Enable</w:t>
      </w:r>
      <w:r w:rsidRPr="009E069D">
        <w:rPr>
          <w:rFonts w:ascii="Arial" w:hAnsi="Arial"/>
        </w:rPr>
        <w:t xml:space="preserve">: The diagram is finally re-enabled (returning to its previous active or </w:t>
      </w:r>
      <w:r w:rsidR="009862EC">
        <w:rPr>
          <w:rFonts w:ascii="Arial" w:hAnsi="Arial"/>
        </w:rPr>
        <w:t>isolated</w:t>
      </w:r>
      <w:r w:rsidR="009862EC" w:rsidRPr="009E069D">
        <w:rPr>
          <w:rFonts w:ascii="Arial" w:hAnsi="Arial"/>
        </w:rPr>
        <w:t xml:space="preserve"> </w:t>
      </w:r>
      <w:r w:rsidRPr="009E069D">
        <w:rPr>
          <w:rFonts w:ascii="Arial" w:hAnsi="Arial"/>
        </w:rPr>
        <w:t>state). Tag subscriptions are restored and each subscribing property receives the current value.</w:t>
      </w:r>
      <w:r w:rsidR="009862EC">
        <w:rPr>
          <w:rFonts w:ascii="Arial" w:hAnsi="Arial"/>
        </w:rPr>
        <w:t xml:space="preserve"> Input blocks propagate the current tag value on their outputs.</w:t>
      </w:r>
    </w:p>
    <w:p w14:paraId="605616B8" w14:textId="77777777" w:rsidR="003A0CD1" w:rsidRDefault="003A0CD1" w:rsidP="003A0CD1">
      <w:pPr>
        <w:pStyle w:val="ListParagraph"/>
        <w:rPr>
          <w:rFonts w:ascii="Arial" w:hAnsi="Arial"/>
        </w:rPr>
      </w:pPr>
    </w:p>
    <w:p w14:paraId="61B28B0D" w14:textId="77777777" w:rsidR="003A0CD1" w:rsidRPr="006F5951" w:rsidRDefault="000E68B2" w:rsidP="003A0CD1">
      <w:r w:rsidRPr="006F5951">
        <w:t xml:space="preserve">Note: If the diagram is currently in a “disabled” state, a reset action has no effect. </w:t>
      </w:r>
    </w:p>
    <w:p w14:paraId="198D5561" w14:textId="77777777" w:rsidR="00E6644D" w:rsidRDefault="00E6644D" w:rsidP="00E6644D"/>
    <w:p w14:paraId="5E11340B" w14:textId="77777777" w:rsidR="00E6644D" w:rsidRDefault="009D3BEB" w:rsidP="00D23575">
      <w:pPr>
        <w:pStyle w:val="Heading2"/>
      </w:pPr>
      <w:bookmarkStart w:id="86" w:name="_Toc320194031"/>
      <w:r>
        <w:t>Blocks</w:t>
      </w:r>
      <w:bookmarkEnd w:id="86"/>
    </w:p>
    <w:p w14:paraId="5506609D" w14:textId="77777777" w:rsidR="0013789B" w:rsidRDefault="00FA587D" w:rsidP="00E6644D">
      <w:r>
        <w:t xml:space="preserve">This section </w:t>
      </w:r>
      <w:r w:rsidR="00426858">
        <w:t>describes characteristics of blocks within the block language</w:t>
      </w:r>
      <w:r>
        <w:t>.</w:t>
      </w:r>
    </w:p>
    <w:p w14:paraId="70B53FF9" w14:textId="77777777" w:rsidR="00BB2BFF" w:rsidRDefault="00BB2BFF" w:rsidP="00BB2BFF">
      <w:pPr>
        <w:pStyle w:val="Heading3"/>
      </w:pPr>
      <w:bookmarkStart w:id="87" w:name="_Toc320194032"/>
      <w:r>
        <w:t>Block Behavior</w:t>
      </w:r>
      <w:bookmarkEnd w:id="87"/>
    </w:p>
    <w:p w14:paraId="74642499" w14:textId="77777777" w:rsidR="00BB2BFF" w:rsidRDefault="00BB2BFF" w:rsidP="00BB2BFF">
      <w:r>
        <w:t>With few exceptions, all blocks respond to the following action commands:</w:t>
      </w:r>
    </w:p>
    <w:p w14:paraId="40DCE636" w14:textId="77777777" w:rsidR="00DE5598" w:rsidRDefault="00BB2BFF">
      <w:pPr>
        <w:pStyle w:val="List"/>
        <w:tabs>
          <w:tab w:val="left" w:pos="1080"/>
          <w:tab w:val="left" w:pos="1350"/>
        </w:tabs>
        <w:ind w:left="2160" w:hanging="1440"/>
      </w:pPr>
      <w:r>
        <w:t>evaluate – force propagation of the latest values on all outputs</w:t>
      </w:r>
    </w:p>
    <w:p w14:paraId="75787D5B" w14:textId="77777777" w:rsidR="00DE5598" w:rsidRDefault="00BB2BFF">
      <w:pPr>
        <w:pStyle w:val="List"/>
        <w:tabs>
          <w:tab w:val="left" w:pos="1080"/>
          <w:tab w:val="left" w:pos="1350"/>
        </w:tabs>
        <w:ind w:left="2160" w:hanging="1440"/>
      </w:pPr>
      <w:r>
        <w:t>force – place a value on the selected output. Once propagated, the block is placed into a locked state.</w:t>
      </w:r>
    </w:p>
    <w:p w14:paraId="2A6E00CC" w14:textId="77777777" w:rsidR="00DE5598" w:rsidRDefault="00BB2BFF">
      <w:pPr>
        <w:pStyle w:val="List"/>
        <w:tabs>
          <w:tab w:val="left" w:pos="1080"/>
          <w:tab w:val="left" w:pos="1350"/>
        </w:tabs>
        <w:ind w:left="2160" w:hanging="1440"/>
      </w:pPr>
      <w:r>
        <w:t xml:space="preserve">lock/unlock – a </w:t>
      </w:r>
      <w:r w:rsidR="002A172D" w:rsidRPr="002A172D">
        <w:rPr>
          <w:i/>
        </w:rPr>
        <w:t>locked</w:t>
      </w:r>
      <w:r>
        <w:t xml:space="preserve"> block will not propagate a value on its output(s)</w:t>
      </w:r>
    </w:p>
    <w:p w14:paraId="59216BF2" w14:textId="77777777" w:rsidR="00DE5598" w:rsidRDefault="00BB2BFF">
      <w:pPr>
        <w:pStyle w:val="List"/>
        <w:tabs>
          <w:tab w:val="left" w:pos="1080"/>
          <w:tab w:val="left" w:pos="1350"/>
        </w:tabs>
        <w:ind w:left="2160" w:hanging="1440"/>
      </w:pPr>
      <w:r>
        <w:t xml:space="preserve">reset </w:t>
      </w:r>
      <w:r w:rsidR="004A6CAA">
        <w:t>–</w:t>
      </w:r>
      <w:r>
        <w:t xml:space="preserve"> </w:t>
      </w:r>
      <w:r w:rsidR="004A6CAA">
        <w:t xml:space="preserve">initiate a </w:t>
      </w:r>
      <w:r w:rsidR="002A172D" w:rsidRPr="002A172D">
        <w:rPr>
          <w:i/>
        </w:rPr>
        <w:t>reset</w:t>
      </w:r>
      <w:r w:rsidR="004A6CAA">
        <w:t xml:space="preserve"> action on the block. Reset behavior is dependent on the block type.</w:t>
      </w:r>
    </w:p>
    <w:p w14:paraId="72371AF2" w14:textId="77777777" w:rsidR="00BB2BFF" w:rsidRDefault="00BB2BFF" w:rsidP="00BB2BFF"/>
    <w:p w14:paraId="4711B5AB" w14:textId="77777777" w:rsidR="00BB2BFF" w:rsidRPr="004A6CAA" w:rsidRDefault="002A172D" w:rsidP="00BB2BFF">
      <w:pPr>
        <w:rPr>
          <w:i/>
        </w:rPr>
      </w:pPr>
      <w:r w:rsidRPr="002A172D">
        <w:rPr>
          <w:i/>
        </w:rPr>
        <w:t>These actions can be triggered via a user menu associated with the block or via a signal connected directly to the block. The signal stub is enabled/disabled interactively by the operator. By default it is not displayed.</w:t>
      </w:r>
    </w:p>
    <w:p w14:paraId="0D732F6D" w14:textId="77777777" w:rsidR="00DE5598" w:rsidRDefault="00DE5598"/>
    <w:p w14:paraId="16EF14F5" w14:textId="77777777" w:rsidR="007C022C" w:rsidRDefault="00426858" w:rsidP="00BB2BFF">
      <w:pPr>
        <w:pStyle w:val="Heading3"/>
      </w:pPr>
      <w:bookmarkStart w:id="88" w:name="_Toc320194033"/>
      <w:r>
        <w:t>Block Definitions</w:t>
      </w:r>
      <w:bookmarkEnd w:id="88"/>
    </w:p>
    <w:p w14:paraId="6D03C2DC" w14:textId="77777777" w:rsidR="00426858" w:rsidRDefault="00426858" w:rsidP="00426858">
      <w:r>
        <w:t xml:space="preserve">This section describes </w:t>
      </w:r>
      <w:r w:rsidR="00BB2BFF">
        <w:t xml:space="preserve">specific </w:t>
      </w:r>
      <w:r>
        <w:t>characteristics of each block</w:t>
      </w:r>
      <w:r w:rsidR="00BB2BFF">
        <w:t xml:space="preserve"> type</w:t>
      </w:r>
      <w:r>
        <w:t>.</w:t>
      </w:r>
    </w:p>
    <w:p w14:paraId="4457532E" w14:textId="77777777" w:rsidR="00426858" w:rsidRDefault="00426858" w:rsidP="00E6644D"/>
    <w:p w14:paraId="651EDCDB" w14:textId="77777777" w:rsidR="00F77B93" w:rsidRDefault="00F77B93" w:rsidP="00E6644D"/>
    <w:tbl>
      <w:tblPr>
        <w:tblW w:w="11352" w:type="dxa"/>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firstRow="0" w:lastRow="0" w:firstColumn="0" w:lastColumn="0" w:noHBand="0" w:noVBand="0"/>
      </w:tblPr>
      <w:tblGrid>
        <w:gridCol w:w="2190"/>
        <w:gridCol w:w="1237"/>
        <w:gridCol w:w="7925"/>
      </w:tblGrid>
      <w:tr w:rsidR="00353E9C" w14:paraId="4C2ABAE1" w14:textId="77777777">
        <w:trPr>
          <w:trHeight w:val="236"/>
          <w:tblHeader/>
          <w:jc w:val="center"/>
        </w:trPr>
        <w:tc>
          <w:tcPr>
            <w:tcW w:w="2190" w:type="dxa"/>
            <w:tcBorders>
              <w:bottom w:val="single" w:sz="4" w:space="0" w:color="auto"/>
            </w:tcBorders>
            <w:shd w:val="clear" w:color="auto" w:fill="E0E0E0"/>
          </w:tcPr>
          <w:p w14:paraId="6C0BB2E5" w14:textId="77777777" w:rsidR="00353E9C" w:rsidRDefault="00353E9C">
            <w:pPr>
              <w:pStyle w:val="Table-ColHead"/>
              <w:ind w:left="-21"/>
              <w:jc w:val="center"/>
              <w:rPr>
                <w:rFonts w:cs="Arial"/>
              </w:rPr>
            </w:pPr>
            <w:r>
              <w:rPr>
                <w:rFonts w:cs="Arial"/>
              </w:rPr>
              <w:t>Block</w:t>
            </w:r>
          </w:p>
        </w:tc>
        <w:tc>
          <w:tcPr>
            <w:tcW w:w="1237" w:type="dxa"/>
            <w:tcBorders>
              <w:bottom w:val="single" w:sz="4" w:space="0" w:color="auto"/>
            </w:tcBorders>
            <w:shd w:val="clear" w:color="auto" w:fill="E0E0E0"/>
          </w:tcPr>
          <w:p w14:paraId="17DAE644" w14:textId="77777777" w:rsidR="00353E9C" w:rsidRDefault="00353E9C">
            <w:pPr>
              <w:pStyle w:val="Table-ColHead"/>
              <w:jc w:val="center"/>
              <w:rPr>
                <w:rFonts w:cs="Arial"/>
              </w:rPr>
            </w:pPr>
            <w:r>
              <w:rPr>
                <w:rFonts w:cs="Arial"/>
              </w:rPr>
              <w:t>Palette</w:t>
            </w:r>
          </w:p>
        </w:tc>
        <w:tc>
          <w:tcPr>
            <w:tcW w:w="7925" w:type="dxa"/>
            <w:tcBorders>
              <w:bottom w:val="single" w:sz="4" w:space="0" w:color="auto"/>
            </w:tcBorders>
            <w:shd w:val="clear" w:color="auto" w:fill="E0E0E0"/>
          </w:tcPr>
          <w:p w14:paraId="43C087E8" w14:textId="77777777" w:rsidR="00353E9C" w:rsidRDefault="00353E9C">
            <w:pPr>
              <w:pStyle w:val="Table-ColHead"/>
              <w:jc w:val="center"/>
              <w:rPr>
                <w:rFonts w:cs="Arial"/>
              </w:rPr>
            </w:pPr>
            <w:r>
              <w:rPr>
                <w:rFonts w:cs="Arial"/>
              </w:rPr>
              <w:t>Description</w:t>
            </w:r>
          </w:p>
        </w:tc>
      </w:tr>
      <w:tr w:rsidR="00353E9C" w14:paraId="377B3C76" w14:textId="77777777">
        <w:trPr>
          <w:trHeight w:val="218"/>
          <w:jc w:val="center"/>
        </w:trPr>
        <w:tc>
          <w:tcPr>
            <w:tcW w:w="2190" w:type="dxa"/>
            <w:shd w:val="clear" w:color="auto" w:fill="auto"/>
          </w:tcPr>
          <w:p w14:paraId="1E501D49" w14:textId="77777777" w:rsidR="00353E9C" w:rsidRDefault="00353E9C">
            <w:pPr>
              <w:pStyle w:val="Table-Text"/>
              <w:ind w:left="-21"/>
              <w:rPr>
                <w:rFonts w:cs="Arial"/>
              </w:rPr>
            </w:pPr>
            <w:r>
              <w:rPr>
                <w:rFonts w:cs="Arial"/>
              </w:rPr>
              <w:t>A</w:t>
            </w:r>
            <w:r w:rsidR="00F92FFB">
              <w:rPr>
                <w:rFonts w:cs="Arial"/>
              </w:rPr>
              <w:t>ction</w:t>
            </w:r>
          </w:p>
        </w:tc>
        <w:tc>
          <w:tcPr>
            <w:tcW w:w="1237" w:type="dxa"/>
          </w:tcPr>
          <w:p w14:paraId="0280414E" w14:textId="77777777" w:rsidR="00353E9C" w:rsidRDefault="00F92FFB" w:rsidP="00720177">
            <w:pPr>
              <w:pStyle w:val="Table-Text"/>
              <w:rPr>
                <w:rFonts w:cs="Arial"/>
              </w:rPr>
            </w:pPr>
            <w:r>
              <w:rPr>
                <w:rFonts w:cs="Arial"/>
              </w:rPr>
              <w:t>Misc</w:t>
            </w:r>
          </w:p>
        </w:tc>
        <w:tc>
          <w:tcPr>
            <w:tcW w:w="7925" w:type="dxa"/>
            <w:shd w:val="clear" w:color="auto" w:fill="auto"/>
          </w:tcPr>
          <w:p w14:paraId="0D560144" w14:textId="77777777" w:rsidR="00353E9C" w:rsidRDefault="00F92FFB" w:rsidP="00720177">
            <w:pPr>
              <w:pStyle w:val="Table-Text"/>
              <w:rPr>
                <w:rFonts w:cs="Arial"/>
              </w:rPr>
            </w:pPr>
            <w:r>
              <w:rPr>
                <w:rFonts w:cs="Arial"/>
              </w:rPr>
              <w:t>Execute a configurable Python script</w:t>
            </w:r>
          </w:p>
        </w:tc>
      </w:tr>
      <w:tr w:rsidR="00F92FFB" w14:paraId="69194385" w14:textId="77777777">
        <w:trPr>
          <w:trHeight w:val="218"/>
          <w:jc w:val="center"/>
        </w:trPr>
        <w:tc>
          <w:tcPr>
            <w:tcW w:w="2190" w:type="dxa"/>
            <w:shd w:val="clear" w:color="auto" w:fill="auto"/>
          </w:tcPr>
          <w:p w14:paraId="0DCB5287" w14:textId="77777777" w:rsidR="00F92FFB" w:rsidRDefault="00F92FFB">
            <w:pPr>
              <w:pStyle w:val="Table-Text"/>
              <w:ind w:left="-21"/>
              <w:rPr>
                <w:rFonts w:cs="Arial"/>
              </w:rPr>
            </w:pPr>
            <w:r>
              <w:rPr>
                <w:rFonts w:cs="Arial"/>
              </w:rPr>
              <w:t>And</w:t>
            </w:r>
          </w:p>
        </w:tc>
        <w:tc>
          <w:tcPr>
            <w:tcW w:w="1237" w:type="dxa"/>
          </w:tcPr>
          <w:p w14:paraId="4C29BD2A" w14:textId="77777777" w:rsidR="00F92FFB" w:rsidRDefault="00F92FFB" w:rsidP="00720177">
            <w:pPr>
              <w:pStyle w:val="Table-Text"/>
              <w:rPr>
                <w:rFonts w:cs="Arial"/>
              </w:rPr>
            </w:pPr>
            <w:r>
              <w:rPr>
                <w:rFonts w:cs="Arial"/>
              </w:rPr>
              <w:t>Logic</w:t>
            </w:r>
          </w:p>
        </w:tc>
        <w:tc>
          <w:tcPr>
            <w:tcW w:w="7925" w:type="dxa"/>
            <w:shd w:val="clear" w:color="auto" w:fill="auto"/>
          </w:tcPr>
          <w:p w14:paraId="784ACFF8" w14:textId="77777777" w:rsidR="00F92FFB" w:rsidRDefault="00F92FFB" w:rsidP="00720177">
            <w:pPr>
              <w:pStyle w:val="Table-Text"/>
              <w:rPr>
                <w:rFonts w:cs="Arial"/>
              </w:rPr>
            </w:pPr>
            <w:r>
              <w:rPr>
                <w:rFonts w:cs="Arial"/>
              </w:rPr>
              <w:t>Propogate the logical “and” of the inputs</w:t>
            </w:r>
          </w:p>
        </w:tc>
      </w:tr>
      <w:tr w:rsidR="00F92FFB" w14:paraId="2D3DF717" w14:textId="77777777">
        <w:trPr>
          <w:trHeight w:val="218"/>
          <w:jc w:val="center"/>
        </w:trPr>
        <w:tc>
          <w:tcPr>
            <w:tcW w:w="2190" w:type="dxa"/>
            <w:shd w:val="clear" w:color="auto" w:fill="auto"/>
          </w:tcPr>
          <w:p w14:paraId="09402AD9" w14:textId="77777777" w:rsidR="00F92FFB" w:rsidRDefault="00F92FFB">
            <w:pPr>
              <w:pStyle w:val="Table-Text"/>
              <w:ind w:left="-21"/>
              <w:rPr>
                <w:rFonts w:cs="Arial"/>
              </w:rPr>
            </w:pPr>
            <w:r>
              <w:rPr>
                <w:rFonts w:cs="Arial"/>
              </w:rPr>
              <w:t>Arithmetic</w:t>
            </w:r>
          </w:p>
        </w:tc>
        <w:tc>
          <w:tcPr>
            <w:tcW w:w="1237" w:type="dxa"/>
          </w:tcPr>
          <w:p w14:paraId="7DB87F06" w14:textId="77777777" w:rsidR="00F92FFB" w:rsidRDefault="00F92FFB" w:rsidP="00720177">
            <w:pPr>
              <w:pStyle w:val="Table-Text"/>
              <w:rPr>
                <w:rFonts w:cs="Arial"/>
              </w:rPr>
            </w:pPr>
            <w:r>
              <w:rPr>
                <w:rFonts w:cs="Arial"/>
              </w:rPr>
              <w:t>Arithmetic</w:t>
            </w:r>
          </w:p>
        </w:tc>
        <w:tc>
          <w:tcPr>
            <w:tcW w:w="7925" w:type="dxa"/>
            <w:shd w:val="clear" w:color="auto" w:fill="auto"/>
          </w:tcPr>
          <w:p w14:paraId="29EE123A" w14:textId="77777777" w:rsidR="00F92FFB" w:rsidRDefault="00F92FFB" w:rsidP="00720177">
            <w:pPr>
              <w:pStyle w:val="Table-Text"/>
              <w:rPr>
                <w:rFonts w:cs="Arial"/>
              </w:rPr>
            </w:pPr>
            <w:r>
              <w:rPr>
                <w:rFonts w:cs="Arial"/>
              </w:rPr>
              <w:t>Perform one of meny arithmetic functions on the input</w:t>
            </w:r>
          </w:p>
        </w:tc>
      </w:tr>
      <w:tr w:rsidR="00F92FFB" w14:paraId="25FE4B10" w14:textId="77777777">
        <w:trPr>
          <w:trHeight w:val="218"/>
          <w:jc w:val="center"/>
        </w:trPr>
        <w:tc>
          <w:tcPr>
            <w:tcW w:w="2190" w:type="dxa"/>
            <w:shd w:val="clear" w:color="auto" w:fill="auto"/>
          </w:tcPr>
          <w:p w14:paraId="3D3CF3CA" w14:textId="77777777" w:rsidR="00F92FFB" w:rsidRDefault="00F92FFB">
            <w:pPr>
              <w:pStyle w:val="Table-Text"/>
              <w:ind w:left="-21"/>
              <w:rPr>
                <w:rFonts w:cs="Arial"/>
              </w:rPr>
            </w:pPr>
            <w:r>
              <w:rPr>
                <w:rFonts w:cs="Arial"/>
              </w:rPr>
              <w:t>Bias</w:t>
            </w:r>
          </w:p>
        </w:tc>
        <w:tc>
          <w:tcPr>
            <w:tcW w:w="1237" w:type="dxa"/>
          </w:tcPr>
          <w:p w14:paraId="66615C54" w14:textId="77777777" w:rsidR="00F92FFB" w:rsidRDefault="00F92FFB" w:rsidP="00720177">
            <w:pPr>
              <w:pStyle w:val="Table-Text"/>
              <w:rPr>
                <w:rFonts w:cs="Arial"/>
              </w:rPr>
            </w:pPr>
            <w:r>
              <w:rPr>
                <w:rFonts w:cs="Arial"/>
              </w:rPr>
              <w:t>Arithmetic</w:t>
            </w:r>
          </w:p>
        </w:tc>
        <w:tc>
          <w:tcPr>
            <w:tcW w:w="7925" w:type="dxa"/>
            <w:shd w:val="clear" w:color="auto" w:fill="auto"/>
          </w:tcPr>
          <w:p w14:paraId="401FFB73" w14:textId="77777777" w:rsidR="00F92FFB" w:rsidRDefault="00F92FFB" w:rsidP="00720177">
            <w:pPr>
              <w:pStyle w:val="Table-Text"/>
              <w:rPr>
                <w:rFonts w:cs="Arial"/>
              </w:rPr>
            </w:pPr>
            <w:r>
              <w:rPr>
                <w:rFonts w:cs="Arial"/>
              </w:rPr>
              <w:t>Add a specified constant to the input</w:t>
            </w:r>
          </w:p>
        </w:tc>
      </w:tr>
      <w:tr w:rsidR="00F92FFB" w:rsidDel="007918BA" w14:paraId="5F4E3F6C" w14:textId="4B80EA90">
        <w:trPr>
          <w:trHeight w:val="218"/>
          <w:jc w:val="center"/>
          <w:del w:id="89" w:author="Chuck Coughlin" w:date="2015-11-23T09:24:00Z"/>
        </w:trPr>
        <w:tc>
          <w:tcPr>
            <w:tcW w:w="2190" w:type="dxa"/>
            <w:shd w:val="clear" w:color="auto" w:fill="auto"/>
          </w:tcPr>
          <w:p w14:paraId="279267F3" w14:textId="614974DC" w:rsidR="00F92FFB" w:rsidDel="007918BA" w:rsidRDefault="00F92FFB">
            <w:pPr>
              <w:pStyle w:val="Table-Text"/>
              <w:ind w:left="-21"/>
              <w:rPr>
                <w:del w:id="90" w:author="Chuck Coughlin" w:date="2015-11-23T09:24:00Z"/>
                <w:rFonts w:cs="Arial"/>
              </w:rPr>
            </w:pPr>
            <w:del w:id="91" w:author="Chuck Coughlin" w:date="2015-11-23T09:23:00Z">
              <w:r w:rsidDel="007918BA">
                <w:rPr>
                  <w:rFonts w:cs="Arial"/>
                </w:rPr>
                <w:delText>Clock</w:delText>
              </w:r>
            </w:del>
          </w:p>
        </w:tc>
        <w:tc>
          <w:tcPr>
            <w:tcW w:w="1237" w:type="dxa"/>
          </w:tcPr>
          <w:p w14:paraId="36AAA587" w14:textId="712ACB40" w:rsidR="00F92FFB" w:rsidDel="007918BA" w:rsidRDefault="00F92FFB" w:rsidP="00720177">
            <w:pPr>
              <w:pStyle w:val="Table-Text"/>
              <w:rPr>
                <w:del w:id="92" w:author="Chuck Coughlin" w:date="2015-11-23T09:24:00Z"/>
                <w:rFonts w:cs="Arial"/>
              </w:rPr>
            </w:pPr>
            <w:del w:id="93" w:author="Chuck Coughlin" w:date="2015-11-23T09:24:00Z">
              <w:r w:rsidDel="007918BA">
                <w:rPr>
                  <w:rFonts w:cs="Arial"/>
                </w:rPr>
                <w:delText>Control</w:delText>
              </w:r>
            </w:del>
          </w:p>
        </w:tc>
        <w:tc>
          <w:tcPr>
            <w:tcW w:w="7925" w:type="dxa"/>
            <w:shd w:val="clear" w:color="auto" w:fill="auto"/>
          </w:tcPr>
          <w:p w14:paraId="4B9CF420" w14:textId="6EBFB49D" w:rsidR="00F92FFB" w:rsidDel="007918BA" w:rsidRDefault="00F92FFB" w:rsidP="00720177">
            <w:pPr>
              <w:pStyle w:val="Table-Text"/>
              <w:rPr>
                <w:del w:id="94" w:author="Chuck Coughlin" w:date="2015-11-23T09:24:00Z"/>
                <w:rFonts w:cs="Arial"/>
              </w:rPr>
            </w:pPr>
            <w:del w:id="95" w:author="Chuck Coughlin" w:date="2015-11-23T09:24:00Z">
              <w:r w:rsidDel="007918BA">
                <w:rPr>
                  <w:rFonts w:cs="Arial"/>
                </w:rPr>
                <w:delText>Send a signal on a configured interval</w:delText>
              </w:r>
            </w:del>
          </w:p>
        </w:tc>
      </w:tr>
      <w:tr w:rsidR="00F92FFB" w14:paraId="08FC6E69" w14:textId="77777777">
        <w:trPr>
          <w:trHeight w:val="236"/>
          <w:jc w:val="center"/>
        </w:trPr>
        <w:tc>
          <w:tcPr>
            <w:tcW w:w="2190" w:type="dxa"/>
            <w:shd w:val="clear" w:color="auto" w:fill="auto"/>
          </w:tcPr>
          <w:p w14:paraId="57E3FD3B" w14:textId="77777777" w:rsidR="00F92FFB" w:rsidRDefault="00F92FFB">
            <w:pPr>
              <w:pStyle w:val="Table-Text"/>
              <w:ind w:left="-21"/>
              <w:rPr>
                <w:rFonts w:cs="Arial"/>
              </w:rPr>
            </w:pPr>
            <w:r>
              <w:rPr>
                <w:rFonts w:cs="Arial"/>
              </w:rPr>
              <w:t>Command</w:t>
            </w:r>
          </w:p>
        </w:tc>
        <w:tc>
          <w:tcPr>
            <w:tcW w:w="1237" w:type="dxa"/>
          </w:tcPr>
          <w:p w14:paraId="6076A8F5" w14:textId="77777777" w:rsidR="00F92FFB" w:rsidDel="001F5CAE" w:rsidRDefault="00F92FFB" w:rsidP="00720177">
            <w:pPr>
              <w:pStyle w:val="Table-Text"/>
              <w:rPr>
                <w:rFonts w:cs="Arial"/>
              </w:rPr>
            </w:pPr>
            <w:r>
              <w:rPr>
                <w:rFonts w:cs="Arial"/>
              </w:rPr>
              <w:t>Connection</w:t>
            </w:r>
          </w:p>
        </w:tc>
        <w:tc>
          <w:tcPr>
            <w:tcW w:w="7925" w:type="dxa"/>
            <w:shd w:val="clear" w:color="auto" w:fill="auto"/>
          </w:tcPr>
          <w:p w14:paraId="433CA7C1" w14:textId="77777777" w:rsidR="00F92FFB" w:rsidRDefault="00F92FFB" w:rsidP="00720177">
            <w:pPr>
              <w:pStyle w:val="Table-Text"/>
              <w:rPr>
                <w:rFonts w:cs="Arial"/>
              </w:rPr>
            </w:pPr>
            <w:r>
              <w:rPr>
                <w:rFonts w:cs="Arial"/>
              </w:rPr>
              <w:t>Send a specified signal</w:t>
            </w:r>
          </w:p>
        </w:tc>
      </w:tr>
      <w:tr w:rsidR="00F92FFB" w14:paraId="1F02175C" w14:textId="77777777">
        <w:trPr>
          <w:trHeight w:val="218"/>
          <w:jc w:val="center"/>
        </w:trPr>
        <w:tc>
          <w:tcPr>
            <w:tcW w:w="2190" w:type="dxa"/>
            <w:shd w:val="clear" w:color="auto" w:fill="auto"/>
          </w:tcPr>
          <w:p w14:paraId="572456B5" w14:textId="77777777" w:rsidR="00F92FFB" w:rsidRDefault="00F92FFB">
            <w:pPr>
              <w:pStyle w:val="Table-Text"/>
              <w:ind w:left="-21"/>
              <w:rPr>
                <w:rFonts w:cs="Arial"/>
              </w:rPr>
            </w:pPr>
            <w:r>
              <w:rPr>
                <w:rFonts w:cs="Arial"/>
              </w:rPr>
              <w:t>Compare</w:t>
            </w:r>
          </w:p>
        </w:tc>
        <w:tc>
          <w:tcPr>
            <w:tcW w:w="1237" w:type="dxa"/>
          </w:tcPr>
          <w:p w14:paraId="281F502C" w14:textId="77777777" w:rsidR="00F92FFB" w:rsidRDefault="00F92FFB" w:rsidP="00720177">
            <w:pPr>
              <w:pStyle w:val="Table-Text"/>
              <w:rPr>
                <w:rFonts w:cs="Arial"/>
              </w:rPr>
            </w:pPr>
            <w:r>
              <w:rPr>
                <w:rFonts w:cs="Arial"/>
              </w:rPr>
              <w:t>Arithmetic</w:t>
            </w:r>
          </w:p>
        </w:tc>
        <w:tc>
          <w:tcPr>
            <w:tcW w:w="7925" w:type="dxa"/>
            <w:shd w:val="clear" w:color="auto" w:fill="auto"/>
          </w:tcPr>
          <w:p w14:paraId="54536979" w14:textId="77777777" w:rsidR="00F92FFB" w:rsidRDefault="00F92FFB" w:rsidP="00720177">
            <w:pPr>
              <w:pStyle w:val="Table-Text"/>
              <w:rPr>
                <w:rFonts w:cs="Arial"/>
              </w:rPr>
            </w:pPr>
            <w:r>
              <w:rPr>
                <w:rFonts w:cs="Arial"/>
              </w:rPr>
              <w:t>Compare two data values and return a truth-value</w:t>
            </w:r>
          </w:p>
        </w:tc>
      </w:tr>
      <w:tr w:rsidR="00F92FFB" w14:paraId="289928E7" w14:textId="77777777">
        <w:trPr>
          <w:trHeight w:val="218"/>
          <w:jc w:val="center"/>
        </w:trPr>
        <w:tc>
          <w:tcPr>
            <w:tcW w:w="2190" w:type="dxa"/>
            <w:shd w:val="clear" w:color="auto" w:fill="auto"/>
          </w:tcPr>
          <w:p w14:paraId="2E46D414" w14:textId="77777777" w:rsidR="00F92FFB" w:rsidRDefault="00F92FFB">
            <w:pPr>
              <w:pStyle w:val="Table-Text"/>
              <w:ind w:left="-21"/>
              <w:rPr>
                <w:rFonts w:cs="Arial"/>
              </w:rPr>
            </w:pPr>
            <w:r>
              <w:rPr>
                <w:rFonts w:cs="Arial"/>
              </w:rPr>
              <w:t>Compare Absolute</w:t>
            </w:r>
          </w:p>
        </w:tc>
        <w:tc>
          <w:tcPr>
            <w:tcW w:w="1237" w:type="dxa"/>
          </w:tcPr>
          <w:p w14:paraId="6E42CAD2" w14:textId="77777777" w:rsidR="00F92FFB" w:rsidRDefault="00F92FFB" w:rsidP="00720177">
            <w:pPr>
              <w:pStyle w:val="Table-Text"/>
              <w:rPr>
                <w:rFonts w:cs="Arial"/>
              </w:rPr>
            </w:pPr>
            <w:r>
              <w:rPr>
                <w:rFonts w:cs="Arial"/>
              </w:rPr>
              <w:t>Arithmetic</w:t>
            </w:r>
          </w:p>
        </w:tc>
        <w:tc>
          <w:tcPr>
            <w:tcW w:w="7925" w:type="dxa"/>
            <w:shd w:val="clear" w:color="auto" w:fill="auto"/>
          </w:tcPr>
          <w:p w14:paraId="136BC60A" w14:textId="77777777" w:rsidR="00F92FFB" w:rsidRDefault="00F92FFB" w:rsidP="00823F9A">
            <w:pPr>
              <w:pStyle w:val="Table-Text"/>
              <w:rPr>
                <w:rFonts w:cs="Arial"/>
              </w:rPr>
            </w:pPr>
            <w:r>
              <w:rPr>
                <w:rFonts w:cs="Arial"/>
              </w:rPr>
              <w:t>Compare the absolute values of two data inputs and return a truth-value</w:t>
            </w:r>
          </w:p>
        </w:tc>
      </w:tr>
      <w:tr w:rsidR="00F92FFB" w14:paraId="648218EE" w14:textId="77777777">
        <w:trPr>
          <w:trHeight w:val="218"/>
          <w:jc w:val="center"/>
        </w:trPr>
        <w:tc>
          <w:tcPr>
            <w:tcW w:w="2190" w:type="dxa"/>
            <w:shd w:val="clear" w:color="auto" w:fill="auto"/>
          </w:tcPr>
          <w:p w14:paraId="16C2F366" w14:textId="77777777" w:rsidR="00F92FFB" w:rsidRDefault="00F92FFB">
            <w:pPr>
              <w:pStyle w:val="Table-Text"/>
              <w:ind w:left="-21"/>
              <w:rPr>
                <w:rFonts w:cs="Arial"/>
              </w:rPr>
            </w:pPr>
            <w:r>
              <w:rPr>
                <w:rFonts w:cs="Arial"/>
              </w:rPr>
              <w:t>Compare Deadband</w:t>
            </w:r>
          </w:p>
        </w:tc>
        <w:tc>
          <w:tcPr>
            <w:tcW w:w="1237" w:type="dxa"/>
          </w:tcPr>
          <w:p w14:paraId="50003C7D" w14:textId="77777777" w:rsidR="00F92FFB" w:rsidRDefault="00F92FFB" w:rsidP="00720177">
            <w:pPr>
              <w:pStyle w:val="Table-Text"/>
              <w:rPr>
                <w:rFonts w:cs="Arial"/>
              </w:rPr>
            </w:pPr>
            <w:r>
              <w:rPr>
                <w:rFonts w:cs="Arial"/>
              </w:rPr>
              <w:t>Arithmetic</w:t>
            </w:r>
          </w:p>
        </w:tc>
        <w:tc>
          <w:tcPr>
            <w:tcW w:w="7925" w:type="dxa"/>
            <w:shd w:val="clear" w:color="auto" w:fill="auto"/>
          </w:tcPr>
          <w:p w14:paraId="341D563C" w14:textId="77777777" w:rsidR="00F92FFB" w:rsidRDefault="00F92FFB" w:rsidP="00604B74">
            <w:pPr>
              <w:pStyle w:val="Table-Text"/>
              <w:rPr>
                <w:rFonts w:cs="Arial"/>
              </w:rPr>
            </w:pPr>
            <w:r>
              <w:rPr>
                <w:rFonts w:cs="Arial"/>
              </w:rPr>
              <w:t>Compare the values of two data inputs considering a deadband zone.</w:t>
            </w:r>
          </w:p>
        </w:tc>
      </w:tr>
      <w:tr w:rsidR="00F92FFB" w14:paraId="76C471E0" w14:textId="77777777">
        <w:trPr>
          <w:trHeight w:val="218"/>
          <w:jc w:val="center"/>
        </w:trPr>
        <w:tc>
          <w:tcPr>
            <w:tcW w:w="2190" w:type="dxa"/>
            <w:shd w:val="clear" w:color="auto" w:fill="auto"/>
          </w:tcPr>
          <w:p w14:paraId="6E035A32" w14:textId="77777777" w:rsidR="00F92FFB" w:rsidRDefault="00F92FFB">
            <w:pPr>
              <w:pStyle w:val="Table-Text"/>
              <w:ind w:left="-21"/>
              <w:rPr>
                <w:rFonts w:cs="Arial"/>
              </w:rPr>
            </w:pPr>
            <w:r>
              <w:rPr>
                <w:rFonts w:cs="Arial"/>
              </w:rPr>
              <w:t>Data Conditioner</w:t>
            </w:r>
          </w:p>
        </w:tc>
        <w:tc>
          <w:tcPr>
            <w:tcW w:w="1237" w:type="dxa"/>
          </w:tcPr>
          <w:p w14:paraId="11A8140C" w14:textId="77777777" w:rsidR="00F92FFB" w:rsidRDefault="00F92FFB" w:rsidP="00720177">
            <w:pPr>
              <w:pStyle w:val="Table-Text"/>
              <w:rPr>
                <w:rFonts w:cs="Arial"/>
              </w:rPr>
            </w:pPr>
            <w:r>
              <w:rPr>
                <w:rFonts w:cs="Arial"/>
              </w:rPr>
              <w:t>Misc</w:t>
            </w:r>
          </w:p>
        </w:tc>
        <w:tc>
          <w:tcPr>
            <w:tcW w:w="7925" w:type="dxa"/>
            <w:shd w:val="clear" w:color="auto" w:fill="auto"/>
          </w:tcPr>
          <w:p w14:paraId="7815C8C7" w14:textId="77777777" w:rsidR="00F92FFB" w:rsidRDefault="00F92FFB" w:rsidP="00604B74">
            <w:pPr>
              <w:pStyle w:val="Table-Text"/>
              <w:rPr>
                <w:rFonts w:cs="Arial"/>
              </w:rPr>
            </w:pPr>
            <w:r>
              <w:rPr>
                <w:rFonts w:cs="Arial"/>
              </w:rPr>
              <w:t>Apply additional quality constraints to the input</w:t>
            </w:r>
          </w:p>
        </w:tc>
      </w:tr>
      <w:tr w:rsidR="00F92FFB" w14:paraId="0F6B13FE" w14:textId="77777777">
        <w:trPr>
          <w:trHeight w:val="218"/>
          <w:jc w:val="center"/>
        </w:trPr>
        <w:tc>
          <w:tcPr>
            <w:tcW w:w="2190" w:type="dxa"/>
            <w:shd w:val="clear" w:color="auto" w:fill="auto"/>
          </w:tcPr>
          <w:p w14:paraId="69519AAE" w14:textId="77777777" w:rsidR="00F92FFB" w:rsidRDefault="00F92FFB">
            <w:pPr>
              <w:pStyle w:val="Table-Text"/>
              <w:ind w:left="-21"/>
              <w:rPr>
                <w:rFonts w:cs="Arial"/>
              </w:rPr>
            </w:pPr>
            <w:r>
              <w:rPr>
                <w:rFonts w:cs="Arial"/>
              </w:rPr>
              <w:t>Data Pump</w:t>
            </w:r>
          </w:p>
        </w:tc>
        <w:tc>
          <w:tcPr>
            <w:tcW w:w="1237" w:type="dxa"/>
          </w:tcPr>
          <w:p w14:paraId="7AA7EC3C" w14:textId="77777777" w:rsidR="00F92FFB" w:rsidRDefault="00F92FFB" w:rsidP="00720177">
            <w:pPr>
              <w:pStyle w:val="Table-Text"/>
              <w:rPr>
                <w:rFonts w:cs="Arial"/>
              </w:rPr>
            </w:pPr>
            <w:r>
              <w:rPr>
                <w:rFonts w:cs="Arial"/>
              </w:rPr>
              <w:t>Connection</w:t>
            </w:r>
          </w:p>
        </w:tc>
        <w:tc>
          <w:tcPr>
            <w:tcW w:w="7925" w:type="dxa"/>
            <w:shd w:val="clear" w:color="auto" w:fill="auto"/>
          </w:tcPr>
          <w:p w14:paraId="171EB0A3" w14:textId="77777777" w:rsidR="00F92FFB" w:rsidRDefault="00F92FFB" w:rsidP="00604B74">
            <w:pPr>
              <w:pStyle w:val="Table-Text"/>
              <w:rPr>
                <w:rFonts w:cs="Arial"/>
              </w:rPr>
            </w:pPr>
            <w:r>
              <w:rPr>
                <w:rFonts w:cs="Arial"/>
              </w:rPr>
              <w:t>Emit a value on a timed interval</w:t>
            </w:r>
          </w:p>
        </w:tc>
      </w:tr>
      <w:tr w:rsidR="00F92FFB" w14:paraId="74B92A6F" w14:textId="77777777">
        <w:trPr>
          <w:trHeight w:val="218"/>
          <w:jc w:val="center"/>
        </w:trPr>
        <w:tc>
          <w:tcPr>
            <w:tcW w:w="2190" w:type="dxa"/>
            <w:shd w:val="clear" w:color="auto" w:fill="auto"/>
          </w:tcPr>
          <w:p w14:paraId="19EAA249" w14:textId="77777777" w:rsidR="00F92FFB" w:rsidRDefault="00F92FFB">
            <w:pPr>
              <w:pStyle w:val="Table-Text"/>
              <w:ind w:left="-21"/>
              <w:rPr>
                <w:rFonts w:cs="Arial"/>
              </w:rPr>
            </w:pPr>
            <w:r>
              <w:rPr>
                <w:rFonts w:cs="Arial"/>
              </w:rPr>
              <w:t>Data Shift</w:t>
            </w:r>
          </w:p>
        </w:tc>
        <w:tc>
          <w:tcPr>
            <w:tcW w:w="1237" w:type="dxa"/>
          </w:tcPr>
          <w:p w14:paraId="59608809" w14:textId="77777777" w:rsidR="00F92FFB" w:rsidRDefault="00F92FFB" w:rsidP="00720177">
            <w:pPr>
              <w:pStyle w:val="Table-Text"/>
              <w:rPr>
                <w:rFonts w:cs="Arial"/>
              </w:rPr>
            </w:pPr>
            <w:r>
              <w:rPr>
                <w:rFonts w:cs="Arial"/>
              </w:rPr>
              <w:t>Control</w:t>
            </w:r>
          </w:p>
        </w:tc>
        <w:tc>
          <w:tcPr>
            <w:tcW w:w="7925" w:type="dxa"/>
            <w:shd w:val="clear" w:color="auto" w:fill="auto"/>
          </w:tcPr>
          <w:p w14:paraId="674F9FFA" w14:textId="77777777" w:rsidR="00F92FFB" w:rsidRDefault="00F92FFB" w:rsidP="00604B74">
            <w:pPr>
              <w:pStyle w:val="Table-Text"/>
              <w:rPr>
                <w:rFonts w:cs="Arial"/>
              </w:rPr>
            </w:pPr>
            <w:r>
              <w:rPr>
                <w:rFonts w:cs="Arial"/>
              </w:rPr>
              <w:t>Buffer incoming data for a fixed sample size</w:t>
            </w:r>
          </w:p>
        </w:tc>
      </w:tr>
      <w:tr w:rsidR="00F92FFB" w14:paraId="3F85CE7F" w14:textId="77777777">
        <w:trPr>
          <w:trHeight w:val="236"/>
          <w:jc w:val="center"/>
        </w:trPr>
        <w:tc>
          <w:tcPr>
            <w:tcW w:w="2190" w:type="dxa"/>
            <w:shd w:val="clear" w:color="auto" w:fill="auto"/>
          </w:tcPr>
          <w:p w14:paraId="7E9DE4BF" w14:textId="77777777" w:rsidR="00F92FFB" w:rsidRDefault="00F92FFB">
            <w:pPr>
              <w:pStyle w:val="Table-Text"/>
              <w:ind w:left="-21"/>
              <w:rPr>
                <w:rFonts w:cs="Arial"/>
              </w:rPr>
            </w:pPr>
            <w:r>
              <w:rPr>
                <w:rFonts w:cs="Arial"/>
              </w:rPr>
              <w:t>Delay</w:t>
            </w:r>
          </w:p>
        </w:tc>
        <w:tc>
          <w:tcPr>
            <w:tcW w:w="1237" w:type="dxa"/>
          </w:tcPr>
          <w:p w14:paraId="0A5D807B" w14:textId="77777777" w:rsidR="00F92FFB" w:rsidRDefault="00F92FFB" w:rsidP="00720177">
            <w:pPr>
              <w:pStyle w:val="Table-Text"/>
              <w:rPr>
                <w:rFonts w:cs="Arial"/>
              </w:rPr>
            </w:pPr>
            <w:r>
              <w:rPr>
                <w:rFonts w:cs="Arial"/>
              </w:rPr>
              <w:t>Control</w:t>
            </w:r>
          </w:p>
        </w:tc>
        <w:tc>
          <w:tcPr>
            <w:tcW w:w="7925" w:type="dxa"/>
            <w:shd w:val="clear" w:color="auto" w:fill="auto"/>
          </w:tcPr>
          <w:p w14:paraId="4016A35C" w14:textId="77777777" w:rsidR="00F92FFB" w:rsidRDefault="00F92FFB" w:rsidP="00720177">
            <w:pPr>
              <w:pStyle w:val="Table-Text"/>
              <w:rPr>
                <w:rFonts w:cs="Arial"/>
              </w:rPr>
            </w:pPr>
            <w:r>
              <w:rPr>
                <w:rFonts w:cs="Arial"/>
              </w:rPr>
              <w:t>Introduce a delay into the data flow</w:t>
            </w:r>
          </w:p>
        </w:tc>
      </w:tr>
      <w:tr w:rsidR="00F92FFB" w14:paraId="78A85F76" w14:textId="77777777">
        <w:trPr>
          <w:trHeight w:val="236"/>
          <w:jc w:val="center"/>
        </w:trPr>
        <w:tc>
          <w:tcPr>
            <w:tcW w:w="2190" w:type="dxa"/>
            <w:shd w:val="clear" w:color="auto" w:fill="auto"/>
          </w:tcPr>
          <w:p w14:paraId="0B4FC252" w14:textId="77777777" w:rsidR="00F92FFB" w:rsidRDefault="00F92FFB">
            <w:pPr>
              <w:pStyle w:val="Table-Text"/>
              <w:ind w:left="-21"/>
              <w:rPr>
                <w:rFonts w:cs="Arial"/>
              </w:rPr>
            </w:pPr>
            <w:r>
              <w:rPr>
                <w:rFonts w:cs="Arial"/>
              </w:rPr>
              <w:t>Difference</w:t>
            </w:r>
          </w:p>
        </w:tc>
        <w:tc>
          <w:tcPr>
            <w:tcW w:w="1237" w:type="dxa"/>
          </w:tcPr>
          <w:p w14:paraId="0DDE71A6" w14:textId="77777777" w:rsidR="00F92FFB" w:rsidRDefault="00F92FFB" w:rsidP="00720177">
            <w:pPr>
              <w:pStyle w:val="Table-Text"/>
              <w:rPr>
                <w:rFonts w:cs="Arial"/>
              </w:rPr>
            </w:pPr>
            <w:r>
              <w:rPr>
                <w:rFonts w:cs="Arial"/>
              </w:rPr>
              <w:t>Arithmetic</w:t>
            </w:r>
          </w:p>
        </w:tc>
        <w:tc>
          <w:tcPr>
            <w:tcW w:w="7925" w:type="dxa"/>
            <w:shd w:val="clear" w:color="auto" w:fill="auto"/>
          </w:tcPr>
          <w:p w14:paraId="29BAA713" w14:textId="77777777" w:rsidR="00F92FFB" w:rsidRDefault="00F92FFB" w:rsidP="00720177">
            <w:pPr>
              <w:pStyle w:val="Table-Text"/>
              <w:rPr>
                <w:rFonts w:cs="Arial"/>
              </w:rPr>
            </w:pPr>
            <w:r>
              <w:rPr>
                <w:rFonts w:cs="Arial"/>
              </w:rPr>
              <w:t>Subtract one input from the other</w:t>
            </w:r>
          </w:p>
        </w:tc>
      </w:tr>
      <w:tr w:rsidR="00F92FFB" w14:paraId="4CFCEC23" w14:textId="77777777">
        <w:trPr>
          <w:trHeight w:val="236"/>
          <w:jc w:val="center"/>
        </w:trPr>
        <w:tc>
          <w:tcPr>
            <w:tcW w:w="2190" w:type="dxa"/>
            <w:shd w:val="clear" w:color="auto" w:fill="auto"/>
          </w:tcPr>
          <w:p w14:paraId="6E6330B8" w14:textId="77777777" w:rsidR="00F92FFB" w:rsidRDefault="00F92FFB">
            <w:pPr>
              <w:pStyle w:val="Table-Text"/>
              <w:ind w:left="-21"/>
              <w:rPr>
                <w:rFonts w:cs="Arial"/>
              </w:rPr>
            </w:pPr>
            <w:r>
              <w:rPr>
                <w:rFonts w:cs="Arial"/>
              </w:rPr>
              <w:lastRenderedPageBreak/>
              <w:t>EdgeTrigger</w:t>
            </w:r>
          </w:p>
        </w:tc>
        <w:tc>
          <w:tcPr>
            <w:tcW w:w="1237" w:type="dxa"/>
          </w:tcPr>
          <w:p w14:paraId="6E50F09C" w14:textId="77777777" w:rsidR="00F92FFB" w:rsidRDefault="00F92FFB" w:rsidP="00720177">
            <w:pPr>
              <w:pStyle w:val="Table-Text"/>
              <w:rPr>
                <w:rFonts w:cs="Arial"/>
              </w:rPr>
            </w:pPr>
            <w:r>
              <w:rPr>
                <w:rFonts w:cs="Arial"/>
              </w:rPr>
              <w:t>Control</w:t>
            </w:r>
          </w:p>
        </w:tc>
        <w:tc>
          <w:tcPr>
            <w:tcW w:w="7925" w:type="dxa"/>
            <w:shd w:val="clear" w:color="auto" w:fill="auto"/>
          </w:tcPr>
          <w:p w14:paraId="322B94EC" w14:textId="77777777" w:rsidR="00F92FFB" w:rsidRDefault="00F92FFB" w:rsidP="00720177">
            <w:pPr>
              <w:pStyle w:val="Table-Text"/>
              <w:rPr>
                <w:rFonts w:cs="Arial"/>
              </w:rPr>
            </w:pPr>
            <w:r>
              <w:rPr>
                <w:rFonts w:cs="Arial"/>
              </w:rPr>
              <w:t>Detect a truth-value change and hold for a specified interval</w:t>
            </w:r>
          </w:p>
        </w:tc>
      </w:tr>
      <w:tr w:rsidR="00F92FFB" w14:paraId="728888B2" w14:textId="77777777">
        <w:trPr>
          <w:trHeight w:val="236"/>
          <w:jc w:val="center"/>
        </w:trPr>
        <w:tc>
          <w:tcPr>
            <w:tcW w:w="2190" w:type="dxa"/>
            <w:shd w:val="clear" w:color="auto" w:fill="auto"/>
          </w:tcPr>
          <w:p w14:paraId="1DFBE2B8" w14:textId="77777777" w:rsidR="00F92FFB" w:rsidRDefault="00F92FFB">
            <w:pPr>
              <w:pStyle w:val="Table-Text"/>
              <w:ind w:left="-21"/>
              <w:rPr>
                <w:rFonts w:cs="Arial"/>
              </w:rPr>
            </w:pPr>
            <w:r>
              <w:rPr>
                <w:rFonts w:cs="Arial"/>
              </w:rPr>
              <w:t xml:space="preserve">Encapsulation </w:t>
            </w:r>
          </w:p>
        </w:tc>
        <w:tc>
          <w:tcPr>
            <w:tcW w:w="1237" w:type="dxa"/>
          </w:tcPr>
          <w:p w14:paraId="633564D0" w14:textId="77777777" w:rsidR="00F92FFB" w:rsidRDefault="00F92FFB" w:rsidP="00720177">
            <w:pPr>
              <w:pStyle w:val="Table-Text"/>
              <w:rPr>
                <w:rFonts w:cs="Arial"/>
              </w:rPr>
            </w:pPr>
            <w:r>
              <w:rPr>
                <w:rFonts w:cs="Arial"/>
              </w:rPr>
              <w:t>Connection</w:t>
            </w:r>
          </w:p>
        </w:tc>
        <w:tc>
          <w:tcPr>
            <w:tcW w:w="7925" w:type="dxa"/>
            <w:shd w:val="clear" w:color="auto" w:fill="auto"/>
          </w:tcPr>
          <w:p w14:paraId="126973B4" w14:textId="77777777" w:rsidR="00F92FFB" w:rsidRDefault="00F92FFB">
            <w:pPr>
              <w:pStyle w:val="Table-Text"/>
              <w:rPr>
                <w:rFonts w:cs="Arial"/>
              </w:rPr>
            </w:pPr>
            <w:r>
              <w:rPr>
                <w:rFonts w:cs="Arial"/>
              </w:rPr>
              <w:t>Route inputs to configured connection posts. Accept connection post values and transfer to output.</w:t>
            </w:r>
          </w:p>
        </w:tc>
      </w:tr>
      <w:tr w:rsidR="00F92FFB" w14:paraId="75C5F963" w14:textId="77777777">
        <w:trPr>
          <w:trHeight w:val="236"/>
          <w:jc w:val="center"/>
        </w:trPr>
        <w:tc>
          <w:tcPr>
            <w:tcW w:w="2190" w:type="dxa"/>
            <w:shd w:val="clear" w:color="auto" w:fill="auto"/>
          </w:tcPr>
          <w:p w14:paraId="7AF0F95D" w14:textId="77777777" w:rsidR="00F92FFB" w:rsidRDefault="00F92FFB">
            <w:pPr>
              <w:pStyle w:val="Table-Text"/>
              <w:ind w:left="-21"/>
              <w:rPr>
                <w:rFonts w:cs="Arial"/>
              </w:rPr>
            </w:pPr>
            <w:r>
              <w:rPr>
                <w:rFonts w:cs="Arial"/>
              </w:rPr>
              <w:t>Entry Connection</w:t>
            </w:r>
          </w:p>
        </w:tc>
        <w:tc>
          <w:tcPr>
            <w:tcW w:w="1237" w:type="dxa"/>
          </w:tcPr>
          <w:p w14:paraId="099B69C9" w14:textId="77777777" w:rsidR="00F92FFB" w:rsidRDefault="00F92FFB" w:rsidP="00720177">
            <w:pPr>
              <w:pStyle w:val="Table-Text"/>
              <w:rPr>
                <w:rFonts w:cs="Arial"/>
              </w:rPr>
            </w:pPr>
            <w:r>
              <w:rPr>
                <w:rFonts w:cs="Arial"/>
              </w:rPr>
              <w:t>n/a</w:t>
            </w:r>
          </w:p>
        </w:tc>
        <w:tc>
          <w:tcPr>
            <w:tcW w:w="7925" w:type="dxa"/>
            <w:shd w:val="clear" w:color="auto" w:fill="auto"/>
          </w:tcPr>
          <w:p w14:paraId="2A360762" w14:textId="77777777" w:rsidR="00F92FFB" w:rsidRDefault="00F92FFB">
            <w:pPr>
              <w:pStyle w:val="Table-Text"/>
              <w:rPr>
                <w:rFonts w:cs="Arial"/>
              </w:rPr>
            </w:pPr>
            <w:r>
              <w:rPr>
                <w:rFonts w:cs="Arial"/>
              </w:rPr>
              <w:t>Connection post that accepts input on an EncapsulatedDialog</w:t>
            </w:r>
          </w:p>
        </w:tc>
      </w:tr>
      <w:tr w:rsidR="00F92FFB" w14:paraId="6D5B2BA2" w14:textId="77777777">
        <w:trPr>
          <w:trHeight w:val="236"/>
          <w:jc w:val="center"/>
        </w:trPr>
        <w:tc>
          <w:tcPr>
            <w:tcW w:w="2190" w:type="dxa"/>
            <w:shd w:val="clear" w:color="auto" w:fill="auto"/>
          </w:tcPr>
          <w:p w14:paraId="46FD5369" w14:textId="77777777" w:rsidR="00F92FFB" w:rsidRDefault="00F92FFB">
            <w:pPr>
              <w:pStyle w:val="Table-Text"/>
              <w:ind w:left="-21"/>
              <w:rPr>
                <w:rFonts w:cs="Arial"/>
              </w:rPr>
            </w:pPr>
            <w:r>
              <w:rPr>
                <w:rFonts w:cs="Arial"/>
              </w:rPr>
              <w:t>Equality Observation</w:t>
            </w:r>
          </w:p>
        </w:tc>
        <w:tc>
          <w:tcPr>
            <w:tcW w:w="1237" w:type="dxa"/>
          </w:tcPr>
          <w:p w14:paraId="7F75B423" w14:textId="77777777" w:rsidR="00F92FFB" w:rsidRDefault="00F92FFB" w:rsidP="00720177">
            <w:pPr>
              <w:pStyle w:val="Table-Text"/>
              <w:rPr>
                <w:rFonts w:cs="Arial"/>
              </w:rPr>
            </w:pPr>
            <w:r>
              <w:rPr>
                <w:rFonts w:cs="Arial"/>
              </w:rPr>
              <w:t>Observation</w:t>
            </w:r>
          </w:p>
        </w:tc>
        <w:tc>
          <w:tcPr>
            <w:tcW w:w="7925" w:type="dxa"/>
            <w:shd w:val="clear" w:color="auto" w:fill="auto"/>
          </w:tcPr>
          <w:p w14:paraId="618CB07A" w14:textId="77777777" w:rsidR="00F92FFB" w:rsidRDefault="00F92FFB" w:rsidP="00720177">
            <w:pPr>
              <w:pStyle w:val="Table-Text"/>
              <w:rPr>
                <w:rFonts w:cs="Arial"/>
              </w:rPr>
            </w:pPr>
            <w:r>
              <w:rPr>
                <w:rFonts w:cs="Arial"/>
              </w:rPr>
              <w:t>Compare the input to a fixed target value</w:t>
            </w:r>
          </w:p>
        </w:tc>
      </w:tr>
      <w:tr w:rsidR="00F92FFB" w14:paraId="67C77E69" w14:textId="77777777">
        <w:trPr>
          <w:trHeight w:val="236"/>
          <w:jc w:val="center"/>
        </w:trPr>
        <w:tc>
          <w:tcPr>
            <w:tcW w:w="2190" w:type="dxa"/>
            <w:shd w:val="clear" w:color="auto" w:fill="auto"/>
          </w:tcPr>
          <w:p w14:paraId="5DA5D498" w14:textId="77777777" w:rsidR="00F92FFB" w:rsidRDefault="00F92FFB">
            <w:pPr>
              <w:pStyle w:val="Table-Text"/>
              <w:ind w:left="-21"/>
              <w:rPr>
                <w:rFonts w:cs="Arial"/>
              </w:rPr>
            </w:pPr>
            <w:r>
              <w:rPr>
                <w:rFonts w:cs="Arial"/>
              </w:rPr>
              <w:t>ExitConnection</w:t>
            </w:r>
          </w:p>
        </w:tc>
        <w:tc>
          <w:tcPr>
            <w:tcW w:w="1237" w:type="dxa"/>
          </w:tcPr>
          <w:p w14:paraId="3DD9B70B" w14:textId="77777777" w:rsidR="00F92FFB" w:rsidRDefault="00F92FFB" w:rsidP="00720177">
            <w:pPr>
              <w:pStyle w:val="Table-Text"/>
              <w:rPr>
                <w:rFonts w:cs="Arial"/>
              </w:rPr>
            </w:pPr>
            <w:r>
              <w:rPr>
                <w:rFonts w:cs="Arial"/>
              </w:rPr>
              <w:t>n/a</w:t>
            </w:r>
          </w:p>
        </w:tc>
        <w:tc>
          <w:tcPr>
            <w:tcW w:w="7925" w:type="dxa"/>
            <w:shd w:val="clear" w:color="auto" w:fill="auto"/>
          </w:tcPr>
          <w:p w14:paraId="644FE315" w14:textId="77777777" w:rsidR="00F92FFB" w:rsidRDefault="00F92FFB" w:rsidP="00720177">
            <w:pPr>
              <w:pStyle w:val="Table-Text"/>
              <w:rPr>
                <w:rFonts w:cs="Arial"/>
              </w:rPr>
            </w:pPr>
            <w:r>
              <w:rPr>
                <w:rFonts w:cs="Arial"/>
              </w:rPr>
              <w:t>Connection post that propagates output on an EncapsulatedDialog</w:t>
            </w:r>
          </w:p>
        </w:tc>
      </w:tr>
      <w:tr w:rsidR="00F92FFB" w14:paraId="24725BBA" w14:textId="77777777">
        <w:trPr>
          <w:trHeight w:val="218"/>
          <w:jc w:val="center"/>
        </w:trPr>
        <w:tc>
          <w:tcPr>
            <w:tcW w:w="2190" w:type="dxa"/>
            <w:shd w:val="clear" w:color="auto" w:fill="auto"/>
          </w:tcPr>
          <w:p w14:paraId="6B495D8E" w14:textId="77777777" w:rsidR="00F92FFB" w:rsidRDefault="00F92FFB">
            <w:pPr>
              <w:pStyle w:val="Table-Text"/>
              <w:ind w:left="-21"/>
              <w:rPr>
                <w:rFonts w:cs="Arial"/>
              </w:rPr>
            </w:pPr>
            <w:r>
              <w:rPr>
                <w:rFonts w:cs="Arial"/>
              </w:rPr>
              <w:t>Exponential</w:t>
            </w:r>
          </w:p>
        </w:tc>
        <w:tc>
          <w:tcPr>
            <w:tcW w:w="1237" w:type="dxa"/>
          </w:tcPr>
          <w:p w14:paraId="78970180" w14:textId="77777777" w:rsidR="00F92FFB" w:rsidRDefault="00F92FFB" w:rsidP="00720177">
            <w:pPr>
              <w:pStyle w:val="Table-Text"/>
              <w:rPr>
                <w:rFonts w:cs="Arial"/>
              </w:rPr>
            </w:pPr>
            <w:r>
              <w:rPr>
                <w:rFonts w:cs="Arial"/>
              </w:rPr>
              <w:t>Arithmetic</w:t>
            </w:r>
          </w:p>
        </w:tc>
        <w:tc>
          <w:tcPr>
            <w:tcW w:w="7925" w:type="dxa"/>
            <w:shd w:val="clear" w:color="auto" w:fill="auto"/>
          </w:tcPr>
          <w:p w14:paraId="54218183" w14:textId="77777777" w:rsidR="00F92FFB" w:rsidRDefault="00F92FFB">
            <w:pPr>
              <w:pStyle w:val="Table-Text"/>
              <w:rPr>
                <w:rFonts w:cs="Arial"/>
              </w:rPr>
            </w:pPr>
            <w:r>
              <w:rPr>
                <w:rFonts w:cs="Arial"/>
              </w:rPr>
              <w:t>Compute ”e” to the value of the input.</w:t>
            </w:r>
          </w:p>
        </w:tc>
      </w:tr>
      <w:tr w:rsidR="00F92FFB" w14:paraId="1BA7C6BE" w14:textId="77777777">
        <w:trPr>
          <w:trHeight w:val="218"/>
          <w:jc w:val="center"/>
        </w:trPr>
        <w:tc>
          <w:tcPr>
            <w:tcW w:w="2190" w:type="dxa"/>
            <w:shd w:val="clear" w:color="auto" w:fill="auto"/>
          </w:tcPr>
          <w:p w14:paraId="5235BFF1" w14:textId="77777777" w:rsidR="00F92FFB" w:rsidRDefault="00F92FFB">
            <w:pPr>
              <w:pStyle w:val="Table-Text"/>
              <w:ind w:left="-21"/>
              <w:rPr>
                <w:rFonts w:cs="Arial"/>
              </w:rPr>
            </w:pPr>
            <w:r>
              <w:rPr>
                <w:rFonts w:cs="Arial"/>
              </w:rPr>
              <w:t>Exponential Filter</w:t>
            </w:r>
          </w:p>
        </w:tc>
        <w:tc>
          <w:tcPr>
            <w:tcW w:w="1237" w:type="dxa"/>
          </w:tcPr>
          <w:p w14:paraId="7311646D" w14:textId="77777777" w:rsidR="00F92FFB" w:rsidRDefault="00F92FFB" w:rsidP="00720177">
            <w:pPr>
              <w:pStyle w:val="Table-Text"/>
              <w:rPr>
                <w:rFonts w:cs="Arial"/>
              </w:rPr>
            </w:pPr>
            <w:r>
              <w:rPr>
                <w:rFonts w:cs="Arial"/>
              </w:rPr>
              <w:t>Arithmetic</w:t>
            </w:r>
          </w:p>
        </w:tc>
        <w:tc>
          <w:tcPr>
            <w:tcW w:w="7925" w:type="dxa"/>
            <w:shd w:val="clear" w:color="auto" w:fill="auto"/>
          </w:tcPr>
          <w:p w14:paraId="7D46AEAB" w14:textId="77777777" w:rsidR="00F92FFB" w:rsidRDefault="00F92FFB" w:rsidP="00720177">
            <w:pPr>
              <w:pStyle w:val="Table-Text"/>
              <w:rPr>
                <w:rFonts w:cs="Arial"/>
              </w:rPr>
            </w:pPr>
            <w:r>
              <w:rPr>
                <w:rFonts w:cs="Arial"/>
              </w:rPr>
              <w:t>Perform an exponentially weighted moving average on the input.</w:t>
            </w:r>
          </w:p>
        </w:tc>
      </w:tr>
      <w:tr w:rsidR="00F92FFB" w14:paraId="181300EA" w14:textId="77777777">
        <w:trPr>
          <w:trHeight w:val="218"/>
          <w:jc w:val="center"/>
        </w:trPr>
        <w:tc>
          <w:tcPr>
            <w:tcW w:w="2190" w:type="dxa"/>
            <w:shd w:val="clear" w:color="auto" w:fill="auto"/>
          </w:tcPr>
          <w:p w14:paraId="0E801ACD" w14:textId="77777777" w:rsidR="00F92FFB" w:rsidRDefault="00F92FFB">
            <w:pPr>
              <w:pStyle w:val="Table-Text"/>
              <w:ind w:left="-21"/>
              <w:rPr>
                <w:rFonts w:cs="Arial"/>
              </w:rPr>
            </w:pPr>
            <w:r>
              <w:rPr>
                <w:rFonts w:cs="Arial"/>
              </w:rPr>
              <w:t>Final Diagnosis</w:t>
            </w:r>
          </w:p>
        </w:tc>
        <w:tc>
          <w:tcPr>
            <w:tcW w:w="1237" w:type="dxa"/>
          </w:tcPr>
          <w:p w14:paraId="6390F1A7" w14:textId="77777777" w:rsidR="00F92FFB" w:rsidRDefault="00F92FFB" w:rsidP="00720177">
            <w:pPr>
              <w:pStyle w:val="Table-Text"/>
              <w:rPr>
                <w:rFonts w:cs="Arial"/>
              </w:rPr>
            </w:pPr>
            <w:r>
              <w:rPr>
                <w:rFonts w:cs="Arial"/>
              </w:rPr>
              <w:t>Analysis</w:t>
            </w:r>
          </w:p>
        </w:tc>
        <w:tc>
          <w:tcPr>
            <w:tcW w:w="7925" w:type="dxa"/>
            <w:shd w:val="clear" w:color="auto" w:fill="auto"/>
          </w:tcPr>
          <w:p w14:paraId="4A9382F0" w14:textId="77777777" w:rsidR="00F92FFB" w:rsidRDefault="00F92FFB" w:rsidP="00720177">
            <w:pPr>
              <w:pStyle w:val="Table-Text"/>
              <w:rPr>
                <w:rFonts w:cs="Arial"/>
              </w:rPr>
            </w:pPr>
            <w:r>
              <w:rPr>
                <w:rFonts w:cs="Arial"/>
              </w:rPr>
              <w:t>A speciality block for determining a recommendation based on the sense of the input</w:t>
            </w:r>
          </w:p>
        </w:tc>
      </w:tr>
      <w:tr w:rsidR="00F92FFB" w14:paraId="7EDE8D99" w14:textId="77777777">
        <w:trPr>
          <w:trHeight w:val="236"/>
          <w:jc w:val="center"/>
        </w:trPr>
        <w:tc>
          <w:tcPr>
            <w:tcW w:w="2190" w:type="dxa"/>
            <w:shd w:val="clear" w:color="auto" w:fill="auto"/>
          </w:tcPr>
          <w:p w14:paraId="2C16CEAD" w14:textId="77777777" w:rsidR="00F92FFB" w:rsidRDefault="00F92FFB">
            <w:pPr>
              <w:pStyle w:val="Table-Text"/>
              <w:ind w:left="-21"/>
              <w:rPr>
                <w:rFonts w:cs="Arial"/>
              </w:rPr>
            </w:pPr>
            <w:r>
              <w:rPr>
                <w:rFonts w:cs="Arial"/>
              </w:rPr>
              <w:t>Gain</w:t>
            </w:r>
          </w:p>
        </w:tc>
        <w:tc>
          <w:tcPr>
            <w:tcW w:w="1237" w:type="dxa"/>
          </w:tcPr>
          <w:p w14:paraId="02038922" w14:textId="77777777" w:rsidR="00F92FFB" w:rsidRDefault="00F92FFB" w:rsidP="00720177">
            <w:pPr>
              <w:pStyle w:val="Table-Text"/>
              <w:rPr>
                <w:rFonts w:cs="Arial"/>
              </w:rPr>
            </w:pPr>
            <w:r>
              <w:rPr>
                <w:rFonts w:cs="Arial"/>
              </w:rPr>
              <w:t>Arithmetic</w:t>
            </w:r>
          </w:p>
        </w:tc>
        <w:tc>
          <w:tcPr>
            <w:tcW w:w="7925" w:type="dxa"/>
            <w:shd w:val="clear" w:color="auto" w:fill="auto"/>
          </w:tcPr>
          <w:p w14:paraId="5CB09F5D" w14:textId="77777777" w:rsidR="00F92FFB" w:rsidRDefault="00F92FFB" w:rsidP="00720177">
            <w:pPr>
              <w:pStyle w:val="Table-Text"/>
              <w:rPr>
                <w:rFonts w:cs="Arial"/>
              </w:rPr>
            </w:pPr>
            <w:r>
              <w:rPr>
                <w:rFonts w:cs="Arial"/>
              </w:rPr>
              <w:t>Multiply the input by a specified constant</w:t>
            </w:r>
          </w:p>
        </w:tc>
      </w:tr>
      <w:tr w:rsidR="00F92FFB" w14:paraId="49D56F26" w14:textId="77777777">
        <w:trPr>
          <w:trHeight w:val="218"/>
          <w:jc w:val="center"/>
        </w:trPr>
        <w:tc>
          <w:tcPr>
            <w:tcW w:w="2190" w:type="dxa"/>
            <w:shd w:val="clear" w:color="auto" w:fill="auto"/>
          </w:tcPr>
          <w:p w14:paraId="3AEB1D1F" w14:textId="77777777" w:rsidR="00F92FFB" w:rsidRDefault="00F92FFB">
            <w:pPr>
              <w:pStyle w:val="Table-Text"/>
              <w:ind w:left="-21"/>
              <w:rPr>
                <w:rFonts w:cs="Arial"/>
              </w:rPr>
            </w:pPr>
            <w:r>
              <w:rPr>
                <w:rFonts w:cs="Arial"/>
              </w:rPr>
              <w:t>High Limit Observation</w:t>
            </w:r>
          </w:p>
        </w:tc>
        <w:tc>
          <w:tcPr>
            <w:tcW w:w="1237" w:type="dxa"/>
          </w:tcPr>
          <w:p w14:paraId="68C8EF86" w14:textId="77777777" w:rsidR="00F92FFB" w:rsidRDefault="00F92FFB" w:rsidP="00720177">
            <w:pPr>
              <w:pStyle w:val="Table-Text"/>
              <w:rPr>
                <w:rFonts w:cs="Arial"/>
              </w:rPr>
            </w:pPr>
            <w:r>
              <w:rPr>
                <w:rFonts w:cs="Arial"/>
              </w:rPr>
              <w:t>Observation</w:t>
            </w:r>
            <w:r w:rsidDel="00EA4BD2">
              <w:rPr>
                <w:rFonts w:cs="Arial"/>
              </w:rPr>
              <w:t xml:space="preserve"> </w:t>
            </w:r>
          </w:p>
        </w:tc>
        <w:tc>
          <w:tcPr>
            <w:tcW w:w="7925" w:type="dxa"/>
            <w:shd w:val="clear" w:color="auto" w:fill="auto"/>
          </w:tcPr>
          <w:p w14:paraId="7F99C988" w14:textId="77777777" w:rsidR="00F92FFB" w:rsidRDefault="00F92FFB" w:rsidP="00720177">
            <w:pPr>
              <w:pStyle w:val="Table-Text"/>
              <w:rPr>
                <w:rFonts w:cs="Arial"/>
              </w:rPr>
            </w:pPr>
            <w:r>
              <w:rPr>
                <w:rFonts w:cs="Arial"/>
              </w:rPr>
              <w:t>Compare incoming data with a configured upper limit and optional deadband</w:t>
            </w:r>
          </w:p>
        </w:tc>
      </w:tr>
      <w:tr w:rsidR="00F92FFB" w14:paraId="7C421052" w14:textId="77777777">
        <w:trPr>
          <w:trHeight w:val="236"/>
          <w:jc w:val="center"/>
        </w:trPr>
        <w:tc>
          <w:tcPr>
            <w:tcW w:w="2190" w:type="dxa"/>
            <w:shd w:val="clear" w:color="auto" w:fill="auto"/>
          </w:tcPr>
          <w:p w14:paraId="1C15F1AE" w14:textId="77777777" w:rsidR="00F92FFB" w:rsidRDefault="00F92FFB" w:rsidP="006F5951">
            <w:pPr>
              <w:pStyle w:val="Table-Text"/>
              <w:ind w:left="-21"/>
              <w:rPr>
                <w:rFonts w:cs="Arial"/>
              </w:rPr>
            </w:pPr>
            <w:r>
              <w:rPr>
                <w:rFonts w:cs="Arial"/>
              </w:rPr>
              <w:t>High Limit Sample Count</w:t>
            </w:r>
          </w:p>
        </w:tc>
        <w:tc>
          <w:tcPr>
            <w:tcW w:w="1237" w:type="dxa"/>
          </w:tcPr>
          <w:p w14:paraId="10E550C5" w14:textId="77777777" w:rsidR="00F92FFB" w:rsidRDefault="00F92FFB" w:rsidP="00720177">
            <w:pPr>
              <w:pStyle w:val="Table-Text"/>
              <w:rPr>
                <w:rFonts w:cs="Arial"/>
              </w:rPr>
            </w:pPr>
            <w:r>
              <w:rPr>
                <w:rFonts w:cs="Arial"/>
              </w:rPr>
              <w:t>Observation</w:t>
            </w:r>
          </w:p>
        </w:tc>
        <w:tc>
          <w:tcPr>
            <w:tcW w:w="7925" w:type="dxa"/>
            <w:shd w:val="clear" w:color="auto" w:fill="auto"/>
          </w:tcPr>
          <w:p w14:paraId="48583DA7" w14:textId="77777777" w:rsidR="00F92FFB" w:rsidRDefault="00F92FFB" w:rsidP="006F5951">
            <w:pPr>
              <w:pStyle w:val="Table-Text"/>
              <w:rPr>
                <w:rFonts w:cs="Arial"/>
              </w:rPr>
            </w:pPr>
            <w:r>
              <w:rPr>
                <w:rFonts w:cs="Arial"/>
              </w:rPr>
              <w:t>Return true if m of the last n samples are greater than a specified limit</w:t>
            </w:r>
          </w:p>
        </w:tc>
      </w:tr>
      <w:tr w:rsidR="00F92FFB" w14:paraId="0EC4584E" w14:textId="77777777">
        <w:trPr>
          <w:trHeight w:val="236"/>
          <w:jc w:val="center"/>
        </w:trPr>
        <w:tc>
          <w:tcPr>
            <w:tcW w:w="2190" w:type="dxa"/>
            <w:shd w:val="clear" w:color="auto" w:fill="auto"/>
          </w:tcPr>
          <w:p w14:paraId="0D792622" w14:textId="77777777" w:rsidR="00F92FFB" w:rsidRDefault="00F92FFB" w:rsidP="006F5951">
            <w:pPr>
              <w:pStyle w:val="Table-Text"/>
              <w:ind w:left="-21"/>
              <w:rPr>
                <w:rFonts w:cs="Arial"/>
              </w:rPr>
            </w:pPr>
            <w:r>
              <w:rPr>
                <w:rFonts w:cs="Arial"/>
              </w:rPr>
              <w:t>High Limit Time Window</w:t>
            </w:r>
          </w:p>
        </w:tc>
        <w:tc>
          <w:tcPr>
            <w:tcW w:w="1237" w:type="dxa"/>
          </w:tcPr>
          <w:p w14:paraId="7BB8A211" w14:textId="77777777" w:rsidR="00F92FFB" w:rsidRDefault="00F92FFB" w:rsidP="00720177">
            <w:pPr>
              <w:pStyle w:val="Table-Text"/>
              <w:rPr>
                <w:rFonts w:cs="Arial"/>
              </w:rPr>
            </w:pPr>
            <w:r>
              <w:rPr>
                <w:rFonts w:cs="Arial"/>
              </w:rPr>
              <w:t>Observation</w:t>
            </w:r>
          </w:p>
        </w:tc>
        <w:tc>
          <w:tcPr>
            <w:tcW w:w="7925" w:type="dxa"/>
            <w:shd w:val="clear" w:color="auto" w:fill="auto"/>
          </w:tcPr>
          <w:p w14:paraId="752E5D75" w14:textId="183B8287" w:rsidR="00F92FFB" w:rsidRDefault="00F92FFB" w:rsidP="006F5951">
            <w:pPr>
              <w:pStyle w:val="Table-Text"/>
              <w:rPr>
                <w:rFonts w:cs="Arial"/>
              </w:rPr>
            </w:pPr>
            <w:r>
              <w:rPr>
                <w:rFonts w:cs="Arial"/>
              </w:rPr>
              <w:t>Return true if n samples with</w:t>
            </w:r>
            <w:r w:rsidR="000B15E3">
              <w:rPr>
                <w:rFonts w:cs="Arial"/>
              </w:rPr>
              <w:t>i</w:t>
            </w:r>
            <w:r>
              <w:rPr>
                <w:rFonts w:cs="Arial"/>
              </w:rPr>
              <w:t>n a specified time window are greater than a specified limit</w:t>
            </w:r>
          </w:p>
        </w:tc>
      </w:tr>
      <w:tr w:rsidR="00F92FFB" w14:paraId="7F312F23" w14:textId="77777777">
        <w:trPr>
          <w:trHeight w:val="218"/>
          <w:jc w:val="center"/>
        </w:trPr>
        <w:tc>
          <w:tcPr>
            <w:tcW w:w="2190" w:type="dxa"/>
            <w:shd w:val="clear" w:color="auto" w:fill="auto"/>
          </w:tcPr>
          <w:p w14:paraId="1D7C531F" w14:textId="77777777" w:rsidR="00F92FFB" w:rsidRDefault="00F92FFB">
            <w:pPr>
              <w:pStyle w:val="Table-Text"/>
              <w:ind w:left="-21"/>
              <w:rPr>
                <w:rFonts w:cs="Arial"/>
              </w:rPr>
            </w:pPr>
            <w:r>
              <w:rPr>
                <w:rFonts w:cs="Arial"/>
              </w:rPr>
              <w:t>High Selector</w:t>
            </w:r>
          </w:p>
        </w:tc>
        <w:tc>
          <w:tcPr>
            <w:tcW w:w="1237" w:type="dxa"/>
          </w:tcPr>
          <w:p w14:paraId="458D9B3C" w14:textId="77777777" w:rsidR="00F92FFB" w:rsidRDefault="00F92FFB" w:rsidP="00720177">
            <w:pPr>
              <w:pStyle w:val="Table-Text"/>
              <w:rPr>
                <w:rFonts w:cs="Arial"/>
              </w:rPr>
            </w:pPr>
            <w:r>
              <w:rPr>
                <w:rFonts w:cs="Arial"/>
              </w:rPr>
              <w:t>Analysis</w:t>
            </w:r>
          </w:p>
        </w:tc>
        <w:tc>
          <w:tcPr>
            <w:tcW w:w="7925" w:type="dxa"/>
            <w:shd w:val="clear" w:color="auto" w:fill="auto"/>
          </w:tcPr>
          <w:p w14:paraId="648937DE" w14:textId="08F15BD9" w:rsidR="00F92FFB" w:rsidRDefault="00F92FFB" w:rsidP="00134BD8">
            <w:pPr>
              <w:pStyle w:val="Table-Text"/>
              <w:rPr>
                <w:rFonts w:cs="Arial"/>
              </w:rPr>
            </w:pPr>
            <w:r>
              <w:rPr>
                <w:rFonts w:cs="Arial"/>
              </w:rPr>
              <w:t xml:space="preserve">Pass the maximum value observed </w:t>
            </w:r>
            <w:r w:rsidR="00134BD8">
              <w:rPr>
                <w:rFonts w:cs="Arial"/>
              </w:rPr>
              <w:t xml:space="preserve">across a number of </w:t>
            </w:r>
            <w:r>
              <w:rPr>
                <w:rFonts w:cs="Arial"/>
              </w:rPr>
              <w:t>input</w:t>
            </w:r>
            <w:r w:rsidR="00134BD8">
              <w:rPr>
                <w:rFonts w:cs="Arial"/>
              </w:rPr>
              <w:t>s</w:t>
            </w:r>
          </w:p>
        </w:tc>
      </w:tr>
      <w:tr w:rsidR="00F92FFB" w14:paraId="48A4F447" w14:textId="77777777">
        <w:trPr>
          <w:trHeight w:val="218"/>
          <w:jc w:val="center"/>
        </w:trPr>
        <w:tc>
          <w:tcPr>
            <w:tcW w:w="2190" w:type="dxa"/>
            <w:shd w:val="clear" w:color="auto" w:fill="auto"/>
          </w:tcPr>
          <w:p w14:paraId="1CEA5CB6" w14:textId="77777777" w:rsidR="00F92FFB" w:rsidRDefault="00F92FFB" w:rsidP="00F77B93">
            <w:pPr>
              <w:pStyle w:val="Table-Text"/>
              <w:ind w:left="-21"/>
              <w:rPr>
                <w:rFonts w:cs="Arial"/>
              </w:rPr>
            </w:pPr>
            <w:r>
              <w:rPr>
                <w:rFonts w:cs="Arial"/>
              </w:rPr>
              <w:t>Inhibit</w:t>
            </w:r>
          </w:p>
        </w:tc>
        <w:tc>
          <w:tcPr>
            <w:tcW w:w="1237" w:type="dxa"/>
          </w:tcPr>
          <w:p w14:paraId="65F3637E" w14:textId="77777777" w:rsidR="00F92FFB" w:rsidRDefault="00F92FFB" w:rsidP="00720177">
            <w:pPr>
              <w:pStyle w:val="Table-Text"/>
              <w:rPr>
                <w:rFonts w:cs="Arial"/>
              </w:rPr>
            </w:pPr>
            <w:r>
              <w:rPr>
                <w:rFonts w:cs="Arial"/>
              </w:rPr>
              <w:t>Control</w:t>
            </w:r>
          </w:p>
        </w:tc>
        <w:tc>
          <w:tcPr>
            <w:tcW w:w="7925" w:type="dxa"/>
            <w:shd w:val="clear" w:color="auto" w:fill="auto"/>
          </w:tcPr>
          <w:p w14:paraId="453CCD83" w14:textId="4ADBDB00" w:rsidR="00F92FFB" w:rsidRDefault="00F92FFB" w:rsidP="009E069D">
            <w:pPr>
              <w:pStyle w:val="Table-Text"/>
              <w:rPr>
                <w:rFonts w:cs="Arial"/>
                <w:b/>
                <w:i/>
              </w:rPr>
            </w:pPr>
            <w:r>
              <w:rPr>
                <w:rFonts w:cs="Arial"/>
              </w:rPr>
              <w:t xml:space="preserve">Discard input </w:t>
            </w:r>
            <w:r w:rsidR="004473C0">
              <w:rPr>
                <w:rFonts w:cs="Arial"/>
              </w:rPr>
              <w:t xml:space="preserve">older that a </w:t>
            </w:r>
            <w:r>
              <w:rPr>
                <w:rFonts w:cs="Arial"/>
              </w:rPr>
              <w:t xml:space="preserve">specified </w:t>
            </w:r>
            <w:r w:rsidR="004473C0">
              <w:rPr>
                <w:rFonts w:cs="Arial"/>
              </w:rPr>
              <w:t>date</w:t>
            </w:r>
          </w:p>
        </w:tc>
      </w:tr>
      <w:tr w:rsidR="00F92FFB" w14:paraId="54D94FA2" w14:textId="77777777">
        <w:trPr>
          <w:trHeight w:val="218"/>
          <w:jc w:val="center"/>
        </w:trPr>
        <w:tc>
          <w:tcPr>
            <w:tcW w:w="2190" w:type="dxa"/>
            <w:shd w:val="clear" w:color="auto" w:fill="auto"/>
          </w:tcPr>
          <w:p w14:paraId="7B3C31E3" w14:textId="77777777" w:rsidR="00F92FFB" w:rsidRDefault="00F92FFB" w:rsidP="00F77B93">
            <w:pPr>
              <w:pStyle w:val="Table-Text"/>
              <w:ind w:left="-21"/>
              <w:rPr>
                <w:rFonts w:cs="Arial"/>
              </w:rPr>
            </w:pPr>
            <w:r>
              <w:rPr>
                <w:rFonts w:cs="Arial"/>
              </w:rPr>
              <w:t>In Range Observation</w:t>
            </w:r>
          </w:p>
        </w:tc>
        <w:tc>
          <w:tcPr>
            <w:tcW w:w="1237" w:type="dxa"/>
          </w:tcPr>
          <w:p w14:paraId="4F52D976" w14:textId="77777777" w:rsidR="00F92FFB" w:rsidRDefault="00F92FFB" w:rsidP="00720177">
            <w:pPr>
              <w:pStyle w:val="Table-Text"/>
              <w:rPr>
                <w:rFonts w:cs="Arial"/>
              </w:rPr>
            </w:pPr>
            <w:r>
              <w:rPr>
                <w:rFonts w:cs="Arial"/>
              </w:rPr>
              <w:t>Observation</w:t>
            </w:r>
          </w:p>
        </w:tc>
        <w:tc>
          <w:tcPr>
            <w:tcW w:w="7925" w:type="dxa"/>
            <w:shd w:val="clear" w:color="auto" w:fill="auto"/>
          </w:tcPr>
          <w:p w14:paraId="386D516B" w14:textId="77777777" w:rsidR="00F92FFB" w:rsidRDefault="00F92FFB">
            <w:pPr>
              <w:pStyle w:val="Table-Text"/>
              <w:rPr>
                <w:rFonts w:cs="Arial"/>
              </w:rPr>
            </w:pPr>
            <w:r>
              <w:rPr>
                <w:rFonts w:cs="Arial"/>
              </w:rPr>
              <w:t>Compare incoming data with a configured range and optional deadband</w:t>
            </w:r>
          </w:p>
        </w:tc>
      </w:tr>
      <w:tr w:rsidR="00F92FFB" w14:paraId="2FEFC4FE" w14:textId="77777777">
        <w:trPr>
          <w:trHeight w:val="218"/>
          <w:jc w:val="center"/>
        </w:trPr>
        <w:tc>
          <w:tcPr>
            <w:tcW w:w="2190" w:type="dxa"/>
            <w:shd w:val="clear" w:color="auto" w:fill="auto"/>
          </w:tcPr>
          <w:p w14:paraId="2FD0EAEB" w14:textId="77777777" w:rsidR="00F92FFB" w:rsidRDefault="00F92FFB">
            <w:pPr>
              <w:pStyle w:val="Table-Text"/>
              <w:ind w:left="-21"/>
              <w:rPr>
                <w:rFonts w:cs="Arial"/>
              </w:rPr>
            </w:pPr>
            <w:r>
              <w:rPr>
                <w:rFonts w:cs="Arial"/>
              </w:rPr>
              <w:t>In Range Sample Count</w:t>
            </w:r>
          </w:p>
        </w:tc>
        <w:tc>
          <w:tcPr>
            <w:tcW w:w="1237" w:type="dxa"/>
          </w:tcPr>
          <w:p w14:paraId="7CD116E1" w14:textId="77777777" w:rsidR="00F92FFB" w:rsidRDefault="00F92FFB" w:rsidP="00720177">
            <w:pPr>
              <w:pStyle w:val="Table-Text"/>
              <w:rPr>
                <w:rFonts w:cs="Arial"/>
              </w:rPr>
            </w:pPr>
            <w:r>
              <w:rPr>
                <w:rFonts w:cs="Arial"/>
              </w:rPr>
              <w:t>Observation</w:t>
            </w:r>
          </w:p>
        </w:tc>
        <w:tc>
          <w:tcPr>
            <w:tcW w:w="7925" w:type="dxa"/>
            <w:shd w:val="clear" w:color="auto" w:fill="auto"/>
          </w:tcPr>
          <w:p w14:paraId="7C67A9F3" w14:textId="6F6D7559" w:rsidR="00F92FFB" w:rsidRDefault="00F92FFB" w:rsidP="009E069D">
            <w:pPr>
              <w:pStyle w:val="Table-Text"/>
              <w:rPr>
                <w:rFonts w:cs="Arial"/>
                <w:b/>
                <w:i/>
              </w:rPr>
            </w:pPr>
            <w:r>
              <w:rPr>
                <w:rFonts w:cs="Arial"/>
              </w:rPr>
              <w:t xml:space="preserve">Return true if m of the last n samples were </w:t>
            </w:r>
            <w:r w:rsidR="000B15E3">
              <w:rPr>
                <w:rFonts w:cs="Arial"/>
              </w:rPr>
              <w:t xml:space="preserve">outside </w:t>
            </w:r>
            <w:r>
              <w:rPr>
                <w:rFonts w:cs="Arial"/>
              </w:rPr>
              <w:t>a specified range</w:t>
            </w:r>
          </w:p>
        </w:tc>
      </w:tr>
      <w:tr w:rsidR="00F92FFB" w14:paraId="57CDB7A8" w14:textId="77777777">
        <w:trPr>
          <w:trHeight w:val="218"/>
          <w:jc w:val="center"/>
        </w:trPr>
        <w:tc>
          <w:tcPr>
            <w:tcW w:w="2190" w:type="dxa"/>
            <w:shd w:val="clear" w:color="auto" w:fill="auto"/>
          </w:tcPr>
          <w:p w14:paraId="1C65058A" w14:textId="77777777" w:rsidR="00F92FFB" w:rsidRDefault="00F92FFB">
            <w:pPr>
              <w:pStyle w:val="Table-Text"/>
              <w:ind w:left="-21"/>
              <w:rPr>
                <w:rFonts w:cs="Arial"/>
              </w:rPr>
            </w:pPr>
            <w:r>
              <w:rPr>
                <w:rFonts w:cs="Arial"/>
              </w:rPr>
              <w:t>In Range Time Window</w:t>
            </w:r>
          </w:p>
        </w:tc>
        <w:tc>
          <w:tcPr>
            <w:tcW w:w="1237" w:type="dxa"/>
          </w:tcPr>
          <w:p w14:paraId="6A923AA0" w14:textId="77777777" w:rsidR="00F92FFB" w:rsidRDefault="00F92FFB" w:rsidP="00720177">
            <w:pPr>
              <w:pStyle w:val="Table-Text"/>
              <w:rPr>
                <w:rFonts w:cs="Arial"/>
              </w:rPr>
            </w:pPr>
            <w:r>
              <w:rPr>
                <w:rFonts w:cs="Arial"/>
              </w:rPr>
              <w:t>Observation</w:t>
            </w:r>
          </w:p>
        </w:tc>
        <w:tc>
          <w:tcPr>
            <w:tcW w:w="7925" w:type="dxa"/>
            <w:shd w:val="clear" w:color="auto" w:fill="auto"/>
          </w:tcPr>
          <w:p w14:paraId="06DFEE82" w14:textId="166E1580" w:rsidR="00F92FFB" w:rsidRDefault="00F92FFB">
            <w:pPr>
              <w:pStyle w:val="Table-Text"/>
              <w:rPr>
                <w:rFonts w:cs="Arial"/>
              </w:rPr>
            </w:pPr>
            <w:r>
              <w:rPr>
                <w:rFonts w:cs="Arial"/>
              </w:rPr>
              <w:t>Return true if n samples with</w:t>
            </w:r>
            <w:r w:rsidR="000B15E3">
              <w:rPr>
                <w:rFonts w:cs="Arial"/>
              </w:rPr>
              <w:t>i</w:t>
            </w:r>
            <w:r>
              <w:rPr>
                <w:rFonts w:cs="Arial"/>
              </w:rPr>
              <w:t>n a specified time window are within than a specified range</w:t>
            </w:r>
          </w:p>
        </w:tc>
      </w:tr>
      <w:tr w:rsidR="00F92FFB" w14:paraId="69F10A14" w14:textId="77777777">
        <w:trPr>
          <w:trHeight w:val="236"/>
          <w:jc w:val="center"/>
        </w:trPr>
        <w:tc>
          <w:tcPr>
            <w:tcW w:w="2190" w:type="dxa"/>
            <w:shd w:val="clear" w:color="auto" w:fill="auto"/>
          </w:tcPr>
          <w:p w14:paraId="0A0B9E59" w14:textId="77777777" w:rsidR="00F92FFB" w:rsidRDefault="00F92FFB">
            <w:pPr>
              <w:pStyle w:val="Table-Text"/>
              <w:ind w:left="-21"/>
              <w:rPr>
                <w:rFonts w:cs="Arial"/>
              </w:rPr>
            </w:pPr>
            <w:r>
              <w:rPr>
                <w:rFonts w:cs="Arial"/>
              </w:rPr>
              <w:t>Input</w:t>
            </w:r>
          </w:p>
        </w:tc>
        <w:tc>
          <w:tcPr>
            <w:tcW w:w="1237" w:type="dxa"/>
          </w:tcPr>
          <w:p w14:paraId="7AC66889" w14:textId="77777777" w:rsidR="00F92FFB" w:rsidRDefault="00F92FFB" w:rsidP="00720177">
            <w:pPr>
              <w:pStyle w:val="Table-Text"/>
              <w:rPr>
                <w:rFonts w:cs="Arial"/>
              </w:rPr>
            </w:pPr>
            <w:r>
              <w:rPr>
                <w:rFonts w:cs="Arial"/>
              </w:rPr>
              <w:t>Connection</w:t>
            </w:r>
          </w:p>
        </w:tc>
        <w:tc>
          <w:tcPr>
            <w:tcW w:w="7925" w:type="dxa"/>
            <w:shd w:val="clear" w:color="auto" w:fill="auto"/>
          </w:tcPr>
          <w:p w14:paraId="28A5566B" w14:textId="77777777" w:rsidR="00F92FFB" w:rsidRDefault="00F92FFB" w:rsidP="00720177">
            <w:pPr>
              <w:pStyle w:val="Table-Text"/>
              <w:rPr>
                <w:rFonts w:cs="Arial"/>
              </w:rPr>
            </w:pPr>
            <w:r>
              <w:rPr>
                <w:rFonts w:cs="Arial"/>
              </w:rPr>
              <w:t>Subscribe to a tag and propagate its value changes</w:t>
            </w:r>
          </w:p>
        </w:tc>
      </w:tr>
      <w:tr w:rsidR="00F92FFB" w14:paraId="525B2BD9" w14:textId="77777777">
        <w:trPr>
          <w:trHeight w:val="236"/>
          <w:jc w:val="center"/>
        </w:trPr>
        <w:tc>
          <w:tcPr>
            <w:tcW w:w="2190" w:type="dxa"/>
            <w:shd w:val="clear" w:color="auto" w:fill="auto"/>
          </w:tcPr>
          <w:p w14:paraId="5F1C9ED8" w14:textId="77777777" w:rsidR="00F92FFB" w:rsidRDefault="00F92FFB">
            <w:pPr>
              <w:pStyle w:val="Table-Text"/>
              <w:ind w:left="-21"/>
              <w:rPr>
                <w:rFonts w:cs="Arial"/>
              </w:rPr>
            </w:pPr>
            <w:r>
              <w:rPr>
                <w:rFonts w:cs="Arial"/>
              </w:rPr>
              <w:t>Input Median</w:t>
            </w:r>
          </w:p>
        </w:tc>
        <w:tc>
          <w:tcPr>
            <w:tcW w:w="1237" w:type="dxa"/>
          </w:tcPr>
          <w:p w14:paraId="6806AECA" w14:textId="77777777" w:rsidR="00F92FFB" w:rsidRDefault="00F92FFB" w:rsidP="00720177">
            <w:pPr>
              <w:pStyle w:val="Table-Text"/>
              <w:rPr>
                <w:rFonts w:cs="Arial"/>
              </w:rPr>
            </w:pPr>
            <w:r>
              <w:rPr>
                <w:rFonts w:cs="Arial"/>
              </w:rPr>
              <w:t>Arithmetic</w:t>
            </w:r>
          </w:p>
        </w:tc>
        <w:tc>
          <w:tcPr>
            <w:tcW w:w="7925" w:type="dxa"/>
            <w:shd w:val="clear" w:color="auto" w:fill="auto"/>
          </w:tcPr>
          <w:p w14:paraId="636C71EB" w14:textId="77777777" w:rsidR="00F92FFB" w:rsidRDefault="00F92FFB" w:rsidP="00720177">
            <w:pPr>
              <w:pStyle w:val="Table-Text"/>
              <w:rPr>
                <w:rFonts w:cs="Arial"/>
              </w:rPr>
            </w:pPr>
            <w:r>
              <w:rPr>
                <w:rFonts w:cs="Arial"/>
              </w:rPr>
              <w:t>Return the median of all inputs</w:t>
            </w:r>
          </w:p>
        </w:tc>
      </w:tr>
      <w:tr w:rsidR="00F92FFB" w14:paraId="2DF8CFF1" w14:textId="77777777">
        <w:trPr>
          <w:trHeight w:val="218"/>
          <w:jc w:val="center"/>
        </w:trPr>
        <w:tc>
          <w:tcPr>
            <w:tcW w:w="2190" w:type="dxa"/>
            <w:shd w:val="clear" w:color="auto" w:fill="auto"/>
          </w:tcPr>
          <w:p w14:paraId="0EADF7C1" w14:textId="77777777" w:rsidR="00F92FFB" w:rsidRDefault="00F92FFB">
            <w:pPr>
              <w:pStyle w:val="Table-Text"/>
              <w:ind w:left="-21"/>
              <w:rPr>
                <w:rFonts w:cs="Arial"/>
              </w:rPr>
            </w:pPr>
            <w:r>
              <w:rPr>
                <w:rFonts w:cs="Arial"/>
              </w:rPr>
              <w:t>Inverse</w:t>
            </w:r>
          </w:p>
        </w:tc>
        <w:tc>
          <w:tcPr>
            <w:tcW w:w="1237" w:type="dxa"/>
          </w:tcPr>
          <w:p w14:paraId="43066B60" w14:textId="77777777" w:rsidR="00F92FFB" w:rsidRDefault="00F92FFB" w:rsidP="00720177">
            <w:pPr>
              <w:pStyle w:val="Table-Text"/>
              <w:rPr>
                <w:rFonts w:cs="Arial"/>
              </w:rPr>
            </w:pPr>
            <w:r>
              <w:rPr>
                <w:rFonts w:cs="Arial"/>
              </w:rPr>
              <w:t>Arithmetic</w:t>
            </w:r>
          </w:p>
        </w:tc>
        <w:tc>
          <w:tcPr>
            <w:tcW w:w="7925" w:type="dxa"/>
            <w:shd w:val="clear" w:color="auto" w:fill="auto"/>
          </w:tcPr>
          <w:p w14:paraId="6852078E" w14:textId="77777777" w:rsidR="00F92FFB" w:rsidRDefault="00F92FFB" w:rsidP="00720177">
            <w:pPr>
              <w:pStyle w:val="Table-Text"/>
              <w:rPr>
                <w:rFonts w:cs="Arial"/>
              </w:rPr>
            </w:pPr>
            <w:r>
              <w:rPr>
                <w:rFonts w:cs="Arial"/>
              </w:rPr>
              <w:t>Compute the inverse of the input (1/x).</w:t>
            </w:r>
          </w:p>
        </w:tc>
      </w:tr>
      <w:tr w:rsidR="00F92FFB" w14:paraId="77A7B3BD" w14:textId="77777777">
        <w:trPr>
          <w:trHeight w:val="218"/>
          <w:jc w:val="center"/>
        </w:trPr>
        <w:tc>
          <w:tcPr>
            <w:tcW w:w="2190" w:type="dxa"/>
            <w:shd w:val="clear" w:color="auto" w:fill="auto"/>
          </w:tcPr>
          <w:p w14:paraId="3D4E25F8" w14:textId="77777777" w:rsidR="00F92FFB" w:rsidRDefault="00F92FFB">
            <w:pPr>
              <w:pStyle w:val="Table-Text"/>
              <w:ind w:left="-21"/>
              <w:rPr>
                <w:rFonts w:cs="Arial"/>
              </w:rPr>
            </w:pPr>
            <w:r>
              <w:rPr>
                <w:rFonts w:cs="Arial"/>
              </w:rPr>
              <w:t>Junction</w:t>
            </w:r>
          </w:p>
        </w:tc>
        <w:tc>
          <w:tcPr>
            <w:tcW w:w="1237" w:type="dxa"/>
          </w:tcPr>
          <w:p w14:paraId="7A1377A1" w14:textId="77777777" w:rsidR="00F92FFB" w:rsidRDefault="00F92FFB" w:rsidP="00720177">
            <w:pPr>
              <w:pStyle w:val="Table-Text"/>
              <w:rPr>
                <w:rFonts w:cs="Arial"/>
              </w:rPr>
            </w:pPr>
            <w:r>
              <w:rPr>
                <w:rFonts w:cs="Arial"/>
              </w:rPr>
              <w:t>Connection</w:t>
            </w:r>
          </w:p>
        </w:tc>
        <w:tc>
          <w:tcPr>
            <w:tcW w:w="7925" w:type="dxa"/>
            <w:shd w:val="clear" w:color="auto" w:fill="auto"/>
          </w:tcPr>
          <w:p w14:paraId="57E141D7" w14:textId="77777777" w:rsidR="00F92FFB" w:rsidRDefault="00F92FFB" w:rsidP="00720177">
            <w:pPr>
              <w:pStyle w:val="Table-Text"/>
              <w:rPr>
                <w:rFonts w:cs="Arial"/>
              </w:rPr>
            </w:pPr>
            <w:r>
              <w:rPr>
                <w:rFonts w:cs="Arial"/>
              </w:rPr>
              <w:t>A block that passes information through without change, a null operation</w:t>
            </w:r>
          </w:p>
        </w:tc>
      </w:tr>
      <w:tr w:rsidR="00FA4434" w14:paraId="6C984B08" w14:textId="77777777" w:rsidTr="00FA4434">
        <w:trPr>
          <w:trHeight w:val="218"/>
          <w:jc w:val="center"/>
        </w:trPr>
        <w:tc>
          <w:tcPr>
            <w:tcW w:w="2190" w:type="dxa"/>
            <w:shd w:val="clear" w:color="auto" w:fill="auto"/>
          </w:tcPr>
          <w:p w14:paraId="71A7A488" w14:textId="77777777" w:rsidR="00FA4434" w:rsidRDefault="00FA4434" w:rsidP="00FA4434">
            <w:pPr>
              <w:pStyle w:val="Table-Text"/>
              <w:ind w:left="-21"/>
              <w:rPr>
                <w:rFonts w:cs="Arial"/>
              </w:rPr>
            </w:pPr>
            <w:r>
              <w:rPr>
                <w:rFonts w:cs="Arial"/>
              </w:rPr>
              <w:t>Lab Data</w:t>
            </w:r>
          </w:p>
        </w:tc>
        <w:tc>
          <w:tcPr>
            <w:tcW w:w="1237" w:type="dxa"/>
          </w:tcPr>
          <w:p w14:paraId="475FE8B9" w14:textId="77777777" w:rsidR="00FA4434" w:rsidRDefault="00FA4434" w:rsidP="00FA4434">
            <w:pPr>
              <w:pStyle w:val="Table-Text"/>
              <w:rPr>
                <w:rFonts w:cs="Arial"/>
              </w:rPr>
            </w:pPr>
            <w:r>
              <w:rPr>
                <w:rFonts w:cs="Arial"/>
              </w:rPr>
              <w:t>Connection</w:t>
            </w:r>
          </w:p>
        </w:tc>
        <w:tc>
          <w:tcPr>
            <w:tcW w:w="7925" w:type="dxa"/>
            <w:shd w:val="clear" w:color="auto" w:fill="auto"/>
          </w:tcPr>
          <w:p w14:paraId="456FC9AA" w14:textId="77777777" w:rsidR="00FA4434" w:rsidRDefault="00FA4434" w:rsidP="00FA4434">
            <w:pPr>
              <w:pStyle w:val="Table-Text"/>
              <w:rPr>
                <w:rFonts w:cs="Arial"/>
              </w:rPr>
            </w:pPr>
            <w:r>
              <w:rPr>
                <w:rFonts w:cs="Arial"/>
              </w:rPr>
              <w:t>A special input block that reads value and timestamp from separate tags</w:t>
            </w:r>
          </w:p>
        </w:tc>
      </w:tr>
      <w:tr w:rsidR="00F92FFB" w14:paraId="53A30B89" w14:textId="77777777">
        <w:trPr>
          <w:trHeight w:val="218"/>
          <w:jc w:val="center"/>
        </w:trPr>
        <w:tc>
          <w:tcPr>
            <w:tcW w:w="2190" w:type="dxa"/>
            <w:shd w:val="clear" w:color="auto" w:fill="auto"/>
          </w:tcPr>
          <w:p w14:paraId="77A7434E" w14:textId="77777777" w:rsidR="00F92FFB" w:rsidRDefault="00F92FFB">
            <w:pPr>
              <w:pStyle w:val="Table-Text"/>
              <w:ind w:left="-21"/>
              <w:rPr>
                <w:rFonts w:cs="Arial"/>
              </w:rPr>
            </w:pPr>
            <w:r>
              <w:rPr>
                <w:rFonts w:cs="Arial"/>
              </w:rPr>
              <w:t>Ln</w:t>
            </w:r>
          </w:p>
        </w:tc>
        <w:tc>
          <w:tcPr>
            <w:tcW w:w="1237" w:type="dxa"/>
          </w:tcPr>
          <w:p w14:paraId="66CE0C08" w14:textId="77777777" w:rsidR="00F92FFB" w:rsidRDefault="00F92FFB" w:rsidP="00720177">
            <w:pPr>
              <w:pStyle w:val="Table-Text"/>
              <w:rPr>
                <w:rFonts w:cs="Arial"/>
              </w:rPr>
            </w:pPr>
            <w:r>
              <w:rPr>
                <w:rFonts w:cs="Arial"/>
              </w:rPr>
              <w:t>Arithmetic</w:t>
            </w:r>
          </w:p>
        </w:tc>
        <w:tc>
          <w:tcPr>
            <w:tcW w:w="7925" w:type="dxa"/>
            <w:shd w:val="clear" w:color="auto" w:fill="auto"/>
          </w:tcPr>
          <w:p w14:paraId="09B08320" w14:textId="6E978C17" w:rsidR="00F92FFB" w:rsidRDefault="00F92FFB" w:rsidP="00720177">
            <w:pPr>
              <w:pStyle w:val="Table-Text"/>
              <w:rPr>
                <w:rFonts w:cs="Arial"/>
              </w:rPr>
            </w:pPr>
            <w:r>
              <w:rPr>
                <w:rFonts w:cs="Arial"/>
              </w:rPr>
              <w:t xml:space="preserve">Compute the natural </w:t>
            </w:r>
            <w:r w:rsidR="00A62ADF">
              <w:rPr>
                <w:rFonts w:cs="Arial"/>
              </w:rPr>
              <w:pgNum/>
            </w:r>
            <w:r w:rsidR="00A62ADF">
              <w:rPr>
                <w:rFonts w:cs="Arial"/>
              </w:rPr>
              <w:t>ogarithm</w:t>
            </w:r>
            <w:r>
              <w:rPr>
                <w:rFonts w:cs="Arial"/>
              </w:rPr>
              <w:t xml:space="preserve"> of the input</w:t>
            </w:r>
          </w:p>
        </w:tc>
      </w:tr>
      <w:tr w:rsidR="00F92FFB" w14:paraId="200730E6" w14:textId="77777777">
        <w:trPr>
          <w:trHeight w:val="236"/>
          <w:jc w:val="center"/>
        </w:trPr>
        <w:tc>
          <w:tcPr>
            <w:tcW w:w="2190" w:type="dxa"/>
            <w:shd w:val="clear" w:color="auto" w:fill="auto"/>
          </w:tcPr>
          <w:p w14:paraId="30FE675A" w14:textId="77777777" w:rsidR="00F92FFB" w:rsidRDefault="00F92FFB">
            <w:pPr>
              <w:pStyle w:val="Table-Text"/>
              <w:ind w:left="-21"/>
              <w:rPr>
                <w:rFonts w:cs="Arial"/>
              </w:rPr>
            </w:pPr>
            <w:r>
              <w:rPr>
                <w:rFonts w:cs="Arial"/>
              </w:rPr>
              <w:t>Log10</w:t>
            </w:r>
          </w:p>
        </w:tc>
        <w:tc>
          <w:tcPr>
            <w:tcW w:w="1237" w:type="dxa"/>
          </w:tcPr>
          <w:p w14:paraId="2ACFC6B5" w14:textId="77777777" w:rsidR="00F92FFB" w:rsidRDefault="00F92FFB" w:rsidP="00720177">
            <w:pPr>
              <w:pStyle w:val="Table-Text"/>
              <w:rPr>
                <w:rFonts w:cs="Arial"/>
              </w:rPr>
            </w:pPr>
            <w:r>
              <w:rPr>
                <w:rFonts w:cs="Arial"/>
              </w:rPr>
              <w:t>Arithmetic</w:t>
            </w:r>
          </w:p>
        </w:tc>
        <w:tc>
          <w:tcPr>
            <w:tcW w:w="7925" w:type="dxa"/>
            <w:shd w:val="clear" w:color="auto" w:fill="auto"/>
          </w:tcPr>
          <w:p w14:paraId="0006CD86" w14:textId="46E63ED3" w:rsidR="00F92FFB" w:rsidRDefault="00F92FFB" w:rsidP="00720177">
            <w:pPr>
              <w:pStyle w:val="Table-Text"/>
              <w:rPr>
                <w:rFonts w:cs="Arial"/>
              </w:rPr>
            </w:pPr>
            <w:r>
              <w:rPr>
                <w:rFonts w:cs="Arial"/>
              </w:rPr>
              <w:t xml:space="preserve">Compute the </w:t>
            </w:r>
            <w:r w:rsidR="00A62ADF">
              <w:rPr>
                <w:rFonts w:cs="Arial"/>
              </w:rPr>
              <w:pgNum/>
            </w:r>
            <w:r w:rsidR="00A62ADF">
              <w:rPr>
                <w:rFonts w:cs="Arial"/>
              </w:rPr>
              <w:t>ogarithm</w:t>
            </w:r>
            <w:r>
              <w:rPr>
                <w:rFonts w:cs="Arial"/>
              </w:rPr>
              <w:t xml:space="preserve"> base 10 of the input</w:t>
            </w:r>
          </w:p>
        </w:tc>
      </w:tr>
      <w:tr w:rsidR="00F92FFB" w14:paraId="72305161" w14:textId="77777777">
        <w:trPr>
          <w:trHeight w:val="236"/>
          <w:jc w:val="center"/>
        </w:trPr>
        <w:tc>
          <w:tcPr>
            <w:tcW w:w="2190" w:type="dxa"/>
            <w:shd w:val="clear" w:color="auto" w:fill="auto"/>
          </w:tcPr>
          <w:p w14:paraId="4EEBA945" w14:textId="77777777" w:rsidR="00F92FFB" w:rsidRDefault="00F92FFB">
            <w:pPr>
              <w:pStyle w:val="Table-Text"/>
              <w:ind w:left="-21"/>
              <w:rPr>
                <w:rFonts w:cs="Arial"/>
              </w:rPr>
            </w:pPr>
            <w:r>
              <w:rPr>
                <w:rFonts w:cs="Arial"/>
              </w:rPr>
              <w:t>Logic Filter</w:t>
            </w:r>
          </w:p>
        </w:tc>
        <w:tc>
          <w:tcPr>
            <w:tcW w:w="1237" w:type="dxa"/>
          </w:tcPr>
          <w:p w14:paraId="41C988A5" w14:textId="77777777" w:rsidR="00F92FFB" w:rsidRDefault="00F92FFB" w:rsidP="00720177">
            <w:pPr>
              <w:pStyle w:val="Table-Text"/>
              <w:rPr>
                <w:rFonts w:cs="Arial"/>
              </w:rPr>
            </w:pPr>
            <w:r>
              <w:rPr>
                <w:rFonts w:cs="Arial"/>
              </w:rPr>
              <w:t>Analysis</w:t>
            </w:r>
          </w:p>
        </w:tc>
        <w:tc>
          <w:tcPr>
            <w:tcW w:w="7925" w:type="dxa"/>
            <w:shd w:val="clear" w:color="auto" w:fill="auto"/>
          </w:tcPr>
          <w:p w14:paraId="6B8BEDD7" w14:textId="77777777" w:rsidR="00F92FFB" w:rsidRDefault="00F92FFB" w:rsidP="00720177">
            <w:pPr>
              <w:pStyle w:val="Table-Text"/>
              <w:rPr>
                <w:rFonts w:cs="Arial"/>
              </w:rPr>
            </w:pPr>
            <w:r>
              <w:rPr>
                <w:rFonts w:cs="Arial"/>
              </w:rPr>
              <w:t>Monitor the ratio of time true to time false over a specified interval.</w:t>
            </w:r>
          </w:p>
        </w:tc>
      </w:tr>
      <w:tr w:rsidR="000810A7" w14:paraId="78C4BA73" w14:textId="77777777">
        <w:trPr>
          <w:trHeight w:val="236"/>
          <w:jc w:val="center"/>
        </w:trPr>
        <w:tc>
          <w:tcPr>
            <w:tcW w:w="2190" w:type="dxa"/>
            <w:shd w:val="clear" w:color="auto" w:fill="auto"/>
          </w:tcPr>
          <w:p w14:paraId="42AEF53E" w14:textId="77777777" w:rsidR="000810A7" w:rsidRDefault="000810A7">
            <w:pPr>
              <w:pStyle w:val="Table-Text"/>
              <w:ind w:left="-21"/>
              <w:rPr>
                <w:rFonts w:cs="Arial"/>
              </w:rPr>
            </w:pPr>
            <w:r>
              <w:rPr>
                <w:rFonts w:cs="Arial"/>
              </w:rPr>
              <w:t>Logic Latch</w:t>
            </w:r>
          </w:p>
        </w:tc>
        <w:tc>
          <w:tcPr>
            <w:tcW w:w="1237" w:type="dxa"/>
          </w:tcPr>
          <w:p w14:paraId="4D0320DE" w14:textId="77777777" w:rsidR="000810A7" w:rsidRDefault="000810A7" w:rsidP="00720177">
            <w:pPr>
              <w:pStyle w:val="Table-Text"/>
              <w:rPr>
                <w:rFonts w:cs="Arial"/>
              </w:rPr>
            </w:pPr>
            <w:r>
              <w:rPr>
                <w:rFonts w:cs="Arial"/>
              </w:rPr>
              <w:t>Logic</w:t>
            </w:r>
          </w:p>
        </w:tc>
        <w:tc>
          <w:tcPr>
            <w:tcW w:w="7925" w:type="dxa"/>
            <w:shd w:val="clear" w:color="auto" w:fill="auto"/>
          </w:tcPr>
          <w:p w14:paraId="0C10BA38" w14:textId="77777777" w:rsidR="000810A7" w:rsidRDefault="00472BFF" w:rsidP="00720177">
            <w:pPr>
              <w:pStyle w:val="Table-Text"/>
              <w:rPr>
                <w:rFonts w:cs="Arial"/>
              </w:rPr>
            </w:pPr>
            <w:r>
              <w:rPr>
                <w:rFonts w:cs="Arial"/>
              </w:rPr>
              <w:t>Hold a the most recent true/false through a reset</w:t>
            </w:r>
          </w:p>
        </w:tc>
      </w:tr>
      <w:tr w:rsidR="00F92FFB" w14:paraId="6BF1350F" w14:textId="77777777">
        <w:trPr>
          <w:trHeight w:val="236"/>
          <w:jc w:val="center"/>
        </w:trPr>
        <w:tc>
          <w:tcPr>
            <w:tcW w:w="2190" w:type="dxa"/>
            <w:shd w:val="clear" w:color="auto" w:fill="auto"/>
          </w:tcPr>
          <w:p w14:paraId="2E31D241" w14:textId="77777777" w:rsidR="00F92FFB" w:rsidRDefault="00F92FFB">
            <w:pPr>
              <w:pStyle w:val="Table-Text"/>
              <w:ind w:left="-21"/>
              <w:rPr>
                <w:rFonts w:cs="Arial"/>
              </w:rPr>
            </w:pPr>
            <w:r>
              <w:rPr>
                <w:rFonts w:cs="Arial"/>
              </w:rPr>
              <w:t>Low Limit Observation</w:t>
            </w:r>
          </w:p>
        </w:tc>
        <w:tc>
          <w:tcPr>
            <w:tcW w:w="1237" w:type="dxa"/>
          </w:tcPr>
          <w:p w14:paraId="485BC07C" w14:textId="77777777" w:rsidR="00F92FFB" w:rsidRDefault="00F92FFB" w:rsidP="00720177">
            <w:pPr>
              <w:pStyle w:val="Table-Text"/>
              <w:rPr>
                <w:rFonts w:cs="Arial"/>
              </w:rPr>
            </w:pPr>
            <w:r>
              <w:rPr>
                <w:rFonts w:cs="Arial"/>
              </w:rPr>
              <w:t>Observation</w:t>
            </w:r>
            <w:r w:rsidDel="00EA4BD2">
              <w:rPr>
                <w:rFonts w:cs="Arial"/>
              </w:rPr>
              <w:t xml:space="preserve"> </w:t>
            </w:r>
          </w:p>
        </w:tc>
        <w:tc>
          <w:tcPr>
            <w:tcW w:w="7925" w:type="dxa"/>
            <w:shd w:val="clear" w:color="auto" w:fill="auto"/>
          </w:tcPr>
          <w:p w14:paraId="02F429B8" w14:textId="77777777" w:rsidR="00F92FFB" w:rsidRDefault="00F92FFB">
            <w:pPr>
              <w:pStyle w:val="Table-Text"/>
              <w:rPr>
                <w:rFonts w:cs="Arial"/>
              </w:rPr>
            </w:pPr>
            <w:r>
              <w:rPr>
                <w:rFonts w:cs="Arial"/>
              </w:rPr>
              <w:t>Compare incoming data with a configured lower limit and optional deadband</w:t>
            </w:r>
          </w:p>
        </w:tc>
      </w:tr>
      <w:tr w:rsidR="00F92FFB" w14:paraId="164B6EF1" w14:textId="77777777">
        <w:trPr>
          <w:trHeight w:val="236"/>
          <w:jc w:val="center"/>
        </w:trPr>
        <w:tc>
          <w:tcPr>
            <w:tcW w:w="2190" w:type="dxa"/>
            <w:shd w:val="clear" w:color="auto" w:fill="auto"/>
          </w:tcPr>
          <w:p w14:paraId="1F8D69A7" w14:textId="77777777" w:rsidR="00F92FFB" w:rsidRDefault="00F92FFB">
            <w:pPr>
              <w:pStyle w:val="Table-Text"/>
              <w:ind w:left="-21"/>
              <w:rPr>
                <w:rFonts w:cs="Arial"/>
              </w:rPr>
            </w:pPr>
            <w:r>
              <w:rPr>
                <w:rFonts w:cs="Arial"/>
              </w:rPr>
              <w:t>Low Limit Sample Count</w:t>
            </w:r>
          </w:p>
        </w:tc>
        <w:tc>
          <w:tcPr>
            <w:tcW w:w="1237" w:type="dxa"/>
          </w:tcPr>
          <w:p w14:paraId="0F1AF720" w14:textId="77777777" w:rsidR="00F92FFB" w:rsidRDefault="00F92FFB" w:rsidP="00720177">
            <w:pPr>
              <w:pStyle w:val="Table-Text"/>
              <w:rPr>
                <w:rFonts w:cs="Arial"/>
              </w:rPr>
            </w:pPr>
            <w:r>
              <w:rPr>
                <w:rFonts w:cs="Arial"/>
              </w:rPr>
              <w:t>Observation</w:t>
            </w:r>
          </w:p>
        </w:tc>
        <w:tc>
          <w:tcPr>
            <w:tcW w:w="7925" w:type="dxa"/>
            <w:shd w:val="clear" w:color="auto" w:fill="auto"/>
          </w:tcPr>
          <w:p w14:paraId="188736BB" w14:textId="77777777" w:rsidR="00F92FFB" w:rsidRDefault="00F92FFB">
            <w:pPr>
              <w:pStyle w:val="Table-Text"/>
              <w:rPr>
                <w:rFonts w:cs="Arial"/>
              </w:rPr>
            </w:pPr>
            <w:r>
              <w:rPr>
                <w:rFonts w:cs="Arial"/>
              </w:rPr>
              <w:t>Return true if m of the last n samples are less than a specified limit</w:t>
            </w:r>
          </w:p>
        </w:tc>
      </w:tr>
      <w:tr w:rsidR="00F92FFB" w14:paraId="3EEA146F" w14:textId="77777777">
        <w:trPr>
          <w:trHeight w:val="236"/>
          <w:jc w:val="center"/>
        </w:trPr>
        <w:tc>
          <w:tcPr>
            <w:tcW w:w="2190" w:type="dxa"/>
            <w:shd w:val="clear" w:color="auto" w:fill="auto"/>
          </w:tcPr>
          <w:p w14:paraId="66EBC035" w14:textId="77777777" w:rsidR="00F92FFB" w:rsidRDefault="00F92FFB">
            <w:pPr>
              <w:pStyle w:val="Table-Text"/>
              <w:ind w:left="-21"/>
              <w:rPr>
                <w:rFonts w:cs="Arial"/>
              </w:rPr>
            </w:pPr>
            <w:r>
              <w:rPr>
                <w:rFonts w:cs="Arial"/>
              </w:rPr>
              <w:t>Low Limit Time Window</w:t>
            </w:r>
          </w:p>
        </w:tc>
        <w:tc>
          <w:tcPr>
            <w:tcW w:w="1237" w:type="dxa"/>
          </w:tcPr>
          <w:p w14:paraId="7D3994FB" w14:textId="77777777" w:rsidR="00F92FFB" w:rsidRDefault="00F92FFB" w:rsidP="00720177">
            <w:pPr>
              <w:pStyle w:val="Table-Text"/>
              <w:rPr>
                <w:rFonts w:cs="Arial"/>
              </w:rPr>
            </w:pPr>
            <w:r>
              <w:rPr>
                <w:rFonts w:cs="Arial"/>
              </w:rPr>
              <w:t>Observation</w:t>
            </w:r>
          </w:p>
        </w:tc>
        <w:tc>
          <w:tcPr>
            <w:tcW w:w="7925" w:type="dxa"/>
            <w:shd w:val="clear" w:color="auto" w:fill="auto"/>
          </w:tcPr>
          <w:p w14:paraId="25155852" w14:textId="77777777" w:rsidR="00F92FFB" w:rsidRDefault="00F92FFB">
            <w:pPr>
              <w:pStyle w:val="Table-Text"/>
              <w:rPr>
                <w:rFonts w:cs="Arial"/>
              </w:rPr>
            </w:pPr>
            <w:r>
              <w:rPr>
                <w:rFonts w:cs="Arial"/>
              </w:rPr>
              <w:t>Return true if n samples withn a specified time window are less than a specified limit</w:t>
            </w:r>
          </w:p>
        </w:tc>
      </w:tr>
      <w:tr w:rsidR="00F92FFB" w14:paraId="0EE1E0B8" w14:textId="77777777">
        <w:trPr>
          <w:trHeight w:val="236"/>
          <w:jc w:val="center"/>
        </w:trPr>
        <w:tc>
          <w:tcPr>
            <w:tcW w:w="2190" w:type="dxa"/>
            <w:shd w:val="clear" w:color="auto" w:fill="auto"/>
          </w:tcPr>
          <w:p w14:paraId="351ECD94" w14:textId="77777777" w:rsidR="00F92FFB" w:rsidRDefault="00F92FFB">
            <w:pPr>
              <w:pStyle w:val="Table-Text"/>
              <w:ind w:left="-21"/>
              <w:rPr>
                <w:rFonts w:cs="Arial"/>
              </w:rPr>
            </w:pPr>
            <w:r>
              <w:rPr>
                <w:rFonts w:cs="Arial"/>
              </w:rPr>
              <w:t>Moving Average</w:t>
            </w:r>
          </w:p>
        </w:tc>
        <w:tc>
          <w:tcPr>
            <w:tcW w:w="1237" w:type="dxa"/>
          </w:tcPr>
          <w:p w14:paraId="79C165C7" w14:textId="77777777" w:rsidR="00F92FFB" w:rsidRDefault="00F92FFB" w:rsidP="00720177">
            <w:pPr>
              <w:pStyle w:val="Table-Text"/>
              <w:rPr>
                <w:rFonts w:cs="Arial"/>
              </w:rPr>
            </w:pPr>
            <w:r>
              <w:rPr>
                <w:rFonts w:cs="Arial"/>
              </w:rPr>
              <w:t>Statistics</w:t>
            </w:r>
          </w:p>
        </w:tc>
        <w:tc>
          <w:tcPr>
            <w:tcW w:w="7925" w:type="dxa"/>
            <w:shd w:val="clear" w:color="auto" w:fill="auto"/>
          </w:tcPr>
          <w:p w14:paraId="0B6A7A48" w14:textId="77777777" w:rsidR="00F92FFB" w:rsidRDefault="00F92FFB">
            <w:pPr>
              <w:pStyle w:val="Table-Text"/>
              <w:rPr>
                <w:rFonts w:cs="Arial"/>
              </w:rPr>
            </w:pPr>
            <w:r>
              <w:rPr>
                <w:rFonts w:cs="Arial"/>
              </w:rPr>
              <w:t>Maintain an average of all points that have arrived at the block</w:t>
            </w:r>
          </w:p>
        </w:tc>
      </w:tr>
      <w:tr w:rsidR="00F92FFB" w14:paraId="7DB8D015" w14:textId="77777777">
        <w:trPr>
          <w:trHeight w:val="236"/>
          <w:jc w:val="center"/>
        </w:trPr>
        <w:tc>
          <w:tcPr>
            <w:tcW w:w="2190" w:type="dxa"/>
            <w:shd w:val="clear" w:color="auto" w:fill="auto"/>
          </w:tcPr>
          <w:p w14:paraId="0A76AE0A" w14:textId="77777777" w:rsidR="00F92FFB" w:rsidRDefault="00F92FFB">
            <w:pPr>
              <w:pStyle w:val="Table-Text"/>
              <w:ind w:left="-21"/>
              <w:rPr>
                <w:rFonts w:cs="Arial"/>
              </w:rPr>
            </w:pPr>
            <w:r>
              <w:rPr>
                <w:rFonts w:cs="Arial"/>
              </w:rPr>
              <w:t>Moving AverageSample</w:t>
            </w:r>
          </w:p>
        </w:tc>
        <w:tc>
          <w:tcPr>
            <w:tcW w:w="1237" w:type="dxa"/>
          </w:tcPr>
          <w:p w14:paraId="05FF7C25" w14:textId="77777777" w:rsidR="00F92FFB" w:rsidRDefault="00F92FFB" w:rsidP="00720177">
            <w:pPr>
              <w:pStyle w:val="Table-Text"/>
              <w:rPr>
                <w:rFonts w:cs="Arial"/>
              </w:rPr>
            </w:pPr>
            <w:r>
              <w:rPr>
                <w:rFonts w:cs="Arial"/>
              </w:rPr>
              <w:t>Statistics</w:t>
            </w:r>
          </w:p>
        </w:tc>
        <w:tc>
          <w:tcPr>
            <w:tcW w:w="7925" w:type="dxa"/>
            <w:shd w:val="clear" w:color="auto" w:fill="auto"/>
          </w:tcPr>
          <w:p w14:paraId="354A47FF" w14:textId="77777777" w:rsidR="00F92FFB" w:rsidRDefault="00F92FFB">
            <w:pPr>
              <w:pStyle w:val="Table-Text"/>
              <w:rPr>
                <w:rFonts w:cs="Arial"/>
              </w:rPr>
            </w:pPr>
            <w:r>
              <w:rPr>
                <w:rFonts w:cs="Arial"/>
              </w:rPr>
              <w:t>Maintain a rolling average of  the most recent n points that have arrived at the block</w:t>
            </w:r>
          </w:p>
        </w:tc>
      </w:tr>
      <w:tr w:rsidR="00F92FFB" w14:paraId="2DDA86FF" w14:textId="77777777">
        <w:trPr>
          <w:trHeight w:val="236"/>
          <w:jc w:val="center"/>
        </w:trPr>
        <w:tc>
          <w:tcPr>
            <w:tcW w:w="2190" w:type="dxa"/>
            <w:shd w:val="clear" w:color="auto" w:fill="auto"/>
          </w:tcPr>
          <w:p w14:paraId="3613BCA7" w14:textId="77777777" w:rsidR="00F92FFB" w:rsidRDefault="00F92FFB">
            <w:pPr>
              <w:pStyle w:val="Table-Text"/>
              <w:ind w:left="-21"/>
              <w:rPr>
                <w:rFonts w:cs="Arial"/>
              </w:rPr>
            </w:pPr>
            <w:r>
              <w:rPr>
                <w:rFonts w:cs="Arial"/>
              </w:rPr>
              <w:lastRenderedPageBreak/>
              <w:t>Moving AverageTime</w:t>
            </w:r>
          </w:p>
        </w:tc>
        <w:tc>
          <w:tcPr>
            <w:tcW w:w="1237" w:type="dxa"/>
          </w:tcPr>
          <w:p w14:paraId="2E39126F" w14:textId="77777777" w:rsidR="00F92FFB" w:rsidRDefault="00F92FFB" w:rsidP="00720177">
            <w:pPr>
              <w:pStyle w:val="Table-Text"/>
              <w:rPr>
                <w:rFonts w:cs="Arial"/>
              </w:rPr>
            </w:pPr>
            <w:r>
              <w:rPr>
                <w:rFonts w:cs="Arial"/>
              </w:rPr>
              <w:t>Statistics</w:t>
            </w:r>
          </w:p>
        </w:tc>
        <w:tc>
          <w:tcPr>
            <w:tcW w:w="7925" w:type="dxa"/>
            <w:shd w:val="clear" w:color="auto" w:fill="auto"/>
          </w:tcPr>
          <w:p w14:paraId="5E84F5E7" w14:textId="77777777" w:rsidR="00F92FFB" w:rsidRDefault="00F92FFB">
            <w:pPr>
              <w:pStyle w:val="Table-Text"/>
              <w:rPr>
                <w:rFonts w:cs="Arial"/>
              </w:rPr>
            </w:pPr>
            <w:r>
              <w:rPr>
                <w:rFonts w:cs="Arial"/>
              </w:rPr>
              <w:t>Maintain a time-weighted rolling average of points that have arrived within a time interval</w:t>
            </w:r>
          </w:p>
        </w:tc>
      </w:tr>
      <w:tr w:rsidR="003D0E9A" w14:paraId="0AE6CB32" w14:textId="77777777">
        <w:trPr>
          <w:trHeight w:val="236"/>
          <w:jc w:val="center"/>
        </w:trPr>
        <w:tc>
          <w:tcPr>
            <w:tcW w:w="2190" w:type="dxa"/>
            <w:shd w:val="clear" w:color="auto" w:fill="auto"/>
          </w:tcPr>
          <w:p w14:paraId="3379A394" w14:textId="77777777" w:rsidR="003D0E9A" w:rsidRDefault="003D0E9A">
            <w:pPr>
              <w:pStyle w:val="Table-Text"/>
              <w:ind w:left="-21"/>
              <w:rPr>
                <w:rFonts w:cs="Arial"/>
              </w:rPr>
            </w:pPr>
            <w:r>
              <w:rPr>
                <w:rFonts w:cs="Arial"/>
              </w:rPr>
              <w:t>N True</w:t>
            </w:r>
          </w:p>
        </w:tc>
        <w:tc>
          <w:tcPr>
            <w:tcW w:w="1237" w:type="dxa"/>
          </w:tcPr>
          <w:p w14:paraId="5C852E6B" w14:textId="77777777" w:rsidR="003D0E9A" w:rsidRDefault="003D0E9A" w:rsidP="00720177">
            <w:pPr>
              <w:pStyle w:val="Table-Text"/>
              <w:rPr>
                <w:rFonts w:cs="Arial"/>
              </w:rPr>
            </w:pPr>
            <w:r>
              <w:rPr>
                <w:rFonts w:cs="Arial"/>
              </w:rPr>
              <w:t>Logic</w:t>
            </w:r>
          </w:p>
        </w:tc>
        <w:tc>
          <w:tcPr>
            <w:tcW w:w="7925" w:type="dxa"/>
            <w:shd w:val="clear" w:color="auto" w:fill="auto"/>
          </w:tcPr>
          <w:p w14:paraId="7C52ADE9" w14:textId="77777777" w:rsidR="003D0E9A" w:rsidRDefault="003D0E9A">
            <w:pPr>
              <w:pStyle w:val="Table-Text"/>
              <w:rPr>
                <w:rFonts w:cs="Arial"/>
              </w:rPr>
            </w:pPr>
            <w:r>
              <w:rPr>
                <w:rFonts w:cs="Arial"/>
              </w:rPr>
              <w:t>Return true if a the number of true inputs meets a threshold</w:t>
            </w:r>
          </w:p>
        </w:tc>
      </w:tr>
      <w:tr w:rsidR="00F92FFB" w14:paraId="2C054439" w14:textId="77777777">
        <w:trPr>
          <w:trHeight w:val="218"/>
          <w:jc w:val="center"/>
        </w:trPr>
        <w:tc>
          <w:tcPr>
            <w:tcW w:w="2190" w:type="dxa"/>
            <w:shd w:val="clear" w:color="auto" w:fill="auto"/>
          </w:tcPr>
          <w:p w14:paraId="530DE0E7" w14:textId="77777777" w:rsidR="00F92FFB" w:rsidRDefault="00F92FFB">
            <w:pPr>
              <w:pStyle w:val="Table-Text"/>
              <w:ind w:left="-21"/>
              <w:rPr>
                <w:rFonts w:cs="Arial"/>
              </w:rPr>
            </w:pPr>
            <w:r>
              <w:rPr>
                <w:rFonts w:cs="Arial"/>
              </w:rPr>
              <w:t>Not</w:t>
            </w:r>
          </w:p>
        </w:tc>
        <w:tc>
          <w:tcPr>
            <w:tcW w:w="1237" w:type="dxa"/>
          </w:tcPr>
          <w:p w14:paraId="5679F068" w14:textId="77777777" w:rsidR="00F92FFB" w:rsidRDefault="00F92FFB" w:rsidP="00720177">
            <w:pPr>
              <w:pStyle w:val="Table-Text"/>
              <w:rPr>
                <w:rFonts w:cs="Arial"/>
              </w:rPr>
            </w:pPr>
            <w:r>
              <w:rPr>
                <w:rFonts w:cs="Arial"/>
              </w:rPr>
              <w:t>Logic</w:t>
            </w:r>
          </w:p>
        </w:tc>
        <w:tc>
          <w:tcPr>
            <w:tcW w:w="7925" w:type="dxa"/>
            <w:shd w:val="clear" w:color="auto" w:fill="auto"/>
          </w:tcPr>
          <w:p w14:paraId="1F08B49A" w14:textId="77777777" w:rsidR="00F92FFB" w:rsidRDefault="00F92FFB" w:rsidP="00720177">
            <w:pPr>
              <w:pStyle w:val="Table-Text"/>
              <w:rPr>
                <w:rFonts w:cs="Arial"/>
              </w:rPr>
            </w:pPr>
            <w:r>
              <w:rPr>
                <w:rFonts w:cs="Arial"/>
              </w:rPr>
              <w:t>Invert a truth-value</w:t>
            </w:r>
          </w:p>
        </w:tc>
      </w:tr>
      <w:tr w:rsidR="00F92FFB" w14:paraId="7A7BAD01" w14:textId="77777777">
        <w:trPr>
          <w:trHeight w:val="218"/>
          <w:jc w:val="center"/>
        </w:trPr>
        <w:tc>
          <w:tcPr>
            <w:tcW w:w="2190" w:type="dxa"/>
            <w:shd w:val="clear" w:color="auto" w:fill="auto"/>
          </w:tcPr>
          <w:p w14:paraId="61171519" w14:textId="77777777" w:rsidR="00F92FFB" w:rsidRDefault="00F92FFB">
            <w:pPr>
              <w:pStyle w:val="Table-Text"/>
              <w:ind w:left="-21"/>
              <w:rPr>
                <w:rFonts w:cs="Arial"/>
              </w:rPr>
            </w:pPr>
            <w:r>
              <w:rPr>
                <w:rFonts w:cs="Arial"/>
              </w:rPr>
              <w:t>Note</w:t>
            </w:r>
          </w:p>
        </w:tc>
        <w:tc>
          <w:tcPr>
            <w:tcW w:w="1237" w:type="dxa"/>
          </w:tcPr>
          <w:p w14:paraId="4D914A7B" w14:textId="77777777" w:rsidR="00F92FFB" w:rsidRDefault="00F92FFB" w:rsidP="00720177">
            <w:pPr>
              <w:pStyle w:val="Table-Text"/>
              <w:rPr>
                <w:rFonts w:cs="Arial"/>
              </w:rPr>
            </w:pPr>
            <w:r>
              <w:rPr>
                <w:rFonts w:cs="Arial"/>
              </w:rPr>
              <w:t>Misc</w:t>
            </w:r>
          </w:p>
        </w:tc>
        <w:tc>
          <w:tcPr>
            <w:tcW w:w="7925" w:type="dxa"/>
            <w:shd w:val="clear" w:color="auto" w:fill="auto"/>
          </w:tcPr>
          <w:p w14:paraId="59E327D3" w14:textId="77777777" w:rsidR="00F92FFB" w:rsidRDefault="00F92FFB" w:rsidP="00720177">
            <w:pPr>
              <w:pStyle w:val="Table-Text"/>
              <w:rPr>
                <w:rFonts w:cs="Arial"/>
              </w:rPr>
            </w:pPr>
            <w:r>
              <w:rPr>
                <w:rFonts w:cs="Arial"/>
              </w:rPr>
              <w:t>A text box for commentary on the diagram</w:t>
            </w:r>
          </w:p>
        </w:tc>
      </w:tr>
      <w:tr w:rsidR="00F92FFB" w14:paraId="14E09C44" w14:textId="77777777">
        <w:trPr>
          <w:trHeight w:val="218"/>
          <w:jc w:val="center"/>
        </w:trPr>
        <w:tc>
          <w:tcPr>
            <w:tcW w:w="2190" w:type="dxa"/>
            <w:shd w:val="clear" w:color="auto" w:fill="auto"/>
          </w:tcPr>
          <w:p w14:paraId="75A8FA05" w14:textId="77777777" w:rsidR="00F92FFB" w:rsidRDefault="00F92FFB">
            <w:pPr>
              <w:pStyle w:val="Table-Text"/>
              <w:ind w:left="-21"/>
              <w:rPr>
                <w:rFonts w:cs="Arial"/>
              </w:rPr>
            </w:pPr>
            <w:r>
              <w:rPr>
                <w:rFonts w:cs="Arial"/>
              </w:rPr>
              <w:t>Or</w:t>
            </w:r>
          </w:p>
        </w:tc>
        <w:tc>
          <w:tcPr>
            <w:tcW w:w="1237" w:type="dxa"/>
          </w:tcPr>
          <w:p w14:paraId="6E8C78FD" w14:textId="77777777" w:rsidR="00F92FFB" w:rsidRDefault="00F92FFB" w:rsidP="00720177">
            <w:pPr>
              <w:pStyle w:val="Table-Text"/>
              <w:rPr>
                <w:rFonts w:cs="Arial"/>
              </w:rPr>
            </w:pPr>
            <w:r>
              <w:rPr>
                <w:rFonts w:cs="Arial"/>
              </w:rPr>
              <w:t>Logic</w:t>
            </w:r>
          </w:p>
        </w:tc>
        <w:tc>
          <w:tcPr>
            <w:tcW w:w="7925" w:type="dxa"/>
            <w:shd w:val="clear" w:color="auto" w:fill="auto"/>
          </w:tcPr>
          <w:p w14:paraId="1E0A86C3" w14:textId="77777777" w:rsidR="00F92FFB" w:rsidRDefault="00F92FFB" w:rsidP="00720177">
            <w:pPr>
              <w:pStyle w:val="Table-Text"/>
              <w:rPr>
                <w:rFonts w:cs="Arial"/>
              </w:rPr>
            </w:pPr>
            <w:r>
              <w:rPr>
                <w:rFonts w:cs="Arial"/>
              </w:rPr>
              <w:t>Propogate the logical “or” of the inputs</w:t>
            </w:r>
          </w:p>
        </w:tc>
      </w:tr>
      <w:tr w:rsidR="00F92FFB" w14:paraId="40BEC192" w14:textId="77777777">
        <w:trPr>
          <w:trHeight w:val="218"/>
          <w:jc w:val="center"/>
        </w:trPr>
        <w:tc>
          <w:tcPr>
            <w:tcW w:w="2190" w:type="dxa"/>
            <w:shd w:val="clear" w:color="auto" w:fill="auto"/>
          </w:tcPr>
          <w:p w14:paraId="07D7A3BD" w14:textId="0A04F0DC" w:rsidR="00F92FFB" w:rsidRDefault="00F92FFB">
            <w:pPr>
              <w:pStyle w:val="Table-Text"/>
              <w:ind w:left="-21"/>
              <w:rPr>
                <w:rFonts w:cs="Arial"/>
              </w:rPr>
            </w:pPr>
            <w:r>
              <w:rPr>
                <w:rFonts w:cs="Arial"/>
              </w:rPr>
              <w:t>Out of</w:t>
            </w:r>
            <w:r w:rsidR="0075319F">
              <w:rPr>
                <w:rFonts w:cs="Arial"/>
              </w:rPr>
              <w:t xml:space="preserve"> </w:t>
            </w:r>
            <w:r>
              <w:rPr>
                <w:rFonts w:cs="Arial"/>
              </w:rPr>
              <w:t>Range Observation</w:t>
            </w:r>
          </w:p>
        </w:tc>
        <w:tc>
          <w:tcPr>
            <w:tcW w:w="1237" w:type="dxa"/>
          </w:tcPr>
          <w:p w14:paraId="76B144A0" w14:textId="77777777" w:rsidR="00F92FFB" w:rsidRDefault="00F92FFB" w:rsidP="00720177">
            <w:pPr>
              <w:pStyle w:val="Table-Text"/>
              <w:rPr>
                <w:rFonts w:cs="Arial"/>
              </w:rPr>
            </w:pPr>
            <w:r>
              <w:rPr>
                <w:rFonts w:cs="Arial"/>
              </w:rPr>
              <w:t>Observation</w:t>
            </w:r>
          </w:p>
        </w:tc>
        <w:tc>
          <w:tcPr>
            <w:tcW w:w="7925" w:type="dxa"/>
            <w:shd w:val="clear" w:color="auto" w:fill="auto"/>
          </w:tcPr>
          <w:p w14:paraId="09A2AC75" w14:textId="77777777" w:rsidR="00F92FFB" w:rsidRDefault="00F92FFB" w:rsidP="00720177">
            <w:pPr>
              <w:pStyle w:val="Table-Text"/>
              <w:rPr>
                <w:rFonts w:cs="Arial"/>
              </w:rPr>
            </w:pPr>
            <w:r>
              <w:rPr>
                <w:rFonts w:cs="Arial"/>
              </w:rPr>
              <w:t>Compare incoming data with a configured range and optional deadband</w:t>
            </w:r>
          </w:p>
        </w:tc>
      </w:tr>
      <w:tr w:rsidR="00F92FFB" w14:paraId="0D5D0EB9" w14:textId="77777777">
        <w:trPr>
          <w:trHeight w:val="236"/>
          <w:jc w:val="center"/>
        </w:trPr>
        <w:tc>
          <w:tcPr>
            <w:tcW w:w="2190" w:type="dxa"/>
            <w:shd w:val="clear" w:color="auto" w:fill="auto"/>
          </w:tcPr>
          <w:p w14:paraId="7114D94D" w14:textId="77777777" w:rsidR="00F92FFB" w:rsidRDefault="00F92FFB">
            <w:pPr>
              <w:pStyle w:val="Table-Text"/>
              <w:ind w:left="-21"/>
              <w:rPr>
                <w:rFonts w:cs="Arial"/>
              </w:rPr>
            </w:pPr>
            <w:r>
              <w:rPr>
                <w:rFonts w:cs="Arial"/>
              </w:rPr>
              <w:t>Output</w:t>
            </w:r>
          </w:p>
        </w:tc>
        <w:tc>
          <w:tcPr>
            <w:tcW w:w="1237" w:type="dxa"/>
          </w:tcPr>
          <w:p w14:paraId="47E141F4" w14:textId="77777777" w:rsidR="00F92FFB" w:rsidRDefault="00F92FFB" w:rsidP="00720177">
            <w:pPr>
              <w:pStyle w:val="Table-Text"/>
              <w:rPr>
                <w:rFonts w:cs="Arial"/>
              </w:rPr>
            </w:pPr>
            <w:r>
              <w:rPr>
                <w:rFonts w:cs="Arial"/>
              </w:rPr>
              <w:t>Connection</w:t>
            </w:r>
          </w:p>
        </w:tc>
        <w:tc>
          <w:tcPr>
            <w:tcW w:w="7925" w:type="dxa"/>
            <w:shd w:val="clear" w:color="auto" w:fill="auto"/>
          </w:tcPr>
          <w:p w14:paraId="27AC0589" w14:textId="77777777" w:rsidR="00F92FFB" w:rsidRDefault="00F92FFB" w:rsidP="00720177">
            <w:pPr>
              <w:pStyle w:val="Table-Text"/>
              <w:rPr>
                <w:rFonts w:cs="Arial"/>
              </w:rPr>
            </w:pPr>
            <w:r>
              <w:rPr>
                <w:rFonts w:cs="Arial"/>
              </w:rPr>
              <w:t>Write value received on input to a tag.</w:t>
            </w:r>
          </w:p>
        </w:tc>
      </w:tr>
      <w:tr w:rsidR="00F92FFB" w14:paraId="63546A4E" w14:textId="77777777">
        <w:trPr>
          <w:trHeight w:val="236"/>
          <w:jc w:val="center"/>
        </w:trPr>
        <w:tc>
          <w:tcPr>
            <w:tcW w:w="2190" w:type="dxa"/>
            <w:shd w:val="clear" w:color="auto" w:fill="auto"/>
          </w:tcPr>
          <w:p w14:paraId="460A7A4A" w14:textId="77777777" w:rsidR="00F92FFB" w:rsidRDefault="00F92FFB">
            <w:pPr>
              <w:pStyle w:val="Table-Text"/>
              <w:ind w:left="-21"/>
              <w:rPr>
                <w:rFonts w:cs="Arial"/>
              </w:rPr>
            </w:pPr>
            <w:r>
              <w:rPr>
                <w:rFonts w:cs="Arial"/>
              </w:rPr>
              <w:t>Quotient</w:t>
            </w:r>
          </w:p>
        </w:tc>
        <w:tc>
          <w:tcPr>
            <w:tcW w:w="1237" w:type="dxa"/>
          </w:tcPr>
          <w:p w14:paraId="1B0253BC" w14:textId="77777777" w:rsidR="00F92FFB" w:rsidRDefault="00F92FFB" w:rsidP="00720177">
            <w:pPr>
              <w:pStyle w:val="Table-Text"/>
              <w:rPr>
                <w:rFonts w:cs="Arial"/>
              </w:rPr>
            </w:pPr>
            <w:r>
              <w:rPr>
                <w:rFonts w:cs="Arial"/>
              </w:rPr>
              <w:t>Arithmetic</w:t>
            </w:r>
          </w:p>
        </w:tc>
        <w:tc>
          <w:tcPr>
            <w:tcW w:w="7925" w:type="dxa"/>
            <w:shd w:val="clear" w:color="auto" w:fill="auto"/>
          </w:tcPr>
          <w:p w14:paraId="43530786" w14:textId="77777777" w:rsidR="00F92FFB" w:rsidRDefault="00F92FFB" w:rsidP="00720177">
            <w:pPr>
              <w:pStyle w:val="Table-Text"/>
              <w:rPr>
                <w:rFonts w:cs="Arial"/>
              </w:rPr>
            </w:pPr>
            <w:r>
              <w:rPr>
                <w:rFonts w:cs="Arial"/>
              </w:rPr>
              <w:t>Divide the value on one input by the value on the other</w:t>
            </w:r>
          </w:p>
        </w:tc>
      </w:tr>
      <w:tr w:rsidR="00F92FFB" w14:paraId="5EC53F60" w14:textId="77777777">
        <w:trPr>
          <w:trHeight w:val="236"/>
          <w:jc w:val="center"/>
        </w:trPr>
        <w:tc>
          <w:tcPr>
            <w:tcW w:w="2190" w:type="dxa"/>
            <w:shd w:val="clear" w:color="auto" w:fill="auto"/>
          </w:tcPr>
          <w:p w14:paraId="387F2F3E" w14:textId="77777777" w:rsidR="00F92FFB" w:rsidRDefault="00F92FFB">
            <w:pPr>
              <w:pStyle w:val="Table-Text"/>
              <w:ind w:left="-21"/>
              <w:rPr>
                <w:rFonts w:cs="Arial"/>
              </w:rPr>
            </w:pPr>
            <w:r>
              <w:rPr>
                <w:rFonts w:cs="Arial"/>
              </w:rPr>
              <w:t>Parameter</w:t>
            </w:r>
          </w:p>
        </w:tc>
        <w:tc>
          <w:tcPr>
            <w:tcW w:w="1237" w:type="dxa"/>
          </w:tcPr>
          <w:p w14:paraId="02442F80" w14:textId="77777777" w:rsidR="00F92FFB" w:rsidRDefault="00F92FFB" w:rsidP="00720177">
            <w:pPr>
              <w:pStyle w:val="Table-Text"/>
              <w:rPr>
                <w:rFonts w:cs="Arial"/>
              </w:rPr>
            </w:pPr>
            <w:r>
              <w:rPr>
                <w:rFonts w:cs="Arial"/>
              </w:rPr>
              <w:t>Connection</w:t>
            </w:r>
          </w:p>
        </w:tc>
        <w:tc>
          <w:tcPr>
            <w:tcW w:w="7925" w:type="dxa"/>
            <w:shd w:val="clear" w:color="auto" w:fill="auto"/>
          </w:tcPr>
          <w:p w14:paraId="0CDEEA0A" w14:textId="77777777" w:rsidR="00F92FFB" w:rsidRDefault="00F92FFB" w:rsidP="00720177">
            <w:pPr>
              <w:pStyle w:val="Table-Text"/>
              <w:rPr>
                <w:rFonts w:cs="Arial"/>
              </w:rPr>
            </w:pPr>
            <w:r>
              <w:rPr>
                <w:rFonts w:cs="Arial"/>
              </w:rPr>
              <w:t>Encapsulate a tag.</w:t>
            </w:r>
          </w:p>
        </w:tc>
      </w:tr>
      <w:tr w:rsidR="00F92FFB" w14:paraId="30066CA0" w14:textId="77777777">
        <w:trPr>
          <w:trHeight w:val="236"/>
          <w:jc w:val="center"/>
        </w:trPr>
        <w:tc>
          <w:tcPr>
            <w:tcW w:w="2190" w:type="dxa"/>
            <w:shd w:val="clear" w:color="auto" w:fill="auto"/>
          </w:tcPr>
          <w:p w14:paraId="501D2A1E" w14:textId="77777777" w:rsidR="00F92FFB" w:rsidRDefault="00F92FFB">
            <w:pPr>
              <w:pStyle w:val="Table-Text"/>
              <w:ind w:left="-21"/>
              <w:rPr>
                <w:rFonts w:cs="Arial"/>
              </w:rPr>
            </w:pPr>
            <w:r>
              <w:rPr>
                <w:rFonts w:cs="Arial"/>
              </w:rPr>
              <w:t>Persistence Gate</w:t>
            </w:r>
          </w:p>
        </w:tc>
        <w:tc>
          <w:tcPr>
            <w:tcW w:w="1237" w:type="dxa"/>
          </w:tcPr>
          <w:p w14:paraId="09E5B32B" w14:textId="77777777" w:rsidR="00F92FFB" w:rsidRDefault="00F92FFB" w:rsidP="00720177">
            <w:pPr>
              <w:pStyle w:val="Table-Text"/>
              <w:rPr>
                <w:rFonts w:cs="Arial"/>
              </w:rPr>
            </w:pPr>
            <w:r>
              <w:rPr>
                <w:rFonts w:cs="Arial"/>
              </w:rPr>
              <w:t>Control</w:t>
            </w:r>
          </w:p>
        </w:tc>
        <w:tc>
          <w:tcPr>
            <w:tcW w:w="7925" w:type="dxa"/>
            <w:shd w:val="clear" w:color="auto" w:fill="auto"/>
          </w:tcPr>
          <w:p w14:paraId="4C172C2C" w14:textId="77777777" w:rsidR="00F92FFB" w:rsidRDefault="00F92FFB" w:rsidP="00720177">
            <w:pPr>
              <w:pStyle w:val="Table-Text"/>
              <w:rPr>
                <w:rFonts w:cs="Arial"/>
              </w:rPr>
            </w:pPr>
            <w:r>
              <w:rPr>
                <w:rFonts w:cs="Arial"/>
              </w:rPr>
              <w:t>Guarantees that its input values are unchanged for a specified period</w:t>
            </w:r>
          </w:p>
        </w:tc>
      </w:tr>
      <w:tr w:rsidR="00F92FFB" w14:paraId="6D967298" w14:textId="77777777">
        <w:trPr>
          <w:trHeight w:val="218"/>
          <w:jc w:val="center"/>
        </w:trPr>
        <w:tc>
          <w:tcPr>
            <w:tcW w:w="2190" w:type="dxa"/>
            <w:shd w:val="clear" w:color="auto" w:fill="auto"/>
          </w:tcPr>
          <w:p w14:paraId="01820B66" w14:textId="77777777" w:rsidR="00F92FFB" w:rsidRDefault="00F92FFB" w:rsidP="00F77B93">
            <w:pPr>
              <w:pStyle w:val="Table-Text"/>
              <w:ind w:left="-21"/>
              <w:rPr>
                <w:rFonts w:cs="Arial"/>
              </w:rPr>
            </w:pPr>
            <w:r>
              <w:rPr>
                <w:rFonts w:cs="Arial"/>
              </w:rPr>
              <w:t>PID</w:t>
            </w:r>
          </w:p>
        </w:tc>
        <w:tc>
          <w:tcPr>
            <w:tcW w:w="1237" w:type="dxa"/>
          </w:tcPr>
          <w:p w14:paraId="74FBF04A" w14:textId="77777777" w:rsidR="00F92FFB" w:rsidRDefault="00F92FFB">
            <w:pPr>
              <w:pStyle w:val="Table-Text"/>
              <w:rPr>
                <w:rFonts w:cs="Arial"/>
              </w:rPr>
            </w:pPr>
          </w:p>
        </w:tc>
        <w:tc>
          <w:tcPr>
            <w:tcW w:w="7925" w:type="dxa"/>
            <w:shd w:val="clear" w:color="auto" w:fill="auto"/>
          </w:tcPr>
          <w:p w14:paraId="003E357B" w14:textId="77777777" w:rsidR="00F92FFB" w:rsidRDefault="00F92FFB">
            <w:pPr>
              <w:pStyle w:val="Table-Text"/>
              <w:rPr>
                <w:rFonts w:cs="Arial"/>
              </w:rPr>
            </w:pPr>
            <w:r>
              <w:rPr>
                <w:rFonts w:cs="Arial"/>
              </w:rPr>
              <w:t>Perform PID control on an input</w:t>
            </w:r>
          </w:p>
        </w:tc>
      </w:tr>
      <w:tr w:rsidR="00F92FFB" w14:paraId="75DD7B56" w14:textId="77777777">
        <w:trPr>
          <w:trHeight w:val="218"/>
          <w:jc w:val="center"/>
        </w:trPr>
        <w:tc>
          <w:tcPr>
            <w:tcW w:w="2190" w:type="dxa"/>
            <w:shd w:val="clear" w:color="auto" w:fill="auto"/>
          </w:tcPr>
          <w:p w14:paraId="3FB712ED" w14:textId="77777777" w:rsidR="00F92FFB" w:rsidRDefault="00F92FFB">
            <w:pPr>
              <w:pStyle w:val="Table-Text"/>
              <w:ind w:left="-21"/>
              <w:rPr>
                <w:rFonts w:cs="Arial"/>
              </w:rPr>
            </w:pPr>
            <w:r>
              <w:rPr>
                <w:rFonts w:cs="Arial"/>
              </w:rPr>
              <w:t>Product</w:t>
            </w:r>
          </w:p>
        </w:tc>
        <w:tc>
          <w:tcPr>
            <w:tcW w:w="1237" w:type="dxa"/>
          </w:tcPr>
          <w:p w14:paraId="6D5DF0ED" w14:textId="77777777" w:rsidR="00F92FFB" w:rsidRDefault="00F92FFB" w:rsidP="00720177">
            <w:pPr>
              <w:pStyle w:val="Table-Text"/>
              <w:rPr>
                <w:rFonts w:cs="Arial"/>
              </w:rPr>
            </w:pPr>
            <w:r>
              <w:rPr>
                <w:rFonts w:cs="Arial"/>
              </w:rPr>
              <w:t>Arithmetic</w:t>
            </w:r>
          </w:p>
        </w:tc>
        <w:tc>
          <w:tcPr>
            <w:tcW w:w="7925" w:type="dxa"/>
            <w:shd w:val="clear" w:color="auto" w:fill="auto"/>
          </w:tcPr>
          <w:p w14:paraId="47F0A457" w14:textId="77777777" w:rsidR="00F92FFB" w:rsidRDefault="00F92FFB" w:rsidP="00720177">
            <w:pPr>
              <w:pStyle w:val="Table-Text"/>
              <w:rPr>
                <w:rFonts w:cs="Arial"/>
              </w:rPr>
            </w:pPr>
            <w:r>
              <w:rPr>
                <w:rFonts w:cs="Arial"/>
              </w:rPr>
              <w:t>Compute the product of numerical inputs</w:t>
            </w:r>
          </w:p>
        </w:tc>
      </w:tr>
      <w:tr w:rsidR="00A62ADF" w14:paraId="2EB1A4D9" w14:textId="77777777">
        <w:trPr>
          <w:trHeight w:val="218"/>
          <w:jc w:val="center"/>
        </w:trPr>
        <w:tc>
          <w:tcPr>
            <w:tcW w:w="2190" w:type="dxa"/>
            <w:shd w:val="clear" w:color="auto" w:fill="auto"/>
          </w:tcPr>
          <w:p w14:paraId="5FC58808" w14:textId="5197F096" w:rsidR="00A62ADF" w:rsidRDefault="00A62ADF">
            <w:pPr>
              <w:pStyle w:val="Table-Text"/>
              <w:ind w:left="-21"/>
              <w:rPr>
                <w:rFonts w:cs="Arial"/>
              </w:rPr>
            </w:pPr>
            <w:r>
              <w:rPr>
                <w:rFonts w:cs="Arial"/>
              </w:rPr>
              <w:t>Property Setter</w:t>
            </w:r>
          </w:p>
        </w:tc>
        <w:tc>
          <w:tcPr>
            <w:tcW w:w="1237" w:type="dxa"/>
          </w:tcPr>
          <w:p w14:paraId="38008322" w14:textId="4CF57E43" w:rsidR="00A62ADF" w:rsidRDefault="00A62ADF" w:rsidP="00720177">
            <w:pPr>
              <w:pStyle w:val="Table-Text"/>
              <w:rPr>
                <w:rFonts w:cs="Arial"/>
              </w:rPr>
            </w:pPr>
            <w:r>
              <w:rPr>
                <w:rFonts w:cs="Arial"/>
              </w:rPr>
              <w:t>Misc</w:t>
            </w:r>
          </w:p>
        </w:tc>
        <w:tc>
          <w:tcPr>
            <w:tcW w:w="7925" w:type="dxa"/>
            <w:shd w:val="clear" w:color="auto" w:fill="auto"/>
          </w:tcPr>
          <w:p w14:paraId="06B37C3B" w14:textId="00F9AD08" w:rsidR="00A62ADF" w:rsidRDefault="00A62ADF" w:rsidP="00720177">
            <w:pPr>
              <w:pStyle w:val="Table-Text"/>
              <w:rPr>
                <w:rFonts w:cs="Arial"/>
              </w:rPr>
            </w:pPr>
            <w:r>
              <w:rPr>
                <w:rFonts w:cs="Arial"/>
              </w:rPr>
              <w:t>Set a specified property on a connected downstream block.</w:t>
            </w:r>
          </w:p>
        </w:tc>
      </w:tr>
      <w:tr w:rsidR="00DC0373" w14:paraId="01AA43BE" w14:textId="77777777">
        <w:trPr>
          <w:trHeight w:val="218"/>
          <w:jc w:val="center"/>
        </w:trPr>
        <w:tc>
          <w:tcPr>
            <w:tcW w:w="2190" w:type="dxa"/>
            <w:shd w:val="clear" w:color="auto" w:fill="auto"/>
          </w:tcPr>
          <w:p w14:paraId="4CD19B5C" w14:textId="77777777" w:rsidR="00DC0373" w:rsidRDefault="00DC0373">
            <w:pPr>
              <w:pStyle w:val="Table-Text"/>
              <w:ind w:left="-21"/>
              <w:rPr>
                <w:rFonts w:cs="Arial"/>
              </w:rPr>
            </w:pPr>
            <w:r>
              <w:rPr>
                <w:rFonts w:cs="Arial"/>
              </w:rPr>
              <w:t>QualifiedValue</w:t>
            </w:r>
          </w:p>
        </w:tc>
        <w:tc>
          <w:tcPr>
            <w:tcW w:w="1237" w:type="dxa"/>
          </w:tcPr>
          <w:p w14:paraId="204201D9" w14:textId="77777777" w:rsidR="00DC0373" w:rsidRDefault="00DC0373" w:rsidP="00720177">
            <w:pPr>
              <w:pStyle w:val="Table-Text"/>
              <w:rPr>
                <w:rFonts w:cs="Arial"/>
              </w:rPr>
            </w:pPr>
            <w:r>
              <w:rPr>
                <w:rFonts w:cs="Arial"/>
              </w:rPr>
              <w:t>Connection</w:t>
            </w:r>
          </w:p>
        </w:tc>
        <w:tc>
          <w:tcPr>
            <w:tcW w:w="7925" w:type="dxa"/>
            <w:shd w:val="clear" w:color="auto" w:fill="auto"/>
          </w:tcPr>
          <w:p w14:paraId="1F4DAB1D" w14:textId="7A98D0FB" w:rsidR="00DC0373" w:rsidRDefault="00DC0373" w:rsidP="00DC0373">
            <w:pPr>
              <w:pStyle w:val="Table-Text"/>
              <w:rPr>
                <w:rFonts w:cs="Arial"/>
              </w:rPr>
            </w:pPr>
            <w:r>
              <w:rPr>
                <w:rFonts w:cs="Arial"/>
              </w:rPr>
              <w:t xml:space="preserve">Create a qualified value from </w:t>
            </w:r>
            <w:r w:rsidR="00A62ADF">
              <w:rPr>
                <w:rFonts w:cs="Arial"/>
              </w:rPr>
              <w:pgNum/>
            </w:r>
            <w:r w:rsidR="00A62ADF">
              <w:rPr>
                <w:rFonts w:cs="Arial"/>
              </w:rPr>
              <w:t>eparate</w:t>
            </w:r>
            <w:r>
              <w:rPr>
                <w:rFonts w:cs="Arial"/>
              </w:rPr>
              <w:t xml:space="preserve"> value, quality, time streams</w:t>
            </w:r>
          </w:p>
        </w:tc>
      </w:tr>
      <w:tr w:rsidR="00DC0373" w14:paraId="2A82CCDF" w14:textId="77777777">
        <w:trPr>
          <w:trHeight w:val="218"/>
          <w:jc w:val="center"/>
        </w:trPr>
        <w:tc>
          <w:tcPr>
            <w:tcW w:w="2190" w:type="dxa"/>
            <w:shd w:val="clear" w:color="auto" w:fill="auto"/>
          </w:tcPr>
          <w:p w14:paraId="7BF57915" w14:textId="77777777" w:rsidR="00DC0373" w:rsidRDefault="00DC0373">
            <w:pPr>
              <w:pStyle w:val="Table-Text"/>
              <w:ind w:left="-21"/>
              <w:rPr>
                <w:rFonts w:cs="Arial"/>
              </w:rPr>
            </w:pPr>
            <w:r>
              <w:rPr>
                <w:rFonts w:cs="Arial"/>
              </w:rPr>
              <w:t>Quotient</w:t>
            </w:r>
          </w:p>
        </w:tc>
        <w:tc>
          <w:tcPr>
            <w:tcW w:w="1237" w:type="dxa"/>
          </w:tcPr>
          <w:p w14:paraId="13330927" w14:textId="77777777" w:rsidR="00DC0373" w:rsidRDefault="00DC0373" w:rsidP="00720177">
            <w:pPr>
              <w:pStyle w:val="Table-Text"/>
              <w:rPr>
                <w:rFonts w:cs="Arial"/>
              </w:rPr>
            </w:pPr>
            <w:r>
              <w:rPr>
                <w:rFonts w:cs="Arial"/>
              </w:rPr>
              <w:t>Arithmetic</w:t>
            </w:r>
          </w:p>
        </w:tc>
        <w:tc>
          <w:tcPr>
            <w:tcW w:w="7925" w:type="dxa"/>
            <w:shd w:val="clear" w:color="auto" w:fill="auto"/>
          </w:tcPr>
          <w:p w14:paraId="27F2D930" w14:textId="77777777" w:rsidR="00DC0373" w:rsidRDefault="00DC0373" w:rsidP="00DC0373">
            <w:pPr>
              <w:pStyle w:val="Table-Text"/>
              <w:rPr>
                <w:rFonts w:cs="Arial"/>
              </w:rPr>
            </w:pPr>
            <w:r>
              <w:rPr>
                <w:rFonts w:cs="Arial"/>
              </w:rPr>
              <w:t>Compute the quotient of two inputs</w:t>
            </w:r>
          </w:p>
        </w:tc>
      </w:tr>
      <w:tr w:rsidR="00F92FFB" w14:paraId="1D15D4E9" w14:textId="77777777">
        <w:trPr>
          <w:trHeight w:val="236"/>
          <w:jc w:val="center"/>
        </w:trPr>
        <w:tc>
          <w:tcPr>
            <w:tcW w:w="2190" w:type="dxa"/>
            <w:shd w:val="clear" w:color="auto" w:fill="auto"/>
          </w:tcPr>
          <w:p w14:paraId="76FA56F5" w14:textId="77777777" w:rsidR="00F92FFB" w:rsidRDefault="00F92FFB">
            <w:pPr>
              <w:pStyle w:val="Table-Text"/>
              <w:ind w:left="-21"/>
              <w:rPr>
                <w:rFonts w:cs="Arial"/>
              </w:rPr>
            </w:pPr>
            <w:r>
              <w:rPr>
                <w:rFonts w:cs="Arial"/>
              </w:rPr>
              <w:t>Random</w:t>
            </w:r>
          </w:p>
        </w:tc>
        <w:tc>
          <w:tcPr>
            <w:tcW w:w="1237" w:type="dxa"/>
          </w:tcPr>
          <w:p w14:paraId="7CE6EDEF" w14:textId="77777777" w:rsidR="00F92FFB" w:rsidRDefault="00F92FFB" w:rsidP="00720177">
            <w:pPr>
              <w:pStyle w:val="Table-Text"/>
              <w:rPr>
                <w:rFonts w:cs="Arial"/>
              </w:rPr>
            </w:pPr>
            <w:r>
              <w:rPr>
                <w:rFonts w:cs="Arial"/>
              </w:rPr>
              <w:t>Statistical</w:t>
            </w:r>
          </w:p>
        </w:tc>
        <w:tc>
          <w:tcPr>
            <w:tcW w:w="7925" w:type="dxa"/>
            <w:shd w:val="clear" w:color="auto" w:fill="auto"/>
          </w:tcPr>
          <w:p w14:paraId="4242F09F" w14:textId="77777777" w:rsidR="00F92FFB" w:rsidRDefault="00F92FFB" w:rsidP="00720177">
            <w:pPr>
              <w:pStyle w:val="Table-Text"/>
              <w:rPr>
                <w:rFonts w:cs="Arial"/>
              </w:rPr>
            </w:pPr>
            <w:r>
              <w:rPr>
                <w:rFonts w:cs="Arial"/>
              </w:rPr>
              <w:t>Inject random noise into the input</w:t>
            </w:r>
          </w:p>
        </w:tc>
      </w:tr>
      <w:tr w:rsidR="00F92FFB" w14:paraId="1AB598A0" w14:textId="77777777">
        <w:trPr>
          <w:trHeight w:val="236"/>
          <w:jc w:val="center"/>
        </w:trPr>
        <w:tc>
          <w:tcPr>
            <w:tcW w:w="2190" w:type="dxa"/>
            <w:shd w:val="clear" w:color="auto" w:fill="auto"/>
          </w:tcPr>
          <w:p w14:paraId="6995BD9E" w14:textId="77777777" w:rsidR="00F92FFB" w:rsidRDefault="00F92FFB">
            <w:pPr>
              <w:pStyle w:val="Table-Text"/>
              <w:ind w:left="-21"/>
              <w:rPr>
                <w:rFonts w:cs="Arial"/>
              </w:rPr>
            </w:pPr>
            <w:r>
              <w:rPr>
                <w:rFonts w:cs="Arial"/>
              </w:rPr>
              <w:t>Range Observation</w:t>
            </w:r>
          </w:p>
        </w:tc>
        <w:tc>
          <w:tcPr>
            <w:tcW w:w="1237" w:type="dxa"/>
          </w:tcPr>
          <w:p w14:paraId="30984179" w14:textId="77777777" w:rsidR="00F92FFB" w:rsidRDefault="00F92FFB" w:rsidP="00720177">
            <w:pPr>
              <w:pStyle w:val="Table-Text"/>
              <w:rPr>
                <w:rFonts w:cs="Arial"/>
              </w:rPr>
            </w:pPr>
            <w:r>
              <w:rPr>
                <w:rFonts w:cs="Arial"/>
              </w:rPr>
              <w:t>Observation</w:t>
            </w:r>
            <w:r w:rsidDel="00EA4BD2">
              <w:rPr>
                <w:rFonts w:cs="Arial"/>
              </w:rPr>
              <w:t xml:space="preserve"> </w:t>
            </w:r>
          </w:p>
        </w:tc>
        <w:tc>
          <w:tcPr>
            <w:tcW w:w="7925" w:type="dxa"/>
            <w:shd w:val="clear" w:color="auto" w:fill="auto"/>
          </w:tcPr>
          <w:p w14:paraId="5C148816" w14:textId="77777777" w:rsidR="00F92FFB" w:rsidRDefault="00F92FFB" w:rsidP="00720177">
            <w:pPr>
              <w:pStyle w:val="Table-Text"/>
              <w:rPr>
                <w:rFonts w:cs="Arial"/>
              </w:rPr>
            </w:pPr>
            <w:r>
              <w:rPr>
                <w:rFonts w:cs="Arial"/>
              </w:rPr>
              <w:t>Compare incoming data with a configured range and optional deadband</w:t>
            </w:r>
          </w:p>
        </w:tc>
      </w:tr>
      <w:tr w:rsidR="00F92FFB" w14:paraId="5236F1BA" w14:textId="77777777">
        <w:trPr>
          <w:trHeight w:val="236"/>
          <w:jc w:val="center"/>
        </w:trPr>
        <w:tc>
          <w:tcPr>
            <w:tcW w:w="2190" w:type="dxa"/>
            <w:shd w:val="clear" w:color="auto" w:fill="auto"/>
          </w:tcPr>
          <w:p w14:paraId="43ACE36E" w14:textId="77777777" w:rsidR="00F92FFB" w:rsidRDefault="00F92FFB">
            <w:pPr>
              <w:pStyle w:val="Table-Text"/>
              <w:ind w:left="-21"/>
              <w:rPr>
                <w:rFonts w:cs="Arial"/>
              </w:rPr>
            </w:pPr>
            <w:r>
              <w:rPr>
                <w:rFonts w:cs="Arial"/>
              </w:rPr>
              <w:t>Readout</w:t>
            </w:r>
          </w:p>
        </w:tc>
        <w:tc>
          <w:tcPr>
            <w:tcW w:w="1237" w:type="dxa"/>
          </w:tcPr>
          <w:p w14:paraId="5A9DBA5E" w14:textId="77777777" w:rsidR="00F92FFB" w:rsidRDefault="00DC0373" w:rsidP="00720177">
            <w:pPr>
              <w:pStyle w:val="Table-Text"/>
              <w:rPr>
                <w:rFonts w:cs="Arial"/>
              </w:rPr>
            </w:pPr>
            <w:r>
              <w:rPr>
                <w:rFonts w:cs="Arial"/>
              </w:rPr>
              <w:t>Misc</w:t>
            </w:r>
          </w:p>
        </w:tc>
        <w:tc>
          <w:tcPr>
            <w:tcW w:w="7925" w:type="dxa"/>
            <w:shd w:val="clear" w:color="auto" w:fill="auto"/>
          </w:tcPr>
          <w:p w14:paraId="700385F5" w14:textId="77777777" w:rsidR="00F92FFB" w:rsidRDefault="00F92FFB" w:rsidP="00720177">
            <w:pPr>
              <w:pStyle w:val="Table-Text"/>
              <w:rPr>
                <w:rFonts w:cs="Arial"/>
              </w:rPr>
            </w:pPr>
            <w:r>
              <w:rPr>
                <w:rFonts w:cs="Arial"/>
              </w:rPr>
              <w:t>Display the current value of a data connection</w:t>
            </w:r>
          </w:p>
        </w:tc>
      </w:tr>
      <w:tr w:rsidR="00F92FFB" w14:paraId="3B7F428C" w14:textId="77777777">
        <w:trPr>
          <w:trHeight w:val="236"/>
          <w:jc w:val="center"/>
        </w:trPr>
        <w:tc>
          <w:tcPr>
            <w:tcW w:w="2190" w:type="dxa"/>
            <w:shd w:val="clear" w:color="auto" w:fill="auto"/>
          </w:tcPr>
          <w:p w14:paraId="20E451CD" w14:textId="77777777" w:rsidR="00F92FFB" w:rsidRDefault="00F92FFB">
            <w:pPr>
              <w:pStyle w:val="Table-Text"/>
              <w:ind w:left="-21"/>
              <w:rPr>
                <w:rFonts w:cs="Arial"/>
              </w:rPr>
            </w:pPr>
            <w:r>
              <w:rPr>
                <w:rFonts w:cs="Arial"/>
              </w:rPr>
              <w:t>Receiver</w:t>
            </w:r>
          </w:p>
        </w:tc>
        <w:tc>
          <w:tcPr>
            <w:tcW w:w="1237" w:type="dxa"/>
          </w:tcPr>
          <w:p w14:paraId="7222E828" w14:textId="77777777" w:rsidR="00F92FFB" w:rsidRDefault="00F92FFB" w:rsidP="00720177">
            <w:pPr>
              <w:pStyle w:val="Table-Text"/>
              <w:rPr>
                <w:rFonts w:cs="Arial"/>
              </w:rPr>
            </w:pPr>
            <w:r>
              <w:rPr>
                <w:rFonts w:cs="Arial"/>
              </w:rPr>
              <w:t>Connection</w:t>
            </w:r>
          </w:p>
        </w:tc>
        <w:tc>
          <w:tcPr>
            <w:tcW w:w="7925" w:type="dxa"/>
            <w:shd w:val="clear" w:color="auto" w:fill="auto"/>
          </w:tcPr>
          <w:p w14:paraId="403139B2" w14:textId="77777777" w:rsidR="00F92FFB" w:rsidRDefault="00F92FFB" w:rsidP="00720177">
            <w:pPr>
              <w:pStyle w:val="Table-Text"/>
              <w:rPr>
                <w:rFonts w:cs="Arial"/>
              </w:rPr>
            </w:pPr>
            <w:r>
              <w:rPr>
                <w:rFonts w:cs="Arial"/>
              </w:rPr>
              <w:t>Accept a signal and propagate on an output connection</w:t>
            </w:r>
          </w:p>
        </w:tc>
      </w:tr>
      <w:tr w:rsidR="00F92FFB" w14:paraId="1BD3DEB4" w14:textId="77777777">
        <w:trPr>
          <w:trHeight w:val="236"/>
          <w:jc w:val="center"/>
        </w:trPr>
        <w:tc>
          <w:tcPr>
            <w:tcW w:w="2190" w:type="dxa"/>
            <w:shd w:val="clear" w:color="auto" w:fill="auto"/>
          </w:tcPr>
          <w:p w14:paraId="1C28C962" w14:textId="77777777" w:rsidR="00F92FFB" w:rsidRDefault="00F92FFB">
            <w:pPr>
              <w:pStyle w:val="Table-Text"/>
              <w:ind w:left="-21"/>
              <w:rPr>
                <w:rFonts w:cs="Arial"/>
              </w:rPr>
            </w:pPr>
            <w:r>
              <w:rPr>
                <w:rFonts w:cs="Arial"/>
              </w:rPr>
              <w:t>Reset</w:t>
            </w:r>
          </w:p>
        </w:tc>
        <w:tc>
          <w:tcPr>
            <w:tcW w:w="1237" w:type="dxa"/>
          </w:tcPr>
          <w:p w14:paraId="63C263E1" w14:textId="77777777" w:rsidR="00F92FFB" w:rsidRDefault="00F92FFB" w:rsidP="00720177">
            <w:pPr>
              <w:pStyle w:val="Table-Text"/>
              <w:rPr>
                <w:rFonts w:cs="Arial"/>
              </w:rPr>
            </w:pPr>
            <w:r>
              <w:rPr>
                <w:rFonts w:cs="Arial"/>
              </w:rPr>
              <w:t>Control</w:t>
            </w:r>
          </w:p>
        </w:tc>
        <w:tc>
          <w:tcPr>
            <w:tcW w:w="7925" w:type="dxa"/>
            <w:shd w:val="clear" w:color="auto" w:fill="auto"/>
          </w:tcPr>
          <w:p w14:paraId="337EA02E" w14:textId="77777777" w:rsidR="00F92FFB" w:rsidRDefault="00F92FFB" w:rsidP="00720177">
            <w:pPr>
              <w:pStyle w:val="Table-Text"/>
              <w:rPr>
                <w:rFonts w:cs="Arial"/>
              </w:rPr>
            </w:pPr>
            <w:r>
              <w:rPr>
                <w:rFonts w:cs="Arial"/>
              </w:rPr>
              <w:t>Send a reset signal</w:t>
            </w:r>
          </w:p>
        </w:tc>
      </w:tr>
      <w:tr w:rsidR="00F92FFB" w14:paraId="7439698C" w14:textId="77777777">
        <w:trPr>
          <w:trHeight w:val="236"/>
          <w:jc w:val="center"/>
        </w:trPr>
        <w:tc>
          <w:tcPr>
            <w:tcW w:w="2190" w:type="dxa"/>
            <w:shd w:val="clear" w:color="auto" w:fill="auto"/>
          </w:tcPr>
          <w:p w14:paraId="2A1358A3" w14:textId="77777777" w:rsidR="00F92FFB" w:rsidRDefault="00F92FFB">
            <w:pPr>
              <w:pStyle w:val="Table-Text"/>
              <w:ind w:left="-21"/>
              <w:rPr>
                <w:rFonts w:cs="Arial"/>
              </w:rPr>
            </w:pPr>
            <w:r>
              <w:rPr>
                <w:rFonts w:cs="Arial"/>
              </w:rPr>
              <w:t>Sink Connection</w:t>
            </w:r>
          </w:p>
        </w:tc>
        <w:tc>
          <w:tcPr>
            <w:tcW w:w="1237" w:type="dxa"/>
          </w:tcPr>
          <w:p w14:paraId="433C365D" w14:textId="77777777" w:rsidR="00F92FFB" w:rsidRDefault="00F92FFB" w:rsidP="00720177">
            <w:pPr>
              <w:pStyle w:val="Table-Text"/>
              <w:rPr>
                <w:rFonts w:cs="Arial"/>
              </w:rPr>
            </w:pPr>
            <w:r>
              <w:rPr>
                <w:rFonts w:cs="Arial"/>
              </w:rPr>
              <w:t>Connection</w:t>
            </w:r>
          </w:p>
        </w:tc>
        <w:tc>
          <w:tcPr>
            <w:tcW w:w="7925" w:type="dxa"/>
            <w:shd w:val="clear" w:color="auto" w:fill="auto"/>
          </w:tcPr>
          <w:p w14:paraId="77FE5CC2" w14:textId="77777777" w:rsidR="00F92FFB" w:rsidRDefault="00F92FFB" w:rsidP="00720177">
            <w:pPr>
              <w:pStyle w:val="Table-Text"/>
              <w:rPr>
                <w:rFonts w:cs="Arial"/>
              </w:rPr>
            </w:pPr>
            <w:r>
              <w:rPr>
                <w:rFonts w:cs="Arial"/>
              </w:rPr>
              <w:t>Accept a data or truth value for routing to source connections</w:t>
            </w:r>
          </w:p>
        </w:tc>
      </w:tr>
      <w:tr w:rsidR="00F92FFB" w14:paraId="466238CA" w14:textId="77777777">
        <w:trPr>
          <w:trHeight w:val="236"/>
          <w:jc w:val="center"/>
        </w:trPr>
        <w:tc>
          <w:tcPr>
            <w:tcW w:w="2190" w:type="dxa"/>
            <w:shd w:val="clear" w:color="auto" w:fill="auto"/>
          </w:tcPr>
          <w:p w14:paraId="59930F6D" w14:textId="77777777" w:rsidR="00F92FFB" w:rsidRDefault="00F92FFB">
            <w:pPr>
              <w:pStyle w:val="Table-Text"/>
              <w:ind w:left="-21"/>
              <w:rPr>
                <w:rFonts w:cs="Arial"/>
              </w:rPr>
            </w:pPr>
            <w:r>
              <w:rPr>
                <w:rFonts w:cs="Arial"/>
              </w:rPr>
              <w:t>Source Connection</w:t>
            </w:r>
          </w:p>
        </w:tc>
        <w:tc>
          <w:tcPr>
            <w:tcW w:w="1237" w:type="dxa"/>
          </w:tcPr>
          <w:p w14:paraId="79C3B444" w14:textId="77777777" w:rsidR="00F92FFB" w:rsidRDefault="00F92FFB" w:rsidP="00720177">
            <w:pPr>
              <w:pStyle w:val="Table-Text"/>
              <w:rPr>
                <w:rFonts w:cs="Arial"/>
              </w:rPr>
            </w:pPr>
            <w:r>
              <w:rPr>
                <w:rFonts w:cs="Arial"/>
              </w:rPr>
              <w:t>Connection</w:t>
            </w:r>
          </w:p>
        </w:tc>
        <w:tc>
          <w:tcPr>
            <w:tcW w:w="7925" w:type="dxa"/>
            <w:shd w:val="clear" w:color="auto" w:fill="auto"/>
          </w:tcPr>
          <w:p w14:paraId="63E79594" w14:textId="77777777" w:rsidR="00F92FFB" w:rsidRDefault="00F92FFB" w:rsidP="00720177">
            <w:pPr>
              <w:pStyle w:val="Table-Text"/>
              <w:rPr>
                <w:rFonts w:cs="Arial"/>
              </w:rPr>
            </w:pPr>
            <w:r>
              <w:rPr>
                <w:rFonts w:cs="Arial"/>
              </w:rPr>
              <w:t>Receive data or truth values from “the system” and propagate on the output.</w:t>
            </w:r>
          </w:p>
        </w:tc>
      </w:tr>
      <w:tr w:rsidR="00F92FFB" w14:paraId="156389F2" w14:textId="77777777">
        <w:trPr>
          <w:trHeight w:val="218"/>
          <w:jc w:val="center"/>
        </w:trPr>
        <w:tc>
          <w:tcPr>
            <w:tcW w:w="2190" w:type="dxa"/>
            <w:shd w:val="clear" w:color="auto" w:fill="auto"/>
          </w:tcPr>
          <w:p w14:paraId="4129780C" w14:textId="77777777" w:rsidR="00F92FFB" w:rsidRDefault="00F92FFB">
            <w:pPr>
              <w:pStyle w:val="Table-Text"/>
              <w:ind w:left="-21"/>
              <w:rPr>
                <w:rFonts w:cs="Arial"/>
              </w:rPr>
            </w:pPr>
            <w:r>
              <w:rPr>
                <w:rFonts w:cs="Arial"/>
              </w:rPr>
              <w:t>SQC</w:t>
            </w:r>
          </w:p>
        </w:tc>
        <w:tc>
          <w:tcPr>
            <w:tcW w:w="1237" w:type="dxa"/>
          </w:tcPr>
          <w:p w14:paraId="6EEF35F4" w14:textId="77777777" w:rsidR="00F92FFB" w:rsidRDefault="00F92FFB" w:rsidP="00720177">
            <w:pPr>
              <w:pStyle w:val="Table-Text"/>
              <w:rPr>
                <w:rFonts w:cs="Arial"/>
              </w:rPr>
            </w:pPr>
            <w:r>
              <w:rPr>
                <w:rFonts w:cs="Arial"/>
              </w:rPr>
              <w:t>Analysis</w:t>
            </w:r>
          </w:p>
        </w:tc>
        <w:tc>
          <w:tcPr>
            <w:tcW w:w="7925" w:type="dxa"/>
            <w:shd w:val="clear" w:color="auto" w:fill="auto"/>
          </w:tcPr>
          <w:p w14:paraId="69F5CA6C" w14:textId="77777777" w:rsidR="00F92FFB" w:rsidRDefault="00F92FFB" w:rsidP="00720177">
            <w:pPr>
              <w:pStyle w:val="Table-Text"/>
              <w:rPr>
                <w:rFonts w:cs="Arial"/>
              </w:rPr>
            </w:pPr>
            <w:r>
              <w:rPr>
                <w:rFonts w:cs="Arial"/>
              </w:rPr>
              <w:t>Perform a SPC calculation. Execute one of the Westinghouse rules.</w:t>
            </w:r>
          </w:p>
        </w:tc>
      </w:tr>
      <w:tr w:rsidR="00F92FFB" w14:paraId="754DFA3C" w14:textId="77777777">
        <w:trPr>
          <w:trHeight w:val="218"/>
          <w:jc w:val="center"/>
        </w:trPr>
        <w:tc>
          <w:tcPr>
            <w:tcW w:w="2190" w:type="dxa"/>
            <w:shd w:val="clear" w:color="auto" w:fill="auto"/>
          </w:tcPr>
          <w:p w14:paraId="26AFD44B" w14:textId="77777777" w:rsidR="00F92FFB" w:rsidRDefault="00F92FFB">
            <w:pPr>
              <w:pStyle w:val="Table-Text"/>
              <w:ind w:left="-21"/>
              <w:rPr>
                <w:rFonts w:cs="Arial"/>
              </w:rPr>
            </w:pPr>
            <w:r>
              <w:rPr>
                <w:rFonts w:cs="Arial"/>
              </w:rPr>
              <w:t>SQL</w:t>
            </w:r>
          </w:p>
        </w:tc>
        <w:tc>
          <w:tcPr>
            <w:tcW w:w="1237" w:type="dxa"/>
          </w:tcPr>
          <w:p w14:paraId="427010BF" w14:textId="77777777" w:rsidR="00F92FFB" w:rsidRDefault="00F92FFB" w:rsidP="00720177">
            <w:pPr>
              <w:pStyle w:val="Table-Text"/>
              <w:rPr>
                <w:rFonts w:cs="Arial"/>
              </w:rPr>
            </w:pPr>
            <w:r>
              <w:rPr>
                <w:rFonts w:cs="Arial"/>
              </w:rPr>
              <w:t>Connection</w:t>
            </w:r>
          </w:p>
        </w:tc>
        <w:tc>
          <w:tcPr>
            <w:tcW w:w="7925" w:type="dxa"/>
            <w:shd w:val="clear" w:color="auto" w:fill="auto"/>
          </w:tcPr>
          <w:p w14:paraId="603F3E82" w14:textId="77777777" w:rsidR="00F92FFB" w:rsidRDefault="00F92FFB" w:rsidP="00720177">
            <w:pPr>
              <w:pStyle w:val="Table-Text"/>
              <w:rPr>
                <w:rFonts w:cs="Arial"/>
              </w:rPr>
            </w:pPr>
            <w:r>
              <w:rPr>
                <w:rFonts w:cs="Arial"/>
              </w:rPr>
              <w:t>Write incoming value to a database</w:t>
            </w:r>
          </w:p>
        </w:tc>
      </w:tr>
      <w:tr w:rsidR="00F92FFB" w14:paraId="5C92CBDC" w14:textId="77777777">
        <w:trPr>
          <w:trHeight w:val="236"/>
          <w:jc w:val="center"/>
        </w:trPr>
        <w:tc>
          <w:tcPr>
            <w:tcW w:w="2190" w:type="dxa"/>
            <w:shd w:val="clear" w:color="auto" w:fill="auto"/>
          </w:tcPr>
          <w:p w14:paraId="4B85B70C" w14:textId="77777777" w:rsidR="00F92FFB" w:rsidRDefault="00F92FFB">
            <w:pPr>
              <w:pStyle w:val="Table-Text"/>
              <w:ind w:left="-21"/>
              <w:rPr>
                <w:rFonts w:cs="Arial"/>
              </w:rPr>
            </w:pPr>
            <w:r>
              <w:rPr>
                <w:rFonts w:cs="Arial"/>
              </w:rPr>
              <w:t>Sum</w:t>
            </w:r>
          </w:p>
        </w:tc>
        <w:tc>
          <w:tcPr>
            <w:tcW w:w="1237" w:type="dxa"/>
          </w:tcPr>
          <w:p w14:paraId="63CC2CE3" w14:textId="77777777" w:rsidR="00F92FFB" w:rsidRDefault="00F92FFB" w:rsidP="00720177">
            <w:pPr>
              <w:pStyle w:val="Table-Text"/>
              <w:rPr>
                <w:rFonts w:cs="Arial"/>
              </w:rPr>
            </w:pPr>
            <w:r>
              <w:rPr>
                <w:rFonts w:cs="Arial"/>
              </w:rPr>
              <w:t>Arithmetic</w:t>
            </w:r>
          </w:p>
        </w:tc>
        <w:tc>
          <w:tcPr>
            <w:tcW w:w="7925" w:type="dxa"/>
            <w:shd w:val="clear" w:color="auto" w:fill="auto"/>
          </w:tcPr>
          <w:p w14:paraId="2AE2DF07" w14:textId="77777777" w:rsidR="00F92FFB" w:rsidRDefault="00F92FFB" w:rsidP="00720177">
            <w:pPr>
              <w:pStyle w:val="Table-Text"/>
              <w:rPr>
                <w:rFonts w:cs="Arial"/>
              </w:rPr>
            </w:pPr>
            <w:r>
              <w:rPr>
                <w:rFonts w:cs="Arial"/>
              </w:rPr>
              <w:t>Add values on a variable number of inputs</w:t>
            </w:r>
          </w:p>
        </w:tc>
      </w:tr>
      <w:tr w:rsidR="00E1389F" w14:paraId="3ACFEF80" w14:textId="77777777" w:rsidTr="007918BA">
        <w:trPr>
          <w:trHeight w:val="236"/>
          <w:jc w:val="center"/>
        </w:trPr>
        <w:tc>
          <w:tcPr>
            <w:tcW w:w="2190" w:type="dxa"/>
            <w:shd w:val="clear" w:color="auto" w:fill="auto"/>
          </w:tcPr>
          <w:p w14:paraId="0A5A4B7E" w14:textId="5623CDDA" w:rsidR="00E1389F" w:rsidRDefault="00E1389F" w:rsidP="007918BA">
            <w:pPr>
              <w:pStyle w:val="Table-Text"/>
              <w:ind w:left="-21"/>
              <w:rPr>
                <w:rFonts w:cs="Arial"/>
              </w:rPr>
            </w:pPr>
            <w:r>
              <w:rPr>
                <w:rFonts w:cs="Arial"/>
              </w:rPr>
              <w:t>TimeReadout</w:t>
            </w:r>
          </w:p>
        </w:tc>
        <w:tc>
          <w:tcPr>
            <w:tcW w:w="1237" w:type="dxa"/>
          </w:tcPr>
          <w:p w14:paraId="450EC950" w14:textId="77777777" w:rsidR="00E1389F" w:rsidRDefault="00E1389F" w:rsidP="007918BA">
            <w:pPr>
              <w:pStyle w:val="Table-Text"/>
              <w:rPr>
                <w:rFonts w:cs="Arial"/>
              </w:rPr>
            </w:pPr>
            <w:r>
              <w:rPr>
                <w:rFonts w:cs="Arial"/>
              </w:rPr>
              <w:t>Misc</w:t>
            </w:r>
          </w:p>
        </w:tc>
        <w:tc>
          <w:tcPr>
            <w:tcW w:w="7925" w:type="dxa"/>
            <w:shd w:val="clear" w:color="auto" w:fill="auto"/>
          </w:tcPr>
          <w:p w14:paraId="634DCD75" w14:textId="35DCDD64" w:rsidR="00E1389F" w:rsidRDefault="00E1389F" w:rsidP="00E1389F">
            <w:pPr>
              <w:pStyle w:val="Table-Text"/>
              <w:rPr>
                <w:rFonts w:cs="Arial"/>
              </w:rPr>
            </w:pPr>
            <w:r>
              <w:rPr>
                <w:rFonts w:cs="Arial"/>
              </w:rPr>
              <w:t>Display the time of the last value passing through the block</w:t>
            </w:r>
          </w:p>
        </w:tc>
      </w:tr>
      <w:tr w:rsidR="007918BA" w14:paraId="54E52053" w14:textId="77777777" w:rsidTr="007918BA">
        <w:trPr>
          <w:trHeight w:val="218"/>
          <w:jc w:val="center"/>
          <w:ins w:id="96" w:author="Chuck Coughlin" w:date="2015-11-23T09:25:00Z"/>
        </w:trPr>
        <w:tc>
          <w:tcPr>
            <w:tcW w:w="2190" w:type="dxa"/>
            <w:shd w:val="clear" w:color="auto" w:fill="auto"/>
          </w:tcPr>
          <w:p w14:paraId="16AA7375" w14:textId="77777777" w:rsidR="007918BA" w:rsidRDefault="007918BA" w:rsidP="007918BA">
            <w:pPr>
              <w:pStyle w:val="Table-Text"/>
              <w:ind w:left="-21"/>
              <w:rPr>
                <w:ins w:id="97" w:author="Chuck Coughlin" w:date="2015-11-23T09:25:00Z"/>
                <w:rFonts w:cs="Arial"/>
              </w:rPr>
            </w:pPr>
            <w:ins w:id="98" w:author="Chuck Coughlin" w:date="2015-11-23T09:25:00Z">
              <w:r>
                <w:rPr>
                  <w:rFonts w:cs="Arial"/>
                </w:rPr>
                <w:t>Timer</w:t>
              </w:r>
            </w:ins>
          </w:p>
        </w:tc>
        <w:tc>
          <w:tcPr>
            <w:tcW w:w="1237" w:type="dxa"/>
          </w:tcPr>
          <w:p w14:paraId="241C04C8" w14:textId="77777777" w:rsidR="007918BA" w:rsidRDefault="007918BA" w:rsidP="007918BA">
            <w:pPr>
              <w:pStyle w:val="Table-Text"/>
              <w:rPr>
                <w:ins w:id="99" w:author="Chuck Coughlin" w:date="2015-11-23T09:25:00Z"/>
                <w:rFonts w:cs="Arial"/>
              </w:rPr>
            </w:pPr>
            <w:ins w:id="100" w:author="Chuck Coughlin" w:date="2015-11-23T09:25:00Z">
              <w:r>
                <w:rPr>
                  <w:rFonts w:cs="Arial"/>
                </w:rPr>
                <w:t>Control</w:t>
              </w:r>
            </w:ins>
          </w:p>
        </w:tc>
        <w:tc>
          <w:tcPr>
            <w:tcW w:w="7925" w:type="dxa"/>
            <w:shd w:val="clear" w:color="auto" w:fill="auto"/>
          </w:tcPr>
          <w:p w14:paraId="61F025C0" w14:textId="77777777" w:rsidR="007918BA" w:rsidRDefault="007918BA" w:rsidP="007918BA">
            <w:pPr>
              <w:pStyle w:val="Table-Text"/>
              <w:rPr>
                <w:ins w:id="101" w:author="Chuck Coughlin" w:date="2015-11-23T09:25:00Z"/>
                <w:rFonts w:cs="Arial"/>
              </w:rPr>
            </w:pPr>
            <w:ins w:id="102" w:author="Chuck Coughlin" w:date="2015-11-23T09:25:00Z">
              <w:r>
                <w:rPr>
                  <w:rFonts w:cs="Arial"/>
                </w:rPr>
                <w:t>On reset, transmit a configured truth for a specified interval</w:t>
              </w:r>
            </w:ins>
          </w:p>
        </w:tc>
      </w:tr>
      <w:tr w:rsidR="006353E2" w14:paraId="7F0535E0" w14:textId="77777777" w:rsidTr="007918BA">
        <w:trPr>
          <w:trHeight w:val="218"/>
          <w:jc w:val="center"/>
          <w:ins w:id="103" w:author="Chuck Coughlin" w:date="2015-11-24T16:28:00Z"/>
        </w:trPr>
        <w:tc>
          <w:tcPr>
            <w:tcW w:w="2190" w:type="dxa"/>
            <w:shd w:val="clear" w:color="auto" w:fill="auto"/>
          </w:tcPr>
          <w:p w14:paraId="56D72122" w14:textId="05F0D9B3" w:rsidR="006353E2" w:rsidRDefault="006353E2" w:rsidP="007918BA">
            <w:pPr>
              <w:pStyle w:val="Table-Text"/>
              <w:ind w:left="-21"/>
              <w:rPr>
                <w:ins w:id="104" w:author="Chuck Coughlin" w:date="2015-11-24T16:28:00Z"/>
                <w:rFonts w:cs="Arial"/>
              </w:rPr>
            </w:pPr>
            <w:ins w:id="105" w:author="Chuck Coughlin" w:date="2015-11-24T16:28:00Z">
              <w:r>
                <w:rPr>
                  <w:rFonts w:cs="Arial"/>
                </w:rPr>
                <w:t>TimeFork</w:t>
              </w:r>
            </w:ins>
          </w:p>
        </w:tc>
        <w:tc>
          <w:tcPr>
            <w:tcW w:w="1237" w:type="dxa"/>
          </w:tcPr>
          <w:p w14:paraId="161EF2F1" w14:textId="03DC5D4E" w:rsidR="006353E2" w:rsidRDefault="006353E2" w:rsidP="007918BA">
            <w:pPr>
              <w:pStyle w:val="Table-Text"/>
              <w:rPr>
                <w:ins w:id="106" w:author="Chuck Coughlin" w:date="2015-11-24T16:28:00Z"/>
                <w:rFonts w:cs="Arial"/>
              </w:rPr>
            </w:pPr>
            <w:ins w:id="107" w:author="Chuck Coughlin" w:date="2015-11-24T16:28:00Z">
              <w:r>
                <w:rPr>
                  <w:rFonts w:cs="Arial"/>
                </w:rPr>
                <w:t>Misc</w:t>
              </w:r>
            </w:ins>
          </w:p>
        </w:tc>
        <w:tc>
          <w:tcPr>
            <w:tcW w:w="7925" w:type="dxa"/>
            <w:shd w:val="clear" w:color="auto" w:fill="auto"/>
          </w:tcPr>
          <w:p w14:paraId="3C5AB602" w14:textId="37F4326F" w:rsidR="006353E2" w:rsidRDefault="006353E2" w:rsidP="007918BA">
            <w:pPr>
              <w:pStyle w:val="Table-Text"/>
              <w:rPr>
                <w:ins w:id="108" w:author="Chuck Coughlin" w:date="2015-11-24T16:28:00Z"/>
                <w:rFonts w:cs="Arial"/>
              </w:rPr>
            </w:pPr>
            <w:ins w:id="109" w:author="Chuck Coughlin" w:date="2015-11-24T16:28:00Z">
              <w:r>
                <w:rPr>
                  <w:rFonts w:cs="Arial"/>
                </w:rPr>
                <w:t>Pass the timestamp of the incoming data on the output</w:t>
              </w:r>
            </w:ins>
          </w:p>
        </w:tc>
      </w:tr>
      <w:tr w:rsidR="00F92FFB" w14:paraId="1D728EDD" w14:textId="77777777">
        <w:trPr>
          <w:trHeight w:val="236"/>
          <w:jc w:val="center"/>
        </w:trPr>
        <w:tc>
          <w:tcPr>
            <w:tcW w:w="2190" w:type="dxa"/>
            <w:shd w:val="clear" w:color="auto" w:fill="auto"/>
          </w:tcPr>
          <w:p w14:paraId="09FB0399" w14:textId="77777777" w:rsidR="00F92FFB" w:rsidRDefault="00F92FFB" w:rsidP="003F5A3B">
            <w:pPr>
              <w:pStyle w:val="Table-Text"/>
              <w:rPr>
                <w:rFonts w:cs="Arial"/>
              </w:rPr>
            </w:pPr>
            <w:r>
              <w:rPr>
                <w:rFonts w:cs="Arial"/>
              </w:rPr>
              <w:t>T</w:t>
            </w:r>
            <w:r w:rsidR="00BA028C">
              <w:rPr>
                <w:rFonts w:cs="Arial"/>
              </w:rPr>
              <w:t xml:space="preserve">rend </w:t>
            </w:r>
            <w:r w:rsidR="003F5A3B">
              <w:rPr>
                <w:rFonts w:cs="Arial"/>
              </w:rPr>
              <w:t>Detection</w:t>
            </w:r>
          </w:p>
        </w:tc>
        <w:tc>
          <w:tcPr>
            <w:tcW w:w="1237" w:type="dxa"/>
          </w:tcPr>
          <w:p w14:paraId="7DC5B5F5" w14:textId="77777777" w:rsidR="00F92FFB" w:rsidRDefault="003F5A3B" w:rsidP="00720177">
            <w:pPr>
              <w:pStyle w:val="Table-Text"/>
              <w:rPr>
                <w:rFonts w:cs="Arial"/>
              </w:rPr>
            </w:pPr>
            <w:r>
              <w:rPr>
                <w:rFonts w:cs="Arial"/>
              </w:rPr>
              <w:t>Analysis</w:t>
            </w:r>
          </w:p>
        </w:tc>
        <w:tc>
          <w:tcPr>
            <w:tcW w:w="7925" w:type="dxa"/>
            <w:shd w:val="clear" w:color="auto" w:fill="auto"/>
          </w:tcPr>
          <w:p w14:paraId="24E26CBF" w14:textId="77777777" w:rsidR="00F92FFB" w:rsidRDefault="003F5A3B" w:rsidP="00720177">
            <w:pPr>
              <w:pStyle w:val="Table-Text"/>
              <w:rPr>
                <w:rFonts w:cs="Arial"/>
              </w:rPr>
            </w:pPr>
            <w:r>
              <w:rPr>
                <w:rFonts w:cs="Arial"/>
              </w:rPr>
              <w:t>Apply SQC-like rules to detect trends</w:t>
            </w:r>
          </w:p>
        </w:tc>
      </w:tr>
      <w:tr w:rsidR="00F92FFB" w14:paraId="4475DC20" w14:textId="77777777">
        <w:trPr>
          <w:trHeight w:val="236"/>
          <w:jc w:val="center"/>
        </w:trPr>
        <w:tc>
          <w:tcPr>
            <w:tcW w:w="2190" w:type="dxa"/>
            <w:shd w:val="clear" w:color="auto" w:fill="auto"/>
          </w:tcPr>
          <w:p w14:paraId="4EDF85F5" w14:textId="77777777" w:rsidR="00F92FFB" w:rsidRDefault="00F92FFB">
            <w:pPr>
              <w:pStyle w:val="Table-Text"/>
              <w:rPr>
                <w:rFonts w:cs="Arial"/>
              </w:rPr>
            </w:pPr>
            <w:r>
              <w:rPr>
                <w:rFonts w:cs="Arial"/>
              </w:rPr>
              <w:t>Transmitter</w:t>
            </w:r>
          </w:p>
        </w:tc>
        <w:tc>
          <w:tcPr>
            <w:tcW w:w="1237" w:type="dxa"/>
          </w:tcPr>
          <w:p w14:paraId="7022E164" w14:textId="77777777" w:rsidR="00F92FFB" w:rsidRDefault="00F92FFB" w:rsidP="00720177">
            <w:pPr>
              <w:pStyle w:val="Table-Text"/>
              <w:rPr>
                <w:rFonts w:cs="Arial"/>
              </w:rPr>
            </w:pPr>
            <w:r>
              <w:rPr>
                <w:rFonts w:cs="Arial"/>
              </w:rPr>
              <w:t>Connection</w:t>
            </w:r>
          </w:p>
        </w:tc>
        <w:tc>
          <w:tcPr>
            <w:tcW w:w="7925" w:type="dxa"/>
            <w:shd w:val="clear" w:color="auto" w:fill="auto"/>
          </w:tcPr>
          <w:p w14:paraId="052DADEC" w14:textId="77777777" w:rsidR="00F92FFB" w:rsidRDefault="00F92FFB" w:rsidP="00720177">
            <w:pPr>
              <w:pStyle w:val="Table-Text"/>
              <w:rPr>
                <w:rFonts w:cs="Arial"/>
              </w:rPr>
            </w:pPr>
            <w:r>
              <w:rPr>
                <w:rFonts w:cs="Arial"/>
              </w:rPr>
              <w:t>Transmit a signal to other blocks, either in the same diagram or not</w:t>
            </w:r>
          </w:p>
        </w:tc>
      </w:tr>
      <w:tr w:rsidR="00A62ADF" w14:paraId="5ACEFBD8" w14:textId="77777777">
        <w:trPr>
          <w:trHeight w:val="236"/>
          <w:jc w:val="center"/>
        </w:trPr>
        <w:tc>
          <w:tcPr>
            <w:tcW w:w="2190" w:type="dxa"/>
            <w:shd w:val="clear" w:color="auto" w:fill="auto"/>
          </w:tcPr>
          <w:p w14:paraId="09F9C66C" w14:textId="5313F350" w:rsidR="00A62ADF" w:rsidRDefault="00A62ADF">
            <w:pPr>
              <w:pStyle w:val="Table-Text"/>
              <w:rPr>
                <w:rFonts w:cs="Arial"/>
              </w:rPr>
            </w:pPr>
            <w:r>
              <w:rPr>
                <w:rFonts w:cs="Arial"/>
              </w:rPr>
              <w:t>Truth Value Pulse</w:t>
            </w:r>
          </w:p>
        </w:tc>
        <w:tc>
          <w:tcPr>
            <w:tcW w:w="1237" w:type="dxa"/>
          </w:tcPr>
          <w:p w14:paraId="4E3DC5B2" w14:textId="0554E3A9" w:rsidR="00A62ADF" w:rsidRDefault="00A62ADF" w:rsidP="00720177">
            <w:pPr>
              <w:pStyle w:val="Table-Text"/>
              <w:rPr>
                <w:rFonts w:cs="Arial"/>
              </w:rPr>
            </w:pPr>
            <w:r>
              <w:rPr>
                <w:rFonts w:cs="Arial"/>
              </w:rPr>
              <w:t>Control</w:t>
            </w:r>
          </w:p>
        </w:tc>
        <w:tc>
          <w:tcPr>
            <w:tcW w:w="7925" w:type="dxa"/>
            <w:shd w:val="clear" w:color="auto" w:fill="auto"/>
          </w:tcPr>
          <w:p w14:paraId="32D61ACD" w14:textId="24AE8B96" w:rsidR="00A62ADF" w:rsidRDefault="00A62ADF" w:rsidP="00720177">
            <w:pPr>
              <w:pStyle w:val="Table-Text"/>
              <w:rPr>
                <w:rFonts w:cs="Arial"/>
              </w:rPr>
            </w:pPr>
            <w:r>
              <w:rPr>
                <w:rFonts w:cs="Arial"/>
              </w:rPr>
              <w:t>Transmit a momentary truth value</w:t>
            </w:r>
          </w:p>
        </w:tc>
      </w:tr>
      <w:tr w:rsidR="00F92FFB" w14:paraId="0978F55D" w14:textId="77777777">
        <w:trPr>
          <w:trHeight w:val="236"/>
          <w:jc w:val="center"/>
        </w:trPr>
        <w:tc>
          <w:tcPr>
            <w:tcW w:w="2190" w:type="dxa"/>
            <w:shd w:val="clear" w:color="auto" w:fill="auto"/>
          </w:tcPr>
          <w:p w14:paraId="788A8399" w14:textId="77777777" w:rsidR="00F92FFB" w:rsidRDefault="00F92FFB">
            <w:pPr>
              <w:pStyle w:val="Table-Text"/>
              <w:rPr>
                <w:rFonts w:cs="Arial"/>
              </w:rPr>
            </w:pPr>
            <w:r>
              <w:rPr>
                <w:rFonts w:cs="Arial"/>
              </w:rPr>
              <w:lastRenderedPageBreak/>
              <w:t>Unknown</w:t>
            </w:r>
          </w:p>
        </w:tc>
        <w:tc>
          <w:tcPr>
            <w:tcW w:w="1237" w:type="dxa"/>
          </w:tcPr>
          <w:p w14:paraId="74E78BD3" w14:textId="77777777" w:rsidR="00F92FFB" w:rsidRDefault="00F92FFB" w:rsidP="00720177">
            <w:pPr>
              <w:pStyle w:val="Table-Text"/>
              <w:rPr>
                <w:rFonts w:cs="Arial"/>
              </w:rPr>
            </w:pPr>
            <w:r>
              <w:rPr>
                <w:rFonts w:cs="Arial"/>
              </w:rPr>
              <w:t>Logic</w:t>
            </w:r>
          </w:p>
        </w:tc>
        <w:tc>
          <w:tcPr>
            <w:tcW w:w="7925" w:type="dxa"/>
            <w:shd w:val="clear" w:color="auto" w:fill="auto"/>
          </w:tcPr>
          <w:p w14:paraId="71EC189B" w14:textId="77777777" w:rsidR="00F92FFB" w:rsidRDefault="00F92FFB" w:rsidP="00720177">
            <w:pPr>
              <w:pStyle w:val="Table-Text"/>
              <w:rPr>
                <w:rFonts w:cs="Arial"/>
              </w:rPr>
            </w:pPr>
            <w:r>
              <w:rPr>
                <w:rFonts w:cs="Arial"/>
              </w:rPr>
              <w:t>Return TRUE if th input is UNKNOWN</w:t>
            </w:r>
          </w:p>
        </w:tc>
      </w:tr>
      <w:tr w:rsidR="00F92FFB" w14:paraId="5EB15755" w14:textId="77777777">
        <w:trPr>
          <w:trHeight w:val="236"/>
          <w:jc w:val="center"/>
        </w:trPr>
        <w:tc>
          <w:tcPr>
            <w:tcW w:w="2190" w:type="dxa"/>
            <w:shd w:val="clear" w:color="auto" w:fill="auto"/>
          </w:tcPr>
          <w:p w14:paraId="0069986D" w14:textId="77777777" w:rsidR="00F92FFB" w:rsidRDefault="00F92FFB">
            <w:pPr>
              <w:pStyle w:val="Table-Text"/>
              <w:rPr>
                <w:rFonts w:cs="Arial"/>
              </w:rPr>
            </w:pPr>
            <w:r>
              <w:rPr>
                <w:rFonts w:cs="Arial"/>
              </w:rPr>
              <w:t>Zero Crossing</w:t>
            </w:r>
          </w:p>
        </w:tc>
        <w:tc>
          <w:tcPr>
            <w:tcW w:w="1237" w:type="dxa"/>
          </w:tcPr>
          <w:p w14:paraId="6E094471" w14:textId="77777777" w:rsidR="00F92FFB" w:rsidRDefault="00F92FFB" w:rsidP="00720177">
            <w:pPr>
              <w:pStyle w:val="Table-Text"/>
              <w:rPr>
                <w:rFonts w:cs="Arial"/>
              </w:rPr>
            </w:pPr>
            <w:r>
              <w:rPr>
                <w:rFonts w:cs="Arial"/>
              </w:rPr>
              <w:t>Observation</w:t>
            </w:r>
          </w:p>
        </w:tc>
        <w:tc>
          <w:tcPr>
            <w:tcW w:w="7925" w:type="dxa"/>
            <w:shd w:val="clear" w:color="auto" w:fill="auto"/>
          </w:tcPr>
          <w:p w14:paraId="7493A1C1" w14:textId="77777777" w:rsidR="00F92FFB" w:rsidRDefault="00F92FFB" w:rsidP="00720177">
            <w:pPr>
              <w:pStyle w:val="Table-Text"/>
              <w:rPr>
                <w:rFonts w:cs="Arial"/>
              </w:rPr>
            </w:pPr>
            <w:r>
              <w:rPr>
                <w:rFonts w:cs="Arial"/>
              </w:rPr>
              <w:t>Detect a sign change in the inpuit.</w:t>
            </w:r>
          </w:p>
        </w:tc>
      </w:tr>
    </w:tbl>
    <w:p w14:paraId="54703936" w14:textId="77777777" w:rsidR="00362B1F" w:rsidRDefault="00362B1F" w:rsidP="00E6644D"/>
    <w:p w14:paraId="704FA495" w14:textId="77777777" w:rsidR="007B21AC" w:rsidRDefault="00B341FB" w:rsidP="007B21AC">
      <w:r>
        <w:t xml:space="preserve">Note that in the observation blocks, a </w:t>
      </w:r>
      <w:r w:rsidR="00E46C9B" w:rsidRPr="00E46C9B">
        <w:rPr>
          <w:rFonts w:ascii="Courier" w:hAnsi="Courier"/>
          <w:sz w:val="22"/>
        </w:rPr>
        <w:t>TRUE</w:t>
      </w:r>
      <w:r>
        <w:t xml:space="preserve"> value indicates an abnormal situation</w:t>
      </w:r>
      <w:r w:rsidR="007B21AC">
        <w:t>.</w:t>
      </w:r>
      <w:r w:rsidR="004846BA">
        <w:t xml:space="preserve"> Time intervals are always expressed in seconds as a </w:t>
      </w:r>
      <w:r w:rsidR="003E0257" w:rsidRPr="003E0257">
        <w:rPr>
          <w:i/>
        </w:rPr>
        <w:t>double</w:t>
      </w:r>
      <w:r w:rsidR="004846BA">
        <w:t xml:space="preserve"> value. This allows fractional seconds to be used, usually for testing.</w:t>
      </w:r>
    </w:p>
    <w:p w14:paraId="3A69CB69" w14:textId="77777777" w:rsidR="007E1ADE" w:rsidRDefault="007E1ADE"/>
    <w:p w14:paraId="07AD488D" w14:textId="77777777" w:rsidR="00F92FFB" w:rsidRDefault="00F92FFB" w:rsidP="00F92FFB">
      <w:pPr>
        <w:pStyle w:val="Heading4"/>
      </w:pPr>
      <w:r>
        <w:t>Action</w:t>
      </w:r>
    </w:p>
    <w:p w14:paraId="1DC4EEB0" w14:textId="7D648C62" w:rsidR="00DE5598" w:rsidRDefault="0046784D">
      <w:pPr>
        <w:pStyle w:val="ArialBody"/>
        <w:ind w:left="360"/>
      </w:pPr>
      <w:r>
        <w:t>When a triggering condition is detected on the input, this block e</w:t>
      </w:r>
      <w:r w:rsidR="00D762E7" w:rsidRPr="00D762E7">
        <w:t>xecute</w:t>
      </w:r>
      <w:r>
        <w:t>s</w:t>
      </w:r>
      <w:r w:rsidR="00D762E7" w:rsidRPr="00D762E7">
        <w:t xml:space="preserve"> a custom Python script. </w:t>
      </w:r>
      <w:r>
        <w:t>Specifications</w:t>
      </w:r>
      <w:r w:rsidR="00D762E7" w:rsidRPr="00D762E7">
        <w:t xml:space="preserve"> for the script are contained in Appendix E.</w:t>
      </w:r>
      <w:r w:rsidR="00AE048E">
        <w:t xml:space="preserve"> On execution, the script is given the originating block as its single argument.</w:t>
      </w:r>
    </w:p>
    <w:p w14:paraId="2705A8E3" w14:textId="77777777" w:rsidR="001712D2" w:rsidRDefault="001712D2" w:rsidP="00F92FFB">
      <w:pPr>
        <w:pStyle w:val="NormalWeb"/>
        <w:spacing w:before="2" w:after="2"/>
        <w:ind w:left="1350" w:hanging="630"/>
        <w:rPr>
          <w:rFonts w:ascii="Arial" w:hAnsi="Arial"/>
          <w:sz w:val="22"/>
          <w:szCs w:val="24"/>
          <w:shd w:val="clear" w:color="auto" w:fill="FFFFFF"/>
        </w:rPr>
      </w:pPr>
    </w:p>
    <w:p w14:paraId="1F2CC2DD" w14:textId="77777777" w:rsidR="00F92FFB" w:rsidRPr="001F09C1" w:rsidRDefault="00D762E7" w:rsidP="00F92FFB">
      <w:pPr>
        <w:pStyle w:val="NormalWeb"/>
        <w:spacing w:before="2" w:after="2"/>
        <w:ind w:left="1350" w:hanging="630"/>
        <w:rPr>
          <w:rFonts w:ascii="Arial" w:hAnsi="Arial"/>
          <w:sz w:val="22"/>
        </w:rPr>
      </w:pPr>
      <w:r w:rsidRPr="00D762E7">
        <w:rPr>
          <w:rFonts w:ascii="Arial" w:hAnsi="Arial"/>
          <w:sz w:val="22"/>
          <w:szCs w:val="24"/>
          <w:shd w:val="clear" w:color="auto" w:fill="FFFFFF"/>
        </w:rPr>
        <w:t>Properties:</w:t>
      </w:r>
    </w:p>
    <w:p w14:paraId="133C6D2F" w14:textId="77777777" w:rsidR="00472BFF" w:rsidRDefault="00D762E7">
      <w:pPr>
        <w:pStyle w:val="BodyText"/>
        <w:spacing w:after="0"/>
        <w:ind w:left="2160" w:hanging="720"/>
        <w:rPr>
          <w:sz w:val="22"/>
        </w:rPr>
      </w:pPr>
      <w:r w:rsidRPr="00D762E7">
        <w:rPr>
          <w:sz w:val="22"/>
        </w:rPr>
        <w:t xml:space="preserve">Script – full package </w:t>
      </w:r>
      <w:r w:rsidR="0046784D">
        <w:rPr>
          <w:sz w:val="22"/>
        </w:rPr>
        <w:t xml:space="preserve">and module </w:t>
      </w:r>
      <w:r w:rsidRPr="00D762E7">
        <w:rPr>
          <w:sz w:val="22"/>
        </w:rPr>
        <w:t>name of the script to be executed.</w:t>
      </w:r>
    </w:p>
    <w:p w14:paraId="10354FD6" w14:textId="77777777" w:rsidR="00472BFF" w:rsidRDefault="00D762E7">
      <w:pPr>
        <w:pStyle w:val="BodyText"/>
        <w:spacing w:after="0"/>
        <w:ind w:left="2160" w:hanging="720"/>
        <w:rPr>
          <w:sz w:val="22"/>
        </w:rPr>
      </w:pPr>
      <w:r w:rsidRPr="00D762E7">
        <w:rPr>
          <w:sz w:val="22"/>
        </w:rPr>
        <w:t xml:space="preserve">Trigger – </w:t>
      </w:r>
      <w:r w:rsidR="001712D2">
        <w:rPr>
          <w:sz w:val="22"/>
        </w:rPr>
        <w:t>truth</w:t>
      </w:r>
      <w:r w:rsidRPr="00D762E7">
        <w:rPr>
          <w:sz w:val="22"/>
        </w:rPr>
        <w:t>value that, when received, causes the block to execute the script</w:t>
      </w:r>
    </w:p>
    <w:p w14:paraId="68447B37" w14:textId="77777777" w:rsidR="00F92FFB" w:rsidRPr="001F09C1" w:rsidRDefault="00D762E7" w:rsidP="00F92FFB">
      <w:pPr>
        <w:pStyle w:val="NormalWeb"/>
        <w:spacing w:before="2" w:after="2"/>
        <w:ind w:left="1350" w:hanging="630"/>
        <w:rPr>
          <w:rFonts w:ascii="Arial" w:hAnsi="Arial"/>
          <w:sz w:val="22"/>
        </w:rPr>
      </w:pPr>
      <w:r w:rsidRPr="00D762E7">
        <w:rPr>
          <w:rFonts w:ascii="Arial" w:hAnsi="Arial"/>
          <w:sz w:val="22"/>
          <w:szCs w:val="24"/>
          <w:shd w:val="clear" w:color="auto" w:fill="FFFFFF"/>
        </w:rPr>
        <w:t>Connections:</w:t>
      </w:r>
    </w:p>
    <w:p w14:paraId="2637C8D8" w14:textId="77777777" w:rsidR="00A56280" w:rsidRPr="00A56280" w:rsidRDefault="00D762E7">
      <w:pPr>
        <w:pStyle w:val="BodyText"/>
        <w:numPr>
          <w:ilvl w:val="0"/>
          <w:numId w:val="29"/>
        </w:numPr>
        <w:spacing w:after="0"/>
        <w:rPr>
          <w:sz w:val="22"/>
        </w:rPr>
      </w:pPr>
      <w:r w:rsidRPr="00D762E7">
        <w:rPr>
          <w:sz w:val="22"/>
        </w:rPr>
        <w:t xml:space="preserve">in – incoming truth value. </w:t>
      </w:r>
    </w:p>
    <w:p w14:paraId="4520D478" w14:textId="77777777" w:rsidR="00A56280" w:rsidRDefault="00D762E7">
      <w:pPr>
        <w:pStyle w:val="BodyText"/>
        <w:numPr>
          <w:ilvl w:val="0"/>
          <w:numId w:val="29"/>
        </w:numPr>
        <w:spacing w:after="0"/>
        <w:rPr>
          <w:sz w:val="22"/>
        </w:rPr>
      </w:pPr>
      <w:r w:rsidRPr="00D762E7">
        <w:rPr>
          <w:sz w:val="22"/>
        </w:rPr>
        <w:t xml:space="preserve">out – </w:t>
      </w:r>
      <w:r w:rsidR="001F09C1">
        <w:rPr>
          <w:sz w:val="22"/>
        </w:rPr>
        <w:t>truth-value, pass the input through the block</w:t>
      </w:r>
      <w:r w:rsidRPr="00D762E7">
        <w:rPr>
          <w:sz w:val="22"/>
        </w:rPr>
        <w:t>.</w:t>
      </w:r>
    </w:p>
    <w:p w14:paraId="1783DCCF" w14:textId="77777777" w:rsidR="00DE5598" w:rsidRDefault="00DE5598">
      <w:pPr>
        <w:pStyle w:val="BodyText"/>
        <w:spacing w:after="0"/>
        <w:ind w:left="1440"/>
        <w:rPr>
          <w:sz w:val="22"/>
        </w:rPr>
      </w:pPr>
    </w:p>
    <w:p w14:paraId="38BAA32D" w14:textId="77777777" w:rsidR="007C022C" w:rsidRDefault="00415103">
      <w:pPr>
        <w:pStyle w:val="Heading4"/>
      </w:pPr>
      <w:r>
        <w:t>And</w:t>
      </w:r>
    </w:p>
    <w:p w14:paraId="6B12D51B" w14:textId="77777777" w:rsidR="00415103" w:rsidRDefault="00415103" w:rsidP="00415103">
      <w:pPr>
        <w:pStyle w:val="ArialBody"/>
        <w:ind w:left="360"/>
      </w:pPr>
      <w:r>
        <w:t>Propagate the logical “and” of the inputs. This block expects multiple connections o</w:t>
      </w:r>
      <w:r w:rsidR="00DA1FA9">
        <w:t>n its input port. It accomo</w:t>
      </w:r>
      <w:r>
        <w:t>date</w:t>
      </w:r>
      <w:r w:rsidR="00DA1FA9">
        <w:t>s</w:t>
      </w:r>
      <w:r>
        <w:t xml:space="preserve"> any number.</w:t>
      </w:r>
      <w:r w:rsidR="00607FA6">
        <w:t xml:space="preserve">  On a reset, the block clears all information regarding its input connections and sets its current state to </w:t>
      </w:r>
      <w:r w:rsidR="00E46C9B" w:rsidRPr="00E46C9B">
        <w:rPr>
          <w:rFonts w:ascii="Courier" w:hAnsi="Courier"/>
        </w:rPr>
        <w:t>UNKNOWN</w:t>
      </w:r>
      <w:r w:rsidR="00607FA6">
        <w:t>.</w:t>
      </w:r>
      <w:r w:rsidR="0063195A">
        <w:t xml:space="preserve"> The output is given a </w:t>
      </w:r>
      <w:r w:rsidR="0063195A" w:rsidRPr="0063195A">
        <w:rPr>
          <w:rFonts w:ascii="Courier" w:hAnsi="Courier"/>
        </w:rPr>
        <w:t>GOOD</w:t>
      </w:r>
      <w:r w:rsidR="0063195A">
        <w:t xml:space="preserve"> quality unless the block state is </w:t>
      </w:r>
      <w:r w:rsidR="0063195A" w:rsidRPr="00E46C9B">
        <w:rPr>
          <w:rFonts w:ascii="Courier" w:hAnsi="Courier"/>
        </w:rPr>
        <w:t>UNKNOWN</w:t>
      </w:r>
      <w:r w:rsidR="0063195A">
        <w:t>. In that case the quality is set to the “worst” quality of any of the inputs.</w:t>
      </w:r>
      <w:r w:rsidR="00093398">
        <w:t xml:space="preserve"> On a reset, existing values are retained, and an </w:t>
      </w:r>
      <w:r w:rsidR="00093398" w:rsidRPr="00093398">
        <w:rPr>
          <w:rFonts w:ascii="Courier" w:hAnsi="Courier"/>
        </w:rPr>
        <w:t>UNKNOWN</w:t>
      </w:r>
      <w:r w:rsidR="00093398">
        <w:t xml:space="preserve"> value is assigned the output state. However, no new output is emitted until the next new value is received.</w:t>
      </w:r>
    </w:p>
    <w:p w14:paraId="4C864BE4" w14:textId="77777777" w:rsidR="0063195A" w:rsidRDefault="0063195A" w:rsidP="00415103">
      <w:pPr>
        <w:pStyle w:val="BodyText"/>
      </w:pPr>
    </w:p>
    <w:p w14:paraId="571A56FF" w14:textId="77777777" w:rsidR="0063195A" w:rsidRPr="00F77819" w:rsidRDefault="0063195A" w:rsidP="0063195A">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2888676E" w14:textId="77777777" w:rsidR="00415103" w:rsidRPr="0063195A" w:rsidRDefault="0063195A" w:rsidP="0063195A">
      <w:pPr>
        <w:pStyle w:val="BodyText"/>
        <w:ind w:left="2160" w:hanging="720"/>
        <w:rPr>
          <w:sz w:val="22"/>
        </w:rPr>
      </w:pPr>
      <w:r>
        <w:rPr>
          <w:sz w:val="22"/>
        </w:rPr>
        <w:t>Value</w:t>
      </w:r>
      <w:r w:rsidRPr="00F77819">
        <w:rPr>
          <w:sz w:val="22"/>
        </w:rPr>
        <w:t xml:space="preserve"> – </w:t>
      </w:r>
      <w:r>
        <w:rPr>
          <w:sz w:val="22"/>
        </w:rPr>
        <w:t>the current state of the block</w:t>
      </w:r>
    </w:p>
    <w:p w14:paraId="13F4A4EE" w14:textId="77777777" w:rsidR="00415103" w:rsidRPr="00F77819" w:rsidRDefault="00415103" w:rsidP="00415103">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2B67FA41" w14:textId="77777777" w:rsidR="00DA1FA9" w:rsidRDefault="00DA1FA9" w:rsidP="00DA1FA9">
      <w:pPr>
        <w:pStyle w:val="BodyText"/>
        <w:ind w:left="2160" w:hanging="720"/>
        <w:rPr>
          <w:sz w:val="22"/>
        </w:rPr>
      </w:pPr>
      <w:r>
        <w:rPr>
          <w:sz w:val="22"/>
        </w:rPr>
        <w:t xml:space="preserve">SyncInterval – a “coalescing interval”. This is the time allowance for multiple values that have originated in </w:t>
      </w:r>
      <w:r w:rsidR="00116278">
        <w:rPr>
          <w:sz w:val="22"/>
        </w:rPr>
        <w:t xml:space="preserve">the </w:t>
      </w:r>
      <w:r>
        <w:rPr>
          <w:sz w:val="22"/>
        </w:rPr>
        <w:t>same scan to be evaluated at the same time.  ~ secs. The default value is 0</w:t>
      </w:r>
      <w:r w:rsidR="00B10C31">
        <w:rPr>
          <w:sz w:val="22"/>
        </w:rPr>
        <w:t xml:space="preserve"> (no synchronization)</w:t>
      </w:r>
      <w:r>
        <w:rPr>
          <w:sz w:val="22"/>
        </w:rPr>
        <w:t>.</w:t>
      </w:r>
    </w:p>
    <w:p w14:paraId="4EF86781" w14:textId="77777777" w:rsidR="00415103" w:rsidRPr="00F77819" w:rsidRDefault="00415103" w:rsidP="00415103">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AA79C2D" w14:textId="77777777" w:rsidR="00415103" w:rsidRDefault="00415103" w:rsidP="00415103">
      <w:pPr>
        <w:pStyle w:val="BodyText"/>
        <w:numPr>
          <w:ilvl w:val="0"/>
          <w:numId w:val="29"/>
        </w:numPr>
        <w:spacing w:after="0"/>
        <w:rPr>
          <w:sz w:val="22"/>
        </w:rPr>
      </w:pPr>
      <w:r>
        <w:rPr>
          <w:sz w:val="22"/>
        </w:rPr>
        <w:t>in</w:t>
      </w:r>
      <w:r w:rsidRPr="00F77819">
        <w:rPr>
          <w:sz w:val="22"/>
        </w:rPr>
        <w:t xml:space="preserve"> – </w:t>
      </w:r>
      <w:r w:rsidR="00DA1FA9">
        <w:rPr>
          <w:sz w:val="22"/>
        </w:rPr>
        <w:t>truthvalues</w:t>
      </w:r>
      <w:r>
        <w:rPr>
          <w:sz w:val="22"/>
        </w:rPr>
        <w:t>.</w:t>
      </w:r>
      <w:r w:rsidR="00DA1FA9">
        <w:rPr>
          <w:sz w:val="22"/>
        </w:rPr>
        <w:t xml:space="preserve"> Multiple upstream blocks may be connected to the single input.</w:t>
      </w:r>
    </w:p>
    <w:p w14:paraId="7B1F3BCB" w14:textId="77777777" w:rsidR="0063195A" w:rsidRDefault="00415103" w:rsidP="00415103">
      <w:pPr>
        <w:pStyle w:val="BodyText"/>
        <w:numPr>
          <w:ilvl w:val="0"/>
          <w:numId w:val="29"/>
        </w:numPr>
        <w:spacing w:after="0"/>
        <w:rPr>
          <w:sz w:val="22"/>
        </w:rPr>
      </w:pPr>
      <w:r>
        <w:rPr>
          <w:sz w:val="22"/>
        </w:rPr>
        <w:t>out</w:t>
      </w:r>
      <w:r w:rsidRPr="00F77819">
        <w:rPr>
          <w:sz w:val="22"/>
        </w:rPr>
        <w:t xml:space="preserve"> – </w:t>
      </w:r>
      <w:r w:rsidR="00DA1FA9">
        <w:rPr>
          <w:sz w:val="22"/>
        </w:rPr>
        <w:t>truthvalue representing the “and” of the inputs</w:t>
      </w:r>
      <w:r>
        <w:rPr>
          <w:sz w:val="22"/>
        </w:rPr>
        <w:t>.</w:t>
      </w:r>
      <w:r w:rsidR="00B10C31">
        <w:rPr>
          <w:sz w:val="22"/>
        </w:rPr>
        <w:t xml:space="preserve"> The timestamp is updated.</w:t>
      </w:r>
    </w:p>
    <w:p w14:paraId="7845C597" w14:textId="77777777" w:rsidR="00415103" w:rsidRDefault="00415103" w:rsidP="0063195A">
      <w:pPr>
        <w:pStyle w:val="BodyText"/>
        <w:spacing w:after="0"/>
        <w:ind w:left="1440"/>
        <w:rPr>
          <w:sz w:val="22"/>
        </w:rPr>
      </w:pPr>
    </w:p>
    <w:p w14:paraId="27BA32F5" w14:textId="77777777" w:rsidR="007C022C" w:rsidRDefault="00C114EF">
      <w:pPr>
        <w:pStyle w:val="Heading4"/>
      </w:pPr>
      <w:r>
        <w:t>Arithmetic</w:t>
      </w:r>
    </w:p>
    <w:p w14:paraId="2D41B9A5" w14:textId="77777777" w:rsidR="00DE5598" w:rsidRPr="00C22744" w:rsidRDefault="00C114EF">
      <w:pPr>
        <w:pStyle w:val="ArialBody"/>
        <w:ind w:left="360"/>
      </w:pPr>
      <w:r w:rsidRPr="00C22744">
        <w:t xml:space="preserve">Apply a custom arithmetic function. The function is written in Python and must accept a qualified value for its input. It must generate a qualified value for the output.  The custom code has full access to the Apache commons-math library. There is no reset behavior. </w:t>
      </w:r>
      <w:r w:rsidR="000017E4" w:rsidRPr="00C22744">
        <w:t xml:space="preserve">The </w:t>
      </w:r>
      <w:r w:rsidR="000017E4" w:rsidRPr="00C22744">
        <w:lastRenderedPageBreak/>
        <w:t xml:space="preserve">code </w:t>
      </w:r>
      <w:r w:rsidRPr="00C22744">
        <w:t xml:space="preserve">sample shown in Appendix </w:t>
      </w:r>
      <w:r w:rsidR="00C20A5A" w:rsidRPr="00C22744">
        <w:t>D</w:t>
      </w:r>
      <w:r w:rsidR="000017E4" w:rsidRPr="00C22744">
        <w:t xml:space="preserve"> is an initial implementation encompassing the following functions:</w:t>
      </w:r>
      <w:r w:rsidR="003827A9" w:rsidRPr="00C22744">
        <w:t xml:space="preserve"> </w:t>
      </w:r>
    </w:p>
    <w:p w14:paraId="4D7BC436" w14:textId="77777777" w:rsidR="00472BFF" w:rsidRDefault="00D762E7">
      <w:pPr>
        <w:pStyle w:val="List"/>
        <w:numPr>
          <w:ilvl w:val="1"/>
          <w:numId w:val="40"/>
        </w:numPr>
        <w:rPr>
          <w:i/>
        </w:rPr>
      </w:pPr>
      <w:r w:rsidRPr="00D762E7">
        <w:rPr>
          <w:i/>
        </w:rPr>
        <w:t>abs</w:t>
      </w:r>
    </w:p>
    <w:p w14:paraId="20231A38" w14:textId="77777777" w:rsidR="000017E4" w:rsidRDefault="000017E4">
      <w:pPr>
        <w:pStyle w:val="List"/>
        <w:numPr>
          <w:ilvl w:val="1"/>
          <w:numId w:val="40"/>
        </w:numPr>
        <w:rPr>
          <w:i/>
        </w:rPr>
      </w:pPr>
      <w:r>
        <w:rPr>
          <w:i/>
        </w:rPr>
        <w:t>round</w:t>
      </w:r>
    </w:p>
    <w:p w14:paraId="7DB19E92" w14:textId="77777777" w:rsidR="000017E4" w:rsidRDefault="000017E4">
      <w:pPr>
        <w:pStyle w:val="List"/>
        <w:numPr>
          <w:ilvl w:val="1"/>
          <w:numId w:val="40"/>
        </w:numPr>
        <w:rPr>
          <w:i/>
        </w:rPr>
      </w:pPr>
      <w:r>
        <w:rPr>
          <w:i/>
        </w:rPr>
        <w:t>floor</w:t>
      </w:r>
    </w:p>
    <w:p w14:paraId="221D4B24" w14:textId="77777777" w:rsidR="000017E4" w:rsidRDefault="000017E4">
      <w:pPr>
        <w:pStyle w:val="List"/>
        <w:numPr>
          <w:ilvl w:val="1"/>
          <w:numId w:val="40"/>
        </w:numPr>
        <w:rPr>
          <w:i/>
        </w:rPr>
      </w:pPr>
      <w:r>
        <w:rPr>
          <w:i/>
        </w:rPr>
        <w:t>ceiling</w:t>
      </w:r>
    </w:p>
    <w:p w14:paraId="58D8608B" w14:textId="77777777" w:rsidR="000017E4" w:rsidRDefault="000017E4">
      <w:pPr>
        <w:pStyle w:val="List"/>
        <w:numPr>
          <w:ilvl w:val="1"/>
          <w:numId w:val="40"/>
        </w:numPr>
        <w:rPr>
          <w:i/>
        </w:rPr>
      </w:pPr>
      <w:r>
        <w:rPr>
          <w:i/>
        </w:rPr>
        <w:t>sine</w:t>
      </w:r>
    </w:p>
    <w:p w14:paraId="7FFCA4BC" w14:textId="77777777" w:rsidR="000017E4" w:rsidRDefault="000017E4">
      <w:pPr>
        <w:pStyle w:val="List"/>
        <w:numPr>
          <w:ilvl w:val="1"/>
          <w:numId w:val="40"/>
        </w:numPr>
        <w:rPr>
          <w:i/>
        </w:rPr>
      </w:pPr>
      <w:r>
        <w:rPr>
          <w:i/>
        </w:rPr>
        <w:t>cosine</w:t>
      </w:r>
    </w:p>
    <w:p w14:paraId="1A48C440" w14:textId="77777777" w:rsidR="000017E4" w:rsidRDefault="000017E4">
      <w:pPr>
        <w:pStyle w:val="List"/>
        <w:numPr>
          <w:ilvl w:val="1"/>
          <w:numId w:val="40"/>
        </w:numPr>
        <w:rPr>
          <w:i/>
        </w:rPr>
      </w:pPr>
      <w:r>
        <w:rPr>
          <w:i/>
        </w:rPr>
        <w:t>tangent</w:t>
      </w:r>
    </w:p>
    <w:p w14:paraId="749D79C7" w14:textId="77777777" w:rsidR="00472BFF" w:rsidRDefault="00472BFF">
      <w:pPr>
        <w:pStyle w:val="BodyText"/>
      </w:pPr>
    </w:p>
    <w:p w14:paraId="5855BFC7" w14:textId="77777777" w:rsidR="000017E4" w:rsidRDefault="002A172D" w:rsidP="000017E4">
      <w:pPr>
        <w:pStyle w:val="ArialBody"/>
        <w:ind w:left="360"/>
      </w:pPr>
      <w:r w:rsidRPr="002A172D">
        <w:t>The function is designed to be user-modifiable. The current version is found in external python, in</w:t>
      </w:r>
      <w:r w:rsidR="000017E4">
        <w:rPr>
          <w:i/>
        </w:rPr>
        <w:t xml:space="preserve"> xom.block.arithmetic.py. </w:t>
      </w:r>
    </w:p>
    <w:p w14:paraId="6CAB1220" w14:textId="77777777" w:rsidR="00C114EF" w:rsidRPr="004E1A4F" w:rsidRDefault="00C114EF" w:rsidP="00C114EF">
      <w:pPr>
        <w:pStyle w:val="BodyText"/>
        <w:rPr>
          <w:i/>
        </w:rPr>
      </w:pPr>
    </w:p>
    <w:p w14:paraId="79E357D9" w14:textId="77777777" w:rsidR="00C114EF" w:rsidRPr="00C22744" w:rsidRDefault="00C114EF" w:rsidP="00C114EF">
      <w:pPr>
        <w:pStyle w:val="NormalWeb"/>
        <w:spacing w:before="2" w:after="2"/>
        <w:ind w:left="1350" w:hanging="630"/>
        <w:rPr>
          <w:rFonts w:ascii="Arial" w:hAnsi="Arial"/>
          <w:sz w:val="22"/>
        </w:rPr>
      </w:pPr>
      <w:r w:rsidRPr="00C22744">
        <w:rPr>
          <w:rFonts w:ascii="Arial" w:hAnsi="Arial"/>
          <w:sz w:val="22"/>
          <w:szCs w:val="24"/>
          <w:shd w:val="clear" w:color="auto" w:fill="FFFFFF"/>
        </w:rPr>
        <w:t>Properties:</w:t>
      </w:r>
    </w:p>
    <w:p w14:paraId="21AE1459" w14:textId="77777777" w:rsidR="00C114EF" w:rsidRPr="00C22744" w:rsidRDefault="00C114EF" w:rsidP="00C114EF">
      <w:pPr>
        <w:pStyle w:val="BodyText"/>
        <w:ind w:left="2160" w:hanging="720"/>
        <w:rPr>
          <w:sz w:val="22"/>
        </w:rPr>
      </w:pPr>
      <w:r w:rsidRPr="00C22744">
        <w:rPr>
          <w:sz w:val="22"/>
        </w:rPr>
        <w:t>Function – name of the function to be executed. This is a string value chosen from the list of available functions</w:t>
      </w:r>
    </w:p>
    <w:p w14:paraId="2E4F5F31" w14:textId="77777777" w:rsidR="00C114EF" w:rsidRPr="004E1A4F" w:rsidRDefault="00C114EF" w:rsidP="00C114EF">
      <w:pPr>
        <w:pStyle w:val="NormalWeb"/>
        <w:spacing w:before="2" w:after="2"/>
        <w:ind w:left="1350" w:hanging="630"/>
        <w:rPr>
          <w:rFonts w:ascii="Arial" w:hAnsi="Arial"/>
          <w:i/>
          <w:sz w:val="22"/>
        </w:rPr>
      </w:pPr>
      <w:r w:rsidRPr="00E46C9B">
        <w:rPr>
          <w:rFonts w:ascii="Arial" w:hAnsi="Arial"/>
          <w:i/>
          <w:sz w:val="22"/>
          <w:szCs w:val="24"/>
          <w:shd w:val="clear" w:color="auto" w:fill="FFFFFF"/>
        </w:rPr>
        <w:t>Connections:</w:t>
      </w:r>
    </w:p>
    <w:p w14:paraId="3603B1DE" w14:textId="77777777" w:rsidR="00C114EF" w:rsidRPr="004E1A4F" w:rsidRDefault="00C114EF" w:rsidP="00C114EF">
      <w:pPr>
        <w:pStyle w:val="BodyText"/>
        <w:numPr>
          <w:ilvl w:val="0"/>
          <w:numId w:val="29"/>
        </w:numPr>
        <w:spacing w:after="0"/>
        <w:rPr>
          <w:i/>
          <w:sz w:val="22"/>
        </w:rPr>
      </w:pPr>
      <w:r w:rsidRPr="00E46C9B">
        <w:rPr>
          <w:i/>
          <w:sz w:val="22"/>
        </w:rPr>
        <w:t xml:space="preserve">in – incoming data value. </w:t>
      </w:r>
    </w:p>
    <w:p w14:paraId="46CB6E09" w14:textId="77777777" w:rsidR="00C114EF" w:rsidRPr="004E1A4F" w:rsidRDefault="00C114EF" w:rsidP="00C114EF">
      <w:pPr>
        <w:pStyle w:val="BodyText"/>
        <w:numPr>
          <w:ilvl w:val="0"/>
          <w:numId w:val="29"/>
        </w:numPr>
        <w:spacing w:after="0"/>
        <w:rPr>
          <w:i/>
          <w:sz w:val="22"/>
        </w:rPr>
      </w:pPr>
      <w:r w:rsidRPr="00E46C9B">
        <w:rPr>
          <w:i/>
          <w:sz w:val="22"/>
        </w:rPr>
        <w:t>out – double value, the function result. The output timestamp is updated.</w:t>
      </w:r>
    </w:p>
    <w:p w14:paraId="054927B0" w14:textId="77777777" w:rsidR="00625D6E" w:rsidRDefault="00625D6E" w:rsidP="00625D6E">
      <w:pPr>
        <w:pStyle w:val="Heading4"/>
      </w:pPr>
      <w:r>
        <w:t>Bias</w:t>
      </w:r>
    </w:p>
    <w:p w14:paraId="62844B4D" w14:textId="77777777" w:rsidR="00625D6E" w:rsidRDefault="00625D6E" w:rsidP="00625D6E">
      <w:pPr>
        <w:pStyle w:val="ArialBody"/>
        <w:ind w:left="360"/>
      </w:pPr>
      <w:r>
        <w:t xml:space="preserve">Change the value of the input by a configured constant and propagate the result.  Only a single input connection is expected. There is no synchronization issue, nor reset behavior. </w:t>
      </w:r>
    </w:p>
    <w:p w14:paraId="0849A3F0" w14:textId="77777777" w:rsidR="00625D6E" w:rsidRDefault="00625D6E" w:rsidP="00625D6E">
      <w:pPr>
        <w:pStyle w:val="NormalWeb"/>
        <w:spacing w:before="2" w:after="2"/>
        <w:ind w:left="1350" w:hanging="630"/>
        <w:rPr>
          <w:rFonts w:ascii="Arial" w:hAnsi="Arial"/>
          <w:sz w:val="22"/>
          <w:szCs w:val="24"/>
          <w:shd w:val="clear" w:color="auto" w:fill="FFFFFF"/>
        </w:rPr>
      </w:pPr>
    </w:p>
    <w:p w14:paraId="0C22F54C" w14:textId="77777777" w:rsidR="00625D6E" w:rsidRDefault="00625D6E" w:rsidP="00625D6E">
      <w:pPr>
        <w:pStyle w:val="NormalWeb"/>
        <w:spacing w:before="2" w:after="2"/>
        <w:ind w:left="1350" w:hanging="630"/>
        <w:rPr>
          <w:rFonts w:ascii="Arial" w:hAnsi="Arial"/>
          <w:sz w:val="22"/>
        </w:rPr>
      </w:pPr>
      <w:r>
        <w:rPr>
          <w:rFonts w:ascii="Arial" w:hAnsi="Arial"/>
          <w:sz w:val="22"/>
          <w:szCs w:val="24"/>
          <w:shd w:val="clear" w:color="auto" w:fill="FFFFFF"/>
        </w:rPr>
        <w:t>Properties:</w:t>
      </w:r>
    </w:p>
    <w:p w14:paraId="3429268C" w14:textId="77777777" w:rsidR="00625D6E" w:rsidRDefault="00625D6E" w:rsidP="00625D6E">
      <w:pPr>
        <w:pStyle w:val="BodyText"/>
        <w:ind w:left="2160" w:hanging="810"/>
        <w:rPr>
          <w:sz w:val="22"/>
        </w:rPr>
      </w:pPr>
      <w:r>
        <w:rPr>
          <w:sz w:val="22"/>
        </w:rPr>
        <w:t>Bias – the value offset</w:t>
      </w:r>
      <w:r w:rsidRPr="00E32CE1">
        <w:rPr>
          <w:sz w:val="22"/>
        </w:rPr>
        <w:t>.</w:t>
      </w:r>
    </w:p>
    <w:p w14:paraId="29B89CB5" w14:textId="77777777" w:rsidR="00625D6E" w:rsidRPr="00F77819" w:rsidRDefault="00625D6E" w:rsidP="00625D6E">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A60890C" w14:textId="77777777" w:rsidR="00625D6E" w:rsidRDefault="00625D6E" w:rsidP="00625D6E">
      <w:pPr>
        <w:pStyle w:val="BodyText"/>
        <w:numPr>
          <w:ilvl w:val="0"/>
          <w:numId w:val="29"/>
        </w:numPr>
        <w:spacing w:after="0"/>
        <w:rPr>
          <w:sz w:val="22"/>
        </w:rPr>
      </w:pPr>
      <w:r>
        <w:rPr>
          <w:sz w:val="22"/>
        </w:rPr>
        <w:t>in</w:t>
      </w:r>
      <w:r w:rsidRPr="00F77819">
        <w:rPr>
          <w:sz w:val="22"/>
        </w:rPr>
        <w:t xml:space="preserve"> – </w:t>
      </w:r>
      <w:r>
        <w:rPr>
          <w:sz w:val="22"/>
        </w:rPr>
        <w:t>data value.</w:t>
      </w:r>
    </w:p>
    <w:p w14:paraId="54765B2A" w14:textId="77777777" w:rsidR="00625D6E" w:rsidRDefault="00625D6E" w:rsidP="00625D6E">
      <w:pPr>
        <w:pStyle w:val="BodyText"/>
        <w:numPr>
          <w:ilvl w:val="0"/>
          <w:numId w:val="29"/>
        </w:numPr>
        <w:spacing w:after="0"/>
        <w:rPr>
          <w:sz w:val="22"/>
        </w:rPr>
      </w:pPr>
      <w:r>
        <w:rPr>
          <w:sz w:val="22"/>
        </w:rPr>
        <w:t>out</w:t>
      </w:r>
      <w:r w:rsidRPr="00F77819">
        <w:rPr>
          <w:sz w:val="22"/>
        </w:rPr>
        <w:t xml:space="preserve"> – </w:t>
      </w:r>
      <w:r>
        <w:rPr>
          <w:sz w:val="22"/>
        </w:rPr>
        <w:t>data value that is the input plus a specified factor.  The timestamp is not altered from the incoming value.</w:t>
      </w:r>
    </w:p>
    <w:p w14:paraId="5B9430E0" w14:textId="5233C4BC" w:rsidR="007C022C" w:rsidDel="007918BA" w:rsidRDefault="00E119FC">
      <w:pPr>
        <w:pStyle w:val="Heading4"/>
        <w:rPr>
          <w:del w:id="110" w:author="Chuck Coughlin" w:date="2015-11-23T09:29:00Z"/>
        </w:rPr>
      </w:pPr>
      <w:del w:id="111" w:author="Chuck Coughlin" w:date="2015-11-23T09:29:00Z">
        <w:r w:rsidDel="007918BA">
          <w:delText>Clock</w:delText>
        </w:r>
      </w:del>
    </w:p>
    <w:p w14:paraId="5F23DA50" w14:textId="429B160F" w:rsidR="00487E94" w:rsidDel="007918BA" w:rsidRDefault="00877CA3" w:rsidP="00487E94">
      <w:pPr>
        <w:pStyle w:val="ArialBody"/>
        <w:ind w:left="360"/>
        <w:rPr>
          <w:del w:id="112" w:author="Chuck Coughlin" w:date="2015-11-23T09:29:00Z"/>
        </w:rPr>
      </w:pPr>
      <w:del w:id="113" w:author="Chuck Coughlin" w:date="2015-11-23T09:29:00Z">
        <w:r w:rsidDel="007918BA">
          <w:delText>The behavior of the clock timer is that when the block receives a signal</w:delText>
        </w:r>
        <w:r w:rsidR="00FD4850" w:rsidDel="007918BA">
          <w:delText xml:space="preserve"> that matches its configured </w:delText>
        </w:r>
        <w:r w:rsidR="00FA73FE" w:rsidDel="007918BA">
          <w:delText xml:space="preserve">trigger </w:delText>
        </w:r>
        <w:r w:rsidR="00FD4850" w:rsidDel="007918BA">
          <w:delText>command</w:delText>
        </w:r>
        <w:r w:rsidDel="007918BA">
          <w:delText xml:space="preserve">, its output will be </w:delText>
        </w:r>
        <w:r w:rsidR="002A172D" w:rsidRPr="002A172D" w:rsidDel="007918BA">
          <w:rPr>
            <w:rFonts w:ascii="Courier" w:hAnsi="Courier"/>
          </w:rPr>
          <w:delText>FALSE</w:delText>
        </w:r>
        <w:r w:rsidR="00FD4850" w:rsidDel="007918BA">
          <w:delText xml:space="preserve"> </w:delText>
        </w:r>
        <w:r w:rsidDel="007918BA">
          <w:delText xml:space="preserve">for the delay time.  When the time expires, the output </w:delText>
        </w:r>
        <w:r w:rsidR="00FD4850" w:rsidDel="007918BA">
          <w:delText>becomes</w:delText>
        </w:r>
        <w:r w:rsidDel="007918BA">
          <w:delText xml:space="preserve"> </w:delText>
        </w:r>
        <w:r w:rsidR="00FD4850" w:rsidDel="007918BA">
          <w:rPr>
            <w:rFonts w:ascii="Courier" w:hAnsi="Courier"/>
          </w:rPr>
          <w:delText>TRUE</w:delText>
        </w:r>
        <w:r w:rsidDel="007918BA">
          <w:delText xml:space="preserve">.  A departure from the standard reset behavior is that when this block is reset, its output is </w:delText>
        </w:r>
        <w:r w:rsidR="00FD4850" w:rsidRPr="00FD4850" w:rsidDel="007918BA">
          <w:rPr>
            <w:rFonts w:ascii="Courier" w:hAnsi="Courier"/>
          </w:rPr>
          <w:delText>FALSE</w:delText>
        </w:r>
        <w:r w:rsidDel="007918BA">
          <w:delText>.</w:delText>
        </w:r>
        <w:r w:rsidR="00FD4850" w:rsidDel="007918BA">
          <w:delText xml:space="preserve">  A second incoming signal that matches the command will restart the timer.</w:delText>
        </w:r>
      </w:del>
    </w:p>
    <w:p w14:paraId="7D7B2033" w14:textId="52AA187C" w:rsidR="00487E94" w:rsidDel="007918BA" w:rsidRDefault="00487E94" w:rsidP="00487E94">
      <w:pPr>
        <w:pStyle w:val="BodyText"/>
        <w:rPr>
          <w:del w:id="114" w:author="Chuck Coughlin" w:date="2015-11-23T09:29:00Z"/>
        </w:rPr>
      </w:pPr>
    </w:p>
    <w:p w14:paraId="778F4F5E" w14:textId="3474834A" w:rsidR="00487E94" w:rsidRPr="00487E94" w:rsidDel="007918BA" w:rsidRDefault="00487E94" w:rsidP="00487E94">
      <w:pPr>
        <w:pStyle w:val="ArialBody"/>
        <w:ind w:left="360"/>
        <w:rPr>
          <w:del w:id="115" w:author="Chuck Coughlin" w:date="2015-11-23T09:29:00Z"/>
        </w:rPr>
      </w:pPr>
      <w:del w:id="116" w:author="Chuck Coughlin" w:date="2015-11-23T09:29:00Z">
        <w:r w:rsidDel="007918BA">
          <w:delText xml:space="preserve">If the delay interval is edited, </w:delText>
        </w:r>
        <w:r w:rsidR="00E72A23" w:rsidDel="007918BA">
          <w:delText>any delay in-process is re-started with the newly entered value.</w:delText>
        </w:r>
      </w:del>
    </w:p>
    <w:p w14:paraId="4FE4B951" w14:textId="74DD8E03" w:rsidR="0056652D" w:rsidDel="007918BA" w:rsidRDefault="0056652D" w:rsidP="006F5951">
      <w:pPr>
        <w:pStyle w:val="BodyText"/>
        <w:rPr>
          <w:del w:id="117" w:author="Chuck Coughlin" w:date="2015-11-23T09:29:00Z"/>
        </w:rPr>
      </w:pPr>
    </w:p>
    <w:p w14:paraId="14A62F1F" w14:textId="34197118" w:rsidR="00E119FC" w:rsidRPr="006F5951" w:rsidDel="007918BA" w:rsidRDefault="000E68B2" w:rsidP="00E119FC">
      <w:pPr>
        <w:pStyle w:val="NormalWeb"/>
        <w:spacing w:before="2" w:after="2"/>
        <w:ind w:left="1350" w:hanging="630"/>
        <w:rPr>
          <w:del w:id="118" w:author="Chuck Coughlin" w:date="2015-11-23T09:29:00Z"/>
          <w:rFonts w:ascii="Arial" w:hAnsi="Arial"/>
          <w:sz w:val="22"/>
        </w:rPr>
      </w:pPr>
      <w:del w:id="119" w:author="Chuck Coughlin" w:date="2015-11-23T09:29:00Z">
        <w:r w:rsidRPr="006F5951" w:rsidDel="007918BA">
          <w:rPr>
            <w:rFonts w:ascii="Arial" w:hAnsi="Arial"/>
            <w:sz w:val="22"/>
            <w:szCs w:val="24"/>
            <w:shd w:val="clear" w:color="auto" w:fill="FFFFFF"/>
          </w:rPr>
          <w:delText>Properties:</w:delText>
        </w:r>
      </w:del>
    </w:p>
    <w:p w14:paraId="466A71CE" w14:textId="7635A539" w:rsidR="00E119FC" w:rsidRPr="006F5951" w:rsidDel="007918BA" w:rsidRDefault="00C56CC6" w:rsidP="00E119FC">
      <w:pPr>
        <w:pStyle w:val="BodyText"/>
        <w:ind w:left="2160" w:hanging="720"/>
        <w:rPr>
          <w:del w:id="120" w:author="Chuck Coughlin" w:date="2015-11-23T09:29:00Z"/>
          <w:sz w:val="22"/>
        </w:rPr>
      </w:pPr>
      <w:del w:id="121" w:author="Chuck Coughlin" w:date="2015-11-23T09:29:00Z">
        <w:r w:rsidDel="007918BA">
          <w:rPr>
            <w:sz w:val="22"/>
          </w:rPr>
          <w:delText>Trigger</w:delText>
        </w:r>
        <w:r w:rsidRPr="006F5951" w:rsidDel="007918BA">
          <w:rPr>
            <w:sz w:val="22"/>
          </w:rPr>
          <w:delText xml:space="preserve"> </w:delText>
        </w:r>
        <w:r w:rsidR="000E68B2" w:rsidRPr="006F5951" w:rsidDel="007918BA">
          <w:rPr>
            <w:sz w:val="22"/>
          </w:rPr>
          <w:delText>– the command to which this block responds. The default value is “start”.</w:delText>
        </w:r>
      </w:del>
    </w:p>
    <w:p w14:paraId="7C9CD8DA" w14:textId="703F91FC" w:rsidR="0056652D" w:rsidDel="007918BA" w:rsidRDefault="000E68B2" w:rsidP="006F5951">
      <w:pPr>
        <w:pStyle w:val="BodyText"/>
        <w:ind w:left="2160" w:hanging="720"/>
        <w:rPr>
          <w:del w:id="122" w:author="Chuck Coughlin" w:date="2015-11-23T09:29:00Z"/>
        </w:rPr>
      </w:pPr>
      <w:del w:id="123" w:author="Chuck Coughlin" w:date="2015-11-23T09:29:00Z">
        <w:r w:rsidRPr="006F5951" w:rsidDel="007918BA">
          <w:rPr>
            <w:sz w:val="22"/>
          </w:rPr>
          <w:delText xml:space="preserve">Interval – the time for which the transition to </w:delText>
        </w:r>
        <w:r w:rsidR="00FA73FE" w:rsidDel="007918BA">
          <w:rPr>
            <w:rFonts w:ascii="Courier" w:hAnsi="Courier"/>
          </w:rPr>
          <w:delText xml:space="preserve">TRUE </w:delText>
        </w:r>
        <w:r w:rsidRPr="006F5951" w:rsidDel="007918BA">
          <w:rPr>
            <w:sz w:val="22"/>
          </w:rPr>
          <w:delText>is delayed ~ secs.</w:delText>
        </w:r>
      </w:del>
    </w:p>
    <w:p w14:paraId="28382E6A" w14:textId="43E9EE6D" w:rsidR="00E119FC" w:rsidRPr="006F5951" w:rsidDel="007918BA" w:rsidRDefault="000E68B2" w:rsidP="00E119FC">
      <w:pPr>
        <w:pStyle w:val="NormalWeb"/>
        <w:spacing w:before="2" w:after="2"/>
        <w:ind w:left="1350" w:hanging="630"/>
        <w:rPr>
          <w:del w:id="124" w:author="Chuck Coughlin" w:date="2015-11-23T09:29:00Z"/>
          <w:rFonts w:ascii="Arial" w:hAnsi="Arial"/>
          <w:sz w:val="22"/>
        </w:rPr>
      </w:pPr>
      <w:del w:id="125" w:author="Chuck Coughlin" w:date="2015-11-23T09:29:00Z">
        <w:r w:rsidRPr="006F5951" w:rsidDel="007918BA">
          <w:rPr>
            <w:rFonts w:ascii="Arial" w:hAnsi="Arial"/>
            <w:sz w:val="22"/>
            <w:szCs w:val="24"/>
            <w:shd w:val="clear" w:color="auto" w:fill="FFFFFF"/>
          </w:rPr>
          <w:delText>Connections:</w:delText>
        </w:r>
      </w:del>
    </w:p>
    <w:p w14:paraId="0E595EDE" w14:textId="6355A862" w:rsidR="00E119FC" w:rsidRPr="006F5951" w:rsidDel="007918BA" w:rsidRDefault="000E68B2" w:rsidP="00E119FC">
      <w:pPr>
        <w:pStyle w:val="BodyText"/>
        <w:numPr>
          <w:ilvl w:val="0"/>
          <w:numId w:val="29"/>
        </w:numPr>
        <w:spacing w:after="0"/>
        <w:rPr>
          <w:del w:id="126" w:author="Chuck Coughlin" w:date="2015-11-23T09:29:00Z"/>
          <w:sz w:val="22"/>
        </w:rPr>
      </w:pPr>
      <w:del w:id="127" w:author="Chuck Coughlin" w:date="2015-11-23T09:29:00Z">
        <w:r w:rsidRPr="006F5951" w:rsidDel="007918BA">
          <w:rPr>
            <w:sz w:val="22"/>
          </w:rPr>
          <w:delText>out – true if the interval time has elapsed.</w:delText>
        </w:r>
      </w:del>
    </w:p>
    <w:p w14:paraId="159933A2" w14:textId="77777777" w:rsidR="0056652D" w:rsidRDefault="0056652D" w:rsidP="006F5951">
      <w:pPr>
        <w:pStyle w:val="BodyText"/>
        <w:spacing w:after="0"/>
        <w:ind w:left="1440"/>
        <w:rPr>
          <w:i/>
          <w:sz w:val="22"/>
        </w:rPr>
      </w:pPr>
    </w:p>
    <w:p w14:paraId="315E7E2E" w14:textId="77777777" w:rsidR="004E761E" w:rsidRDefault="004E761E" w:rsidP="004E761E">
      <w:pPr>
        <w:pStyle w:val="Heading4"/>
      </w:pPr>
      <w:r>
        <w:t>Command</w:t>
      </w:r>
    </w:p>
    <w:p w14:paraId="111B8A9F" w14:textId="3C16F092" w:rsidR="004E761E" w:rsidRPr="00053764" w:rsidRDefault="0075319F" w:rsidP="004E761E">
      <w:pPr>
        <w:pStyle w:val="ArialBody"/>
        <w:ind w:left="360"/>
      </w:pPr>
      <w:r>
        <w:t>When a triggering condition is detected on the input</w:t>
      </w:r>
      <w:r w:rsidR="004A1903">
        <w:t xml:space="preserve"> or the signal connection receives a </w:t>
      </w:r>
      <w:r w:rsidR="004A1903" w:rsidRPr="00C519F6">
        <w:rPr>
          <w:rFonts w:ascii="Courier" w:hAnsi="Courier"/>
        </w:rPr>
        <w:t>START</w:t>
      </w:r>
      <w:r>
        <w:t>, this block p</w:t>
      </w:r>
      <w:r w:rsidR="004E761E" w:rsidRPr="000313FA">
        <w:t>rop</w:t>
      </w:r>
      <w:r w:rsidR="004A1903">
        <w:t>a</w:t>
      </w:r>
      <w:r w:rsidR="004E761E" w:rsidRPr="000313FA">
        <w:t>gate</w:t>
      </w:r>
      <w:r w:rsidR="004A1903">
        <w:t>s</w:t>
      </w:r>
      <w:r w:rsidR="004E761E" w:rsidRPr="000313FA">
        <w:t xml:space="preserve"> </w:t>
      </w:r>
      <w:r w:rsidR="004E761E">
        <w:t xml:space="preserve">a </w:t>
      </w:r>
      <w:r w:rsidR="004A1903">
        <w:t xml:space="preserve">configurable </w:t>
      </w:r>
      <w:r w:rsidR="004E761E">
        <w:t>command on the output.</w:t>
      </w:r>
      <w:r w:rsidR="004E761E" w:rsidRPr="000313FA">
        <w:t xml:space="preserve"> </w:t>
      </w:r>
    </w:p>
    <w:p w14:paraId="68A1BC6B" w14:textId="77777777" w:rsidR="004E761E" w:rsidRDefault="004E761E" w:rsidP="004E761E">
      <w:pPr>
        <w:pStyle w:val="BodyText"/>
      </w:pPr>
    </w:p>
    <w:p w14:paraId="1FC639BA" w14:textId="77777777" w:rsidR="004E761E" w:rsidRPr="00053764" w:rsidRDefault="004E761E" w:rsidP="004E761E">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12A15AC8" w14:textId="77777777" w:rsidR="004E761E" w:rsidRDefault="007522DD" w:rsidP="004E761E">
      <w:pPr>
        <w:pStyle w:val="BodyText"/>
        <w:spacing w:after="0"/>
        <w:ind w:left="2160" w:hanging="720"/>
        <w:rPr>
          <w:sz w:val="22"/>
        </w:rPr>
      </w:pPr>
      <w:r>
        <w:rPr>
          <w:sz w:val="22"/>
        </w:rPr>
        <w:t>C</w:t>
      </w:r>
      <w:r w:rsidR="004E761E">
        <w:rPr>
          <w:sz w:val="22"/>
        </w:rPr>
        <w:t>ommand</w:t>
      </w:r>
      <w:r w:rsidR="004E761E" w:rsidRPr="00053764">
        <w:rPr>
          <w:sz w:val="22"/>
        </w:rPr>
        <w:t xml:space="preserve"> – </w:t>
      </w:r>
      <w:r w:rsidR="004E761E">
        <w:rPr>
          <w:sz w:val="22"/>
        </w:rPr>
        <w:t>the command to be sent</w:t>
      </w:r>
      <w:r w:rsidR="004E761E" w:rsidRPr="00053764">
        <w:rPr>
          <w:sz w:val="22"/>
        </w:rPr>
        <w:t>.</w:t>
      </w:r>
      <w:r w:rsidR="004E761E">
        <w:rPr>
          <w:sz w:val="22"/>
        </w:rPr>
        <w:t xml:space="preserve"> By default the signal is “reset”.</w:t>
      </w:r>
    </w:p>
    <w:p w14:paraId="6E9A87BB" w14:textId="4B3C7B21" w:rsidR="004A1903" w:rsidDel="007918BA" w:rsidRDefault="004A1903">
      <w:pPr>
        <w:pStyle w:val="BodyText"/>
        <w:spacing w:after="0"/>
        <w:ind w:left="2160" w:hanging="720"/>
        <w:rPr>
          <w:del w:id="128" w:author="Chuck Coughlin" w:date="2015-11-23T09:34:00Z"/>
          <w:sz w:val="22"/>
        </w:rPr>
      </w:pPr>
      <w:r>
        <w:rPr>
          <w:sz w:val="22"/>
        </w:rPr>
        <w:t>Trigger</w:t>
      </w:r>
      <w:r w:rsidRPr="00053764">
        <w:rPr>
          <w:sz w:val="22"/>
        </w:rPr>
        <w:t xml:space="preserve"> – </w:t>
      </w:r>
      <w:r>
        <w:rPr>
          <w:sz w:val="22"/>
        </w:rPr>
        <w:t xml:space="preserve">the </w:t>
      </w:r>
      <w:r w:rsidR="009F62D9">
        <w:rPr>
          <w:sz w:val="22"/>
        </w:rPr>
        <w:t xml:space="preserve">value to be matched on input in order to trigger the output. Default value is </w:t>
      </w:r>
      <w:r w:rsidR="009F62D9" w:rsidRPr="00C519F6">
        <w:rPr>
          <w:rFonts w:ascii="Courier" w:hAnsi="Courier"/>
          <w:sz w:val="22"/>
        </w:rPr>
        <w:t>TRUE</w:t>
      </w:r>
      <w:r w:rsidR="009F62D9">
        <w:rPr>
          <w:sz w:val="22"/>
        </w:rPr>
        <w:t>.</w:t>
      </w:r>
    </w:p>
    <w:p w14:paraId="532465B3" w14:textId="77777777" w:rsidR="004E761E" w:rsidRPr="00053764" w:rsidRDefault="004E761E">
      <w:pPr>
        <w:pStyle w:val="BodyText"/>
        <w:spacing w:after="0"/>
        <w:ind w:left="2160" w:hanging="720"/>
        <w:pPrChange w:id="129" w:author="Chuck Coughlin" w:date="2015-11-23T09:34:00Z">
          <w:pPr>
            <w:pStyle w:val="BodyText"/>
          </w:pPr>
        </w:pPrChange>
      </w:pPr>
    </w:p>
    <w:p w14:paraId="365E62F6" w14:textId="77777777" w:rsidR="004E761E" w:rsidRDefault="004E761E" w:rsidP="004E761E">
      <w:pPr>
        <w:pStyle w:val="NormalWeb"/>
        <w:spacing w:before="2" w:after="2"/>
        <w:ind w:left="1350" w:hanging="630"/>
        <w:rPr>
          <w:rFonts w:ascii="Arial" w:hAnsi="Arial"/>
          <w:sz w:val="22"/>
          <w:szCs w:val="24"/>
          <w:shd w:val="clear" w:color="auto" w:fill="FFFFFF"/>
        </w:rPr>
      </w:pPr>
      <w:r w:rsidRPr="000313FA">
        <w:rPr>
          <w:rFonts w:ascii="Arial" w:hAnsi="Arial"/>
          <w:sz w:val="22"/>
          <w:szCs w:val="24"/>
          <w:shd w:val="clear" w:color="auto" w:fill="FFFFFF"/>
        </w:rPr>
        <w:t>Connections:</w:t>
      </w:r>
    </w:p>
    <w:p w14:paraId="5E075686" w14:textId="5717F6B7" w:rsidR="004E761E" w:rsidRPr="00E65C55" w:rsidRDefault="004E761E" w:rsidP="004E761E">
      <w:pPr>
        <w:pStyle w:val="BodyText"/>
        <w:numPr>
          <w:ilvl w:val="0"/>
          <w:numId w:val="29"/>
        </w:numPr>
        <w:spacing w:after="0"/>
        <w:rPr>
          <w:sz w:val="22"/>
        </w:rPr>
      </w:pPr>
      <w:r>
        <w:rPr>
          <w:sz w:val="22"/>
        </w:rPr>
        <w:t>in</w:t>
      </w:r>
      <w:r w:rsidRPr="000313FA">
        <w:rPr>
          <w:sz w:val="22"/>
        </w:rPr>
        <w:t xml:space="preserve"> – </w:t>
      </w:r>
      <w:r>
        <w:rPr>
          <w:sz w:val="22"/>
        </w:rPr>
        <w:t>a</w:t>
      </w:r>
      <w:r w:rsidR="009F62D9">
        <w:rPr>
          <w:sz w:val="22"/>
        </w:rPr>
        <w:t xml:space="preserve"> truth</w:t>
      </w:r>
      <w:r>
        <w:rPr>
          <w:sz w:val="22"/>
        </w:rPr>
        <w:t xml:space="preserve"> value. This triggers the output</w:t>
      </w:r>
      <w:r w:rsidR="009F62D9">
        <w:rPr>
          <w:sz w:val="22"/>
        </w:rPr>
        <w:t xml:space="preserve"> if it matches the trigger value</w:t>
      </w:r>
    </w:p>
    <w:p w14:paraId="5A8F46BE" w14:textId="77777777" w:rsidR="004E761E" w:rsidRDefault="004E761E" w:rsidP="004E761E">
      <w:pPr>
        <w:pStyle w:val="BodyText"/>
        <w:numPr>
          <w:ilvl w:val="0"/>
          <w:numId w:val="29"/>
        </w:numPr>
        <w:spacing w:after="0"/>
        <w:rPr>
          <w:sz w:val="22"/>
        </w:rPr>
      </w:pPr>
      <w:r>
        <w:rPr>
          <w:sz w:val="22"/>
        </w:rPr>
        <w:t>out</w:t>
      </w:r>
      <w:r w:rsidRPr="000313FA">
        <w:rPr>
          <w:sz w:val="22"/>
        </w:rPr>
        <w:t xml:space="preserve"> – </w:t>
      </w:r>
      <w:r>
        <w:rPr>
          <w:sz w:val="22"/>
        </w:rPr>
        <w:t>the</w:t>
      </w:r>
      <w:r w:rsidRPr="000313FA">
        <w:rPr>
          <w:sz w:val="22"/>
        </w:rPr>
        <w:t xml:space="preserve"> signal.</w:t>
      </w:r>
    </w:p>
    <w:p w14:paraId="4AAF898B" w14:textId="77777777" w:rsidR="009F62D9" w:rsidRDefault="009F62D9" w:rsidP="00C519F6">
      <w:pPr>
        <w:pStyle w:val="BodyText"/>
        <w:spacing w:after="0"/>
        <w:ind w:left="1440"/>
        <w:rPr>
          <w:sz w:val="22"/>
        </w:rPr>
      </w:pPr>
    </w:p>
    <w:p w14:paraId="4599CEB9" w14:textId="77777777" w:rsidR="007C022C" w:rsidRDefault="00611D1C">
      <w:pPr>
        <w:pStyle w:val="Heading4"/>
      </w:pPr>
      <w:r>
        <w:lastRenderedPageBreak/>
        <w:t>Compare</w:t>
      </w:r>
    </w:p>
    <w:p w14:paraId="389C7808" w14:textId="65B11A08" w:rsidR="00611D1C" w:rsidRDefault="00611D1C" w:rsidP="00611D1C">
      <w:pPr>
        <w:pStyle w:val="ArialBody"/>
        <w:ind w:left="360"/>
      </w:pPr>
      <w:r>
        <w:t>Compare two</w:t>
      </w:r>
      <w:r w:rsidR="004B1136">
        <w:t xml:space="preserve"> numeric </w:t>
      </w:r>
      <w:r w:rsidR="00567DCC">
        <w:t>or date</w:t>
      </w:r>
      <w:r>
        <w:t xml:space="preserve"> values</w:t>
      </w:r>
      <w:r w:rsidR="00A3053C">
        <w:t>, “x” and “y”</w:t>
      </w:r>
      <w:r>
        <w:t>. The output is a truth-value</w:t>
      </w:r>
      <w:r w:rsidR="00A3053C">
        <w:t>, true if x&gt;=y</w:t>
      </w:r>
      <w:r>
        <w:t xml:space="preserve">. </w:t>
      </w:r>
      <w:r w:rsidR="004A02F8">
        <w:t>On reset the inputs are set to not-a-number</w:t>
      </w:r>
      <w:r>
        <w:t>.</w:t>
      </w:r>
      <w:r w:rsidR="004A02F8">
        <w:t xml:space="preserve"> This requires that new va</w:t>
      </w:r>
      <w:r w:rsidR="00567DCC">
        <w:t>l</w:t>
      </w:r>
      <w:r w:rsidR="004A02F8">
        <w:t>ues must be received on both inputs before the block will emit a new result.</w:t>
      </w:r>
    </w:p>
    <w:p w14:paraId="5900311B" w14:textId="0866C235" w:rsidR="00567DCC" w:rsidRDefault="00567DCC" w:rsidP="00C519F6">
      <w:pPr>
        <w:pStyle w:val="BodyText"/>
      </w:pPr>
    </w:p>
    <w:p w14:paraId="626C6AE0" w14:textId="04DC940B" w:rsidR="00567DCC" w:rsidRDefault="00567DCC" w:rsidP="00567DCC">
      <w:pPr>
        <w:pStyle w:val="ArialBody"/>
        <w:ind w:left="360"/>
      </w:pPr>
      <w:r>
        <w:t>The inputs may be either numeric values or dates. Comparing a numeric value to a date is not allowed. For a date, “greater than” implies more recent.</w:t>
      </w:r>
    </w:p>
    <w:p w14:paraId="65B5A92A" w14:textId="77777777" w:rsidR="007E1ADE" w:rsidRDefault="007E1ADE">
      <w:pPr>
        <w:pStyle w:val="BodyText"/>
      </w:pPr>
    </w:p>
    <w:p w14:paraId="05279D6F" w14:textId="77777777" w:rsidR="00611D1C" w:rsidRDefault="00611D1C" w:rsidP="00611D1C">
      <w:pPr>
        <w:pStyle w:val="NormalWeb"/>
        <w:spacing w:before="2" w:after="2"/>
        <w:ind w:left="1350" w:hanging="630"/>
        <w:rPr>
          <w:rFonts w:ascii="Arial" w:hAnsi="Arial"/>
          <w:sz w:val="22"/>
        </w:rPr>
      </w:pPr>
      <w:r>
        <w:rPr>
          <w:rFonts w:ascii="Arial" w:hAnsi="Arial"/>
          <w:sz w:val="22"/>
          <w:szCs w:val="24"/>
          <w:shd w:val="clear" w:color="auto" w:fill="FFFFFF"/>
        </w:rPr>
        <w:t>Properties:</w:t>
      </w:r>
    </w:p>
    <w:p w14:paraId="5BCF5163" w14:textId="1D2821BF" w:rsidR="00611D1C" w:rsidRDefault="00F42D69" w:rsidP="00611D1C">
      <w:pPr>
        <w:pStyle w:val="BodyText"/>
        <w:spacing w:after="0"/>
        <w:ind w:left="2160" w:hanging="806"/>
        <w:rPr>
          <w:sz w:val="22"/>
        </w:rPr>
      </w:pPr>
      <w:r>
        <w:rPr>
          <w:sz w:val="22"/>
        </w:rPr>
        <w:t>Offset</w:t>
      </w:r>
      <w:r w:rsidR="00611D1C" w:rsidRPr="00F141EF">
        <w:rPr>
          <w:sz w:val="22"/>
        </w:rPr>
        <w:t xml:space="preserve"> – </w:t>
      </w:r>
      <w:r w:rsidR="00A3053C">
        <w:rPr>
          <w:sz w:val="22"/>
        </w:rPr>
        <w:t>an offset added to “Y” before the comparison</w:t>
      </w:r>
      <w:r w:rsidR="00611D1C" w:rsidRPr="00F141EF">
        <w:rPr>
          <w:sz w:val="22"/>
        </w:rPr>
        <w:t>.</w:t>
      </w:r>
      <w:r w:rsidR="004A02F8">
        <w:rPr>
          <w:sz w:val="22"/>
        </w:rPr>
        <w:t xml:space="preserve"> Default value is 0.</w:t>
      </w:r>
      <w:r w:rsidR="00567DCC">
        <w:rPr>
          <w:sz w:val="22"/>
        </w:rPr>
        <w:t xml:space="preserve"> If dates are being compared, this value is interpreted as milliseconds.</w:t>
      </w:r>
    </w:p>
    <w:p w14:paraId="3B72274B" w14:textId="77777777" w:rsidR="004A02F8" w:rsidRDefault="004A02F8" w:rsidP="00611D1C">
      <w:pPr>
        <w:pStyle w:val="BodyText"/>
        <w:spacing w:after="0"/>
        <w:ind w:left="2160" w:hanging="806"/>
        <w:rPr>
          <w:sz w:val="22"/>
        </w:rPr>
      </w:pPr>
      <w:r>
        <w:rPr>
          <w:sz w:val="22"/>
        </w:rPr>
        <w:t xml:space="preserve">SyncInterval – a “coalescing interval”. This is the time allowance for multiple values that have originated in the same scan to be </w:t>
      </w:r>
      <w:r w:rsidR="007670F1">
        <w:rPr>
          <w:sz w:val="22"/>
        </w:rPr>
        <w:t>evaluated at the same time.  ~ secs. The default value is 1</w:t>
      </w:r>
      <w:r>
        <w:rPr>
          <w:sz w:val="22"/>
        </w:rPr>
        <w:t xml:space="preserve"> </w:t>
      </w:r>
      <w:r w:rsidR="007670F1">
        <w:rPr>
          <w:sz w:val="22"/>
        </w:rPr>
        <w:t>sec</w:t>
      </w:r>
      <w:r>
        <w:rPr>
          <w:sz w:val="22"/>
        </w:rPr>
        <w:t>.</w:t>
      </w:r>
    </w:p>
    <w:p w14:paraId="255A4A67" w14:textId="77777777" w:rsidR="00611D1C" w:rsidRPr="00F77819" w:rsidRDefault="00611D1C" w:rsidP="00611D1C">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13E52950" w14:textId="77777777" w:rsidR="00611D1C" w:rsidRDefault="00A3053C" w:rsidP="00611D1C">
      <w:pPr>
        <w:pStyle w:val="BodyText"/>
        <w:numPr>
          <w:ilvl w:val="0"/>
          <w:numId w:val="29"/>
        </w:numPr>
        <w:spacing w:after="0"/>
        <w:rPr>
          <w:sz w:val="22"/>
        </w:rPr>
      </w:pPr>
      <w:r>
        <w:rPr>
          <w:sz w:val="22"/>
        </w:rPr>
        <w:t>x</w:t>
      </w:r>
      <w:r w:rsidR="00611D1C" w:rsidRPr="00F77819">
        <w:rPr>
          <w:sz w:val="22"/>
        </w:rPr>
        <w:t xml:space="preserve"> – </w:t>
      </w:r>
      <w:r w:rsidR="00611D1C">
        <w:rPr>
          <w:sz w:val="22"/>
        </w:rPr>
        <w:t xml:space="preserve">data connection, the </w:t>
      </w:r>
      <w:r w:rsidR="00B461B9">
        <w:rPr>
          <w:sz w:val="22"/>
        </w:rPr>
        <w:t>fir</w:t>
      </w:r>
      <w:r>
        <w:rPr>
          <w:sz w:val="22"/>
        </w:rPr>
        <w:t>st</w:t>
      </w:r>
      <w:r w:rsidR="00611D1C">
        <w:rPr>
          <w:sz w:val="22"/>
        </w:rPr>
        <w:t xml:space="preserve"> input.</w:t>
      </w:r>
    </w:p>
    <w:p w14:paraId="596E9802" w14:textId="77777777" w:rsidR="00A3053C" w:rsidRDefault="00A3053C" w:rsidP="00611D1C">
      <w:pPr>
        <w:pStyle w:val="BodyText"/>
        <w:numPr>
          <w:ilvl w:val="0"/>
          <w:numId w:val="29"/>
        </w:numPr>
        <w:spacing w:after="0"/>
        <w:rPr>
          <w:sz w:val="22"/>
        </w:rPr>
      </w:pPr>
      <w:r>
        <w:rPr>
          <w:sz w:val="22"/>
        </w:rPr>
        <w:t>y – data value, the second input</w:t>
      </w:r>
    </w:p>
    <w:p w14:paraId="02CA7C8A" w14:textId="77777777" w:rsidR="00611D1C" w:rsidRDefault="00611D1C" w:rsidP="00611D1C">
      <w:pPr>
        <w:pStyle w:val="BodyText"/>
        <w:numPr>
          <w:ilvl w:val="0"/>
          <w:numId w:val="29"/>
        </w:numPr>
        <w:spacing w:after="0"/>
        <w:rPr>
          <w:sz w:val="22"/>
        </w:rPr>
      </w:pPr>
      <w:r>
        <w:rPr>
          <w:sz w:val="22"/>
        </w:rPr>
        <w:t>out – truthvalue connection, the result.</w:t>
      </w:r>
    </w:p>
    <w:p w14:paraId="2D187E9E" w14:textId="77777777" w:rsidR="007C022C" w:rsidRDefault="00823F9A">
      <w:pPr>
        <w:pStyle w:val="Heading4"/>
      </w:pPr>
      <w:r>
        <w:t>Compare Absolute</w:t>
      </w:r>
    </w:p>
    <w:p w14:paraId="1FBE4DFE" w14:textId="77777777" w:rsidR="00823F9A" w:rsidRDefault="00823F9A" w:rsidP="00823F9A">
      <w:pPr>
        <w:pStyle w:val="ArialBody"/>
        <w:ind w:left="360"/>
      </w:pPr>
      <w:r>
        <w:t>This block is identical to the Compare block woth the exception that a comparison is made of the absolute values of the inputs.</w:t>
      </w:r>
    </w:p>
    <w:p w14:paraId="62C2C48A" w14:textId="77777777" w:rsidR="00823F9A" w:rsidRPr="004A02F8" w:rsidRDefault="00823F9A" w:rsidP="00823F9A">
      <w:pPr>
        <w:pStyle w:val="BodyText"/>
      </w:pPr>
    </w:p>
    <w:p w14:paraId="64FAD5F8" w14:textId="77777777" w:rsidR="007C022C" w:rsidRDefault="002C1A70">
      <w:pPr>
        <w:pStyle w:val="Heading4"/>
      </w:pPr>
      <w:r>
        <w:t>Compare Deadband</w:t>
      </w:r>
    </w:p>
    <w:p w14:paraId="05EF8442" w14:textId="77777777" w:rsidR="002C1A70" w:rsidRDefault="002C1A70" w:rsidP="002C1A70">
      <w:pPr>
        <w:pStyle w:val="ArialBody"/>
        <w:ind w:left="360"/>
      </w:pPr>
      <w:r>
        <w:t>Compare two input data values, “x” and “y”. The output i</w:t>
      </w:r>
      <w:r w:rsidR="00604B74">
        <w:t>s a truth-value, true if x&gt;=y</w:t>
      </w:r>
      <w:r>
        <w:t xml:space="preserve"> and false if x&lt;y – deadband, where the deadband is a positive configured constant. </w:t>
      </w:r>
      <w:r w:rsidR="00604B74">
        <w:t xml:space="preserve">If the value lands within the deadband zone, then return the previous value. </w:t>
      </w:r>
      <w:r>
        <w:t>On reset the inputs are set to not-a-number. This requires that new vaules must be received on both inputs before the block will emit a new result.</w:t>
      </w:r>
    </w:p>
    <w:p w14:paraId="50B18070" w14:textId="77777777" w:rsidR="002C1A70" w:rsidRPr="004A02F8" w:rsidRDefault="002C1A70" w:rsidP="002C1A70">
      <w:pPr>
        <w:pStyle w:val="BodyText"/>
      </w:pPr>
    </w:p>
    <w:p w14:paraId="449925D3" w14:textId="77777777" w:rsidR="002C1A70" w:rsidRDefault="002C1A70" w:rsidP="002C1A70">
      <w:pPr>
        <w:pStyle w:val="NormalWeb"/>
        <w:spacing w:before="2" w:after="2"/>
        <w:ind w:left="1350" w:hanging="630"/>
        <w:rPr>
          <w:rFonts w:ascii="Arial" w:hAnsi="Arial"/>
          <w:sz w:val="22"/>
        </w:rPr>
      </w:pPr>
      <w:r>
        <w:rPr>
          <w:rFonts w:ascii="Arial" w:hAnsi="Arial"/>
          <w:sz w:val="22"/>
          <w:szCs w:val="24"/>
          <w:shd w:val="clear" w:color="auto" w:fill="FFFFFF"/>
        </w:rPr>
        <w:t>Properties:</w:t>
      </w:r>
    </w:p>
    <w:p w14:paraId="424CE106" w14:textId="77777777" w:rsidR="002C1A70" w:rsidRDefault="002C1A70" w:rsidP="002C1A70">
      <w:pPr>
        <w:pStyle w:val="BodyText"/>
        <w:spacing w:after="0"/>
        <w:ind w:left="2160" w:hanging="806"/>
        <w:rPr>
          <w:sz w:val="22"/>
        </w:rPr>
      </w:pPr>
      <w:r>
        <w:rPr>
          <w:sz w:val="22"/>
        </w:rPr>
        <w:t>Deadband</w:t>
      </w:r>
      <w:r w:rsidRPr="00F141EF">
        <w:rPr>
          <w:sz w:val="22"/>
        </w:rPr>
        <w:t xml:space="preserve"> – </w:t>
      </w:r>
      <w:r w:rsidR="00B461B9">
        <w:rPr>
          <w:sz w:val="22"/>
        </w:rPr>
        <w:t>a value that defines a tolerance region below</w:t>
      </w:r>
      <w:r>
        <w:rPr>
          <w:sz w:val="22"/>
        </w:rPr>
        <w:t xml:space="preserve"> “Y”</w:t>
      </w:r>
      <w:r w:rsidRPr="00F141EF">
        <w:rPr>
          <w:sz w:val="22"/>
        </w:rPr>
        <w:t>.</w:t>
      </w:r>
      <w:r>
        <w:rPr>
          <w:sz w:val="22"/>
        </w:rPr>
        <w:t xml:space="preserve"> Default value is 0.</w:t>
      </w:r>
    </w:p>
    <w:p w14:paraId="1A618710" w14:textId="77777777" w:rsidR="002C1A70" w:rsidRDefault="002C1A70" w:rsidP="002C1A70">
      <w:pPr>
        <w:pStyle w:val="BodyText"/>
        <w:spacing w:after="0"/>
        <w:ind w:left="2160" w:hanging="806"/>
        <w:rPr>
          <w:sz w:val="22"/>
        </w:rPr>
      </w:pPr>
      <w:r>
        <w:rPr>
          <w:sz w:val="22"/>
        </w:rPr>
        <w:t xml:space="preserve">SyncInterval – a “coalescing interval”. This is the time allowance for multiple values that have originated in the same scan to be </w:t>
      </w:r>
      <w:r w:rsidR="00FD71E0">
        <w:rPr>
          <w:sz w:val="22"/>
        </w:rPr>
        <w:t xml:space="preserve">evaluated at the same time.  ~ secs. The default value is </w:t>
      </w:r>
      <w:r w:rsidR="004846BA">
        <w:rPr>
          <w:sz w:val="22"/>
        </w:rPr>
        <w:t>0</w:t>
      </w:r>
      <w:r w:rsidR="00FD71E0">
        <w:rPr>
          <w:sz w:val="22"/>
        </w:rPr>
        <w:t xml:space="preserve"> sec</w:t>
      </w:r>
      <w:r>
        <w:rPr>
          <w:sz w:val="22"/>
        </w:rPr>
        <w:t>.</w:t>
      </w:r>
    </w:p>
    <w:p w14:paraId="2A872929" w14:textId="77777777" w:rsidR="002C1A70" w:rsidRPr="00F77819" w:rsidRDefault="002C1A70" w:rsidP="002C1A70">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1E42D427" w14:textId="77777777" w:rsidR="002C1A70" w:rsidRDefault="002C1A70" w:rsidP="002C1A70">
      <w:pPr>
        <w:pStyle w:val="BodyText"/>
        <w:numPr>
          <w:ilvl w:val="0"/>
          <w:numId w:val="29"/>
        </w:numPr>
        <w:spacing w:after="0"/>
        <w:rPr>
          <w:sz w:val="22"/>
        </w:rPr>
      </w:pPr>
      <w:r>
        <w:rPr>
          <w:sz w:val="22"/>
        </w:rPr>
        <w:t>x</w:t>
      </w:r>
      <w:r w:rsidRPr="00F77819">
        <w:rPr>
          <w:sz w:val="22"/>
        </w:rPr>
        <w:t xml:space="preserve"> – </w:t>
      </w:r>
      <w:r w:rsidR="00B461B9">
        <w:rPr>
          <w:sz w:val="22"/>
        </w:rPr>
        <w:t>data connection, the fir</w:t>
      </w:r>
      <w:r>
        <w:rPr>
          <w:sz w:val="22"/>
        </w:rPr>
        <w:t>st input.</w:t>
      </w:r>
    </w:p>
    <w:p w14:paraId="04D18FDF" w14:textId="77777777" w:rsidR="002C1A70" w:rsidRDefault="002C1A70" w:rsidP="002C1A70">
      <w:pPr>
        <w:pStyle w:val="BodyText"/>
        <w:numPr>
          <w:ilvl w:val="0"/>
          <w:numId w:val="29"/>
        </w:numPr>
        <w:spacing w:after="0"/>
        <w:rPr>
          <w:sz w:val="22"/>
        </w:rPr>
      </w:pPr>
      <w:r>
        <w:rPr>
          <w:sz w:val="22"/>
        </w:rPr>
        <w:t>y – data value, the second input</w:t>
      </w:r>
    </w:p>
    <w:p w14:paraId="76891E39" w14:textId="77777777" w:rsidR="002C1A70" w:rsidRDefault="002C1A70" w:rsidP="002C1A70">
      <w:pPr>
        <w:pStyle w:val="BodyText"/>
        <w:numPr>
          <w:ilvl w:val="0"/>
          <w:numId w:val="29"/>
        </w:numPr>
        <w:spacing w:after="0"/>
        <w:rPr>
          <w:sz w:val="22"/>
        </w:rPr>
      </w:pPr>
      <w:r>
        <w:rPr>
          <w:sz w:val="22"/>
        </w:rPr>
        <w:t>out – truthvalue connection, the result.</w:t>
      </w:r>
    </w:p>
    <w:p w14:paraId="0559641A" w14:textId="77777777" w:rsidR="007C022C" w:rsidRDefault="00EE79CD">
      <w:pPr>
        <w:pStyle w:val="Heading4"/>
      </w:pPr>
      <w:r>
        <w:t>Data Conditioner</w:t>
      </w:r>
    </w:p>
    <w:p w14:paraId="5161E26E" w14:textId="77777777" w:rsidR="00E11BBC" w:rsidRDefault="007522DD" w:rsidP="00EE79CD">
      <w:pPr>
        <w:pStyle w:val="ArialBody"/>
        <w:ind w:left="360"/>
      </w:pPr>
      <w:r>
        <w:t>Allow on</w:t>
      </w:r>
      <w:r w:rsidR="00F2463D">
        <w:t>l</w:t>
      </w:r>
      <w:r>
        <w:t>y good quality values to propagate. The quality is determined by the quality of the incoming value and by the state of a secondary quality line. A</w:t>
      </w:r>
      <w:r w:rsidR="00E11BBC">
        <w:t xml:space="preserve"> </w:t>
      </w:r>
      <w:r w:rsidR="001B2EC5">
        <w:t>B</w:t>
      </w:r>
      <w:r>
        <w:t xml:space="preserve">oolean </w:t>
      </w:r>
      <w:r w:rsidR="00E11BBC">
        <w:t>value</w:t>
      </w:r>
      <w:r>
        <w:t xml:space="preserve"> of</w:t>
      </w:r>
      <w:r w:rsidR="00E11BBC">
        <w:t xml:space="preserve"> </w:t>
      </w:r>
      <w:r w:rsidR="002A172D" w:rsidRPr="002A172D">
        <w:rPr>
          <w:rFonts w:ascii="Courier" w:hAnsi="Courier"/>
        </w:rPr>
        <w:t>FALSE</w:t>
      </w:r>
      <w:r w:rsidR="00E11BBC">
        <w:t xml:space="preserve"> (</w:t>
      </w:r>
      <w:r>
        <w:t>no trouble found</w:t>
      </w:r>
      <w:r w:rsidR="00E11BBC">
        <w:t xml:space="preserve">) implies a good quality. </w:t>
      </w:r>
      <w:r>
        <w:t>A</w:t>
      </w:r>
      <w:r w:rsidR="003E0257" w:rsidRPr="00E11BBC">
        <w:t xml:space="preserve"> result </w:t>
      </w:r>
      <w:r>
        <w:t xml:space="preserve">is propagated only if the main value is of good quality and the secondary input is </w:t>
      </w:r>
      <w:r w:rsidR="00F2463D">
        <w:t xml:space="preserve">itself of good quality and </w:t>
      </w:r>
      <w:r>
        <w:t xml:space="preserve">not </w:t>
      </w:r>
      <w:r>
        <w:rPr>
          <w:rFonts w:ascii="Courier" w:hAnsi="Courier"/>
        </w:rPr>
        <w:t>TRUE</w:t>
      </w:r>
      <w:r>
        <w:t>.</w:t>
      </w:r>
      <w:r w:rsidR="00E11BBC">
        <w:t xml:space="preserve"> </w:t>
      </w:r>
      <w:r w:rsidR="003E0257" w:rsidRPr="00E11BBC">
        <w:t xml:space="preserve">On initialization and reset, the </w:t>
      </w:r>
      <w:r>
        <w:t>secondary input is internally</w:t>
      </w:r>
      <w:r w:rsidRPr="00E11BBC">
        <w:t xml:space="preserve"> </w:t>
      </w:r>
      <w:r w:rsidR="003E0257" w:rsidRPr="00E11BBC">
        <w:t xml:space="preserve">set to </w:t>
      </w:r>
      <w:r>
        <w:rPr>
          <w:rFonts w:ascii="Courier" w:hAnsi="Courier"/>
        </w:rPr>
        <w:t>UNKNOWN</w:t>
      </w:r>
      <w:r w:rsidR="001D566A" w:rsidRPr="00E11BBC">
        <w:t>.</w:t>
      </w:r>
    </w:p>
    <w:p w14:paraId="33387D83" w14:textId="77777777" w:rsidR="00E11BBC" w:rsidRDefault="00E11BBC" w:rsidP="00E11BBC">
      <w:pPr>
        <w:pStyle w:val="BodyText"/>
      </w:pPr>
    </w:p>
    <w:p w14:paraId="1933E57B" w14:textId="77777777" w:rsidR="00E11BBC" w:rsidRDefault="00E11BBC" w:rsidP="00E11BBC">
      <w:pPr>
        <w:pStyle w:val="ArialBody"/>
      </w:pPr>
      <w:r>
        <w:lastRenderedPageBreak/>
        <w:tab/>
        <w:t>The timestamp of the output is the same as the incoming data value.</w:t>
      </w:r>
    </w:p>
    <w:p w14:paraId="76F75FD2" w14:textId="77777777" w:rsidR="00EE79CD" w:rsidRPr="00E11BBC" w:rsidRDefault="00EE79CD" w:rsidP="00E11BBC">
      <w:pPr>
        <w:pStyle w:val="BodyText"/>
      </w:pPr>
    </w:p>
    <w:p w14:paraId="0B23E7B7" w14:textId="77777777" w:rsidR="00EE79CD" w:rsidRPr="00E11BBC" w:rsidRDefault="003E0257" w:rsidP="00EE79CD">
      <w:pPr>
        <w:pStyle w:val="NormalWeb"/>
        <w:spacing w:before="2" w:after="2"/>
        <w:ind w:left="1350" w:hanging="630"/>
        <w:rPr>
          <w:rFonts w:ascii="Arial" w:hAnsi="Arial"/>
          <w:sz w:val="22"/>
        </w:rPr>
      </w:pPr>
      <w:r w:rsidRPr="00E11BBC">
        <w:rPr>
          <w:rFonts w:ascii="Arial" w:hAnsi="Arial"/>
          <w:sz w:val="22"/>
          <w:szCs w:val="24"/>
          <w:shd w:val="clear" w:color="auto" w:fill="FFFFFF"/>
        </w:rPr>
        <w:t>Properties:</w:t>
      </w:r>
    </w:p>
    <w:p w14:paraId="7B7D04A9" w14:textId="77777777" w:rsidR="00EE79CD" w:rsidRPr="00E11BBC" w:rsidRDefault="003E0257" w:rsidP="00EE79CD">
      <w:pPr>
        <w:pStyle w:val="BodyText"/>
        <w:ind w:left="2160" w:hanging="720"/>
        <w:rPr>
          <w:sz w:val="22"/>
        </w:rPr>
      </w:pPr>
      <w:r w:rsidRPr="00E11BBC">
        <w:rPr>
          <w:sz w:val="22"/>
        </w:rPr>
        <w:t>SyncInterval – a “coalescing interval”. This is the time allowance for multiple values that have originated in the same scan to be evaluated at the same time.  ~ secs. The default value is 0 sec.</w:t>
      </w:r>
    </w:p>
    <w:p w14:paraId="0628B58B" w14:textId="77777777" w:rsidR="00EE79CD" w:rsidRPr="00E11BBC" w:rsidRDefault="003E0257" w:rsidP="00EE79CD">
      <w:pPr>
        <w:pStyle w:val="NormalWeb"/>
        <w:spacing w:before="2" w:after="2"/>
        <w:ind w:left="1350" w:hanging="630"/>
        <w:rPr>
          <w:rFonts w:ascii="Arial" w:hAnsi="Arial"/>
          <w:sz w:val="22"/>
        </w:rPr>
      </w:pPr>
      <w:r w:rsidRPr="00E11BBC">
        <w:rPr>
          <w:rFonts w:ascii="Arial" w:hAnsi="Arial"/>
          <w:sz w:val="22"/>
          <w:szCs w:val="24"/>
          <w:shd w:val="clear" w:color="auto" w:fill="FFFFFF"/>
        </w:rPr>
        <w:t>Connections:</w:t>
      </w:r>
    </w:p>
    <w:p w14:paraId="62C94992" w14:textId="77777777" w:rsidR="00EE79CD" w:rsidRPr="00E11BBC" w:rsidRDefault="003E0257" w:rsidP="00EE79CD">
      <w:pPr>
        <w:pStyle w:val="BodyText"/>
        <w:numPr>
          <w:ilvl w:val="0"/>
          <w:numId w:val="29"/>
        </w:numPr>
        <w:spacing w:after="0"/>
        <w:rPr>
          <w:sz w:val="22"/>
        </w:rPr>
      </w:pPr>
      <w:r w:rsidRPr="00E11BBC">
        <w:rPr>
          <w:sz w:val="22"/>
        </w:rPr>
        <w:t>in – data value. The data value to be considered</w:t>
      </w:r>
    </w:p>
    <w:p w14:paraId="5F184918" w14:textId="77777777" w:rsidR="00EE79CD" w:rsidRPr="00E11BBC" w:rsidRDefault="003E0257" w:rsidP="00EE79CD">
      <w:pPr>
        <w:pStyle w:val="BodyText"/>
        <w:numPr>
          <w:ilvl w:val="0"/>
          <w:numId w:val="29"/>
        </w:numPr>
        <w:spacing w:after="0"/>
        <w:rPr>
          <w:sz w:val="22"/>
        </w:rPr>
      </w:pPr>
      <w:r w:rsidRPr="00E11BBC">
        <w:rPr>
          <w:sz w:val="22"/>
        </w:rPr>
        <w:t xml:space="preserve">b – </w:t>
      </w:r>
      <w:r w:rsidR="007522DD">
        <w:rPr>
          <w:sz w:val="22"/>
        </w:rPr>
        <w:t>truth</w:t>
      </w:r>
      <w:r w:rsidR="007522DD" w:rsidRPr="00E11BBC">
        <w:rPr>
          <w:sz w:val="22"/>
        </w:rPr>
        <w:t xml:space="preserve"> </w:t>
      </w:r>
      <w:r w:rsidRPr="00E11BBC">
        <w:rPr>
          <w:sz w:val="22"/>
        </w:rPr>
        <w:t>value. The additional quality value to apply.</w:t>
      </w:r>
    </w:p>
    <w:p w14:paraId="41B8FC81" w14:textId="77777777" w:rsidR="00EE79CD" w:rsidRPr="00E11BBC" w:rsidRDefault="003E0257" w:rsidP="00EE79CD">
      <w:pPr>
        <w:pStyle w:val="BodyText"/>
        <w:numPr>
          <w:ilvl w:val="0"/>
          <w:numId w:val="29"/>
        </w:numPr>
        <w:spacing w:after="0"/>
        <w:rPr>
          <w:sz w:val="22"/>
        </w:rPr>
      </w:pPr>
      <w:r w:rsidRPr="00E11BBC">
        <w:rPr>
          <w:sz w:val="22"/>
        </w:rPr>
        <w:t>out</w:t>
      </w:r>
      <w:r w:rsidR="001D566A" w:rsidRPr="00E11BBC">
        <w:rPr>
          <w:sz w:val="22"/>
        </w:rPr>
        <w:t xml:space="preserve"> – data value, a qualified value </w:t>
      </w:r>
      <w:r w:rsidR="007522DD">
        <w:rPr>
          <w:sz w:val="22"/>
        </w:rPr>
        <w:t>with always “good”</w:t>
      </w:r>
      <w:r w:rsidR="001D566A" w:rsidRPr="00E11BBC">
        <w:rPr>
          <w:sz w:val="22"/>
        </w:rPr>
        <w:t xml:space="preserve"> quality</w:t>
      </w:r>
    </w:p>
    <w:p w14:paraId="70BBB215" w14:textId="77777777" w:rsidR="00EE79CD" w:rsidRPr="00E11BBC" w:rsidRDefault="001D566A" w:rsidP="00EE79CD">
      <w:pPr>
        <w:pStyle w:val="BodyText"/>
        <w:numPr>
          <w:ilvl w:val="0"/>
          <w:numId w:val="29"/>
        </w:numPr>
        <w:spacing w:after="0"/>
        <w:rPr>
          <w:sz w:val="22"/>
        </w:rPr>
      </w:pPr>
      <w:r w:rsidRPr="00E11BBC">
        <w:rPr>
          <w:sz w:val="22"/>
        </w:rPr>
        <w:t xml:space="preserve">status – truth-value. </w:t>
      </w:r>
      <w:r w:rsidR="002A172D" w:rsidRPr="002A172D">
        <w:rPr>
          <w:rFonts w:ascii="Courier" w:hAnsi="Courier"/>
          <w:sz w:val="22"/>
        </w:rPr>
        <w:t>TRUE</w:t>
      </w:r>
      <w:r w:rsidR="007522DD">
        <w:rPr>
          <w:rFonts w:ascii="Courier" w:hAnsi="Courier"/>
        </w:rPr>
        <w:t xml:space="preserve"> </w:t>
      </w:r>
      <w:r w:rsidRPr="00E11BBC">
        <w:rPr>
          <w:sz w:val="22"/>
        </w:rPr>
        <w:t xml:space="preserve">if </w:t>
      </w:r>
      <w:r w:rsidR="007522DD">
        <w:rPr>
          <w:sz w:val="22"/>
        </w:rPr>
        <w:t>a problem is detected regarding the data quality</w:t>
      </w:r>
      <w:r w:rsidRPr="00E11BBC">
        <w:rPr>
          <w:sz w:val="22"/>
        </w:rPr>
        <w:t>.</w:t>
      </w:r>
    </w:p>
    <w:p w14:paraId="6BABCBEF" w14:textId="77777777" w:rsidR="000C1470" w:rsidRDefault="000C1470" w:rsidP="000C1470">
      <w:pPr>
        <w:pStyle w:val="Heading4"/>
      </w:pPr>
      <w:r>
        <w:t>Data Pump</w:t>
      </w:r>
    </w:p>
    <w:p w14:paraId="38BB76DA" w14:textId="77777777" w:rsidR="00284DCC" w:rsidRDefault="000C1470" w:rsidP="00284DCC">
      <w:pPr>
        <w:pStyle w:val="ArialBody"/>
        <w:ind w:left="360"/>
      </w:pPr>
      <w:r>
        <w:t xml:space="preserve">Emit a fixed (or bound) value on a configured interval. The output is stamped with the current time. The block is initially inactive waiting until the </w:t>
      </w:r>
      <w:r w:rsidR="00284DCC">
        <w:t xml:space="preserve">interval </w:t>
      </w:r>
      <w:r>
        <w:t>property receives a value.</w:t>
      </w:r>
      <w:r w:rsidR="00284DCC">
        <w:t xml:space="preserve">  Additionally, the block will not cycle if the the interval is less than or equal to zero.</w:t>
      </w:r>
    </w:p>
    <w:p w14:paraId="0ACB59BF" w14:textId="77777777" w:rsidR="002A65AF" w:rsidRDefault="002A65AF">
      <w:pPr>
        <w:pStyle w:val="BodyText"/>
      </w:pPr>
    </w:p>
    <w:p w14:paraId="363EB1FB" w14:textId="77777777" w:rsidR="002A65AF" w:rsidRDefault="00284DCC">
      <w:pPr>
        <w:pStyle w:val="ArialBody"/>
        <w:ind w:left="360"/>
      </w:pPr>
      <w:r>
        <w:t>The value property may be updated at any time. An new value is propagated immediately.</w:t>
      </w:r>
      <w:r w:rsidR="000C1470">
        <w:t xml:space="preserve"> </w:t>
      </w:r>
      <w:r>
        <w:t xml:space="preserve">On </w:t>
      </w:r>
      <w:r w:rsidR="000C1470">
        <w:t xml:space="preserve">reset, the block </w:t>
      </w:r>
      <w:r>
        <w:t>restarts its cycle (assuming that both interval and value are valid</w:t>
      </w:r>
      <w:r w:rsidR="000C1470">
        <w:t>. If the value is bound to a tag, then the block essentially polls the value of the tag.</w:t>
      </w:r>
    </w:p>
    <w:p w14:paraId="1E3EA980" w14:textId="77777777" w:rsidR="00394063" w:rsidRDefault="00394063">
      <w:pPr>
        <w:pStyle w:val="BodyText"/>
      </w:pPr>
    </w:p>
    <w:p w14:paraId="64F959A2" w14:textId="77777777" w:rsidR="000C1470" w:rsidRPr="00F77819" w:rsidRDefault="000C1470" w:rsidP="000C1470">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4CF0764A" w14:textId="77777777" w:rsidR="000C1470" w:rsidRDefault="000C1470" w:rsidP="000C1470">
      <w:pPr>
        <w:pStyle w:val="BodyText"/>
        <w:ind w:left="2160" w:hanging="720"/>
        <w:rPr>
          <w:sz w:val="22"/>
        </w:rPr>
      </w:pPr>
      <w:r>
        <w:rPr>
          <w:sz w:val="22"/>
        </w:rPr>
        <w:t xml:space="preserve">Interval – interval at which a value is generated on the output ~ secs. The default value is </w:t>
      </w:r>
      <w:r w:rsidR="00284DCC">
        <w:rPr>
          <w:sz w:val="22"/>
        </w:rPr>
        <w:t>Double.NaN</w:t>
      </w:r>
      <w:r>
        <w:rPr>
          <w:sz w:val="22"/>
        </w:rPr>
        <w:t>.</w:t>
      </w:r>
      <w:r w:rsidR="00284DCC">
        <w:rPr>
          <w:sz w:val="22"/>
        </w:rPr>
        <w:t xml:space="preserve"> The block will not begin polling until a valid interval is configured.</w:t>
      </w:r>
    </w:p>
    <w:p w14:paraId="3FF6D7F0" w14:textId="77777777" w:rsidR="00F10CAC" w:rsidRDefault="00F10CAC" w:rsidP="00F10CAC">
      <w:pPr>
        <w:pStyle w:val="BodyText"/>
        <w:ind w:left="2160" w:hanging="720"/>
        <w:rPr>
          <w:sz w:val="22"/>
        </w:rPr>
      </w:pPr>
      <w:r>
        <w:rPr>
          <w:sz w:val="22"/>
        </w:rPr>
        <w:t>LiveOnStart – If the interval and value are defined, and this parameter is TRUE, the block will begin emitting values when it is started. Otherwise the value will not be emitted until there is a change to either value or interval properties.</w:t>
      </w:r>
    </w:p>
    <w:p w14:paraId="7BC6F0F8" w14:textId="77777777" w:rsidR="000C1470" w:rsidRDefault="000C1470" w:rsidP="000C1470">
      <w:pPr>
        <w:pStyle w:val="BodyText"/>
        <w:ind w:left="2160" w:hanging="720"/>
        <w:rPr>
          <w:sz w:val="22"/>
        </w:rPr>
      </w:pPr>
      <w:r>
        <w:rPr>
          <w:sz w:val="22"/>
        </w:rPr>
        <w:t xml:space="preserve">Value – the value to be emitted by the block. </w:t>
      </w:r>
      <w:r w:rsidR="00BB4B83">
        <w:rPr>
          <w:sz w:val="22"/>
        </w:rPr>
        <w:t xml:space="preserve">Datatype is </w:t>
      </w:r>
      <w:r w:rsidR="008025B3" w:rsidRPr="008025B3">
        <w:rPr>
          <w:rFonts w:ascii="Courier" w:hAnsi="Courier"/>
          <w:sz w:val="22"/>
        </w:rPr>
        <w:t>OBJECT</w:t>
      </w:r>
      <w:r w:rsidR="00BB4B83">
        <w:rPr>
          <w:sz w:val="22"/>
        </w:rPr>
        <w:t>, meaning it is alterable based on the connection type.</w:t>
      </w:r>
    </w:p>
    <w:p w14:paraId="1A1751AF" w14:textId="77777777" w:rsidR="000C1470" w:rsidRPr="00F77819" w:rsidRDefault="000C1470" w:rsidP="000C1470">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BA55628" w14:textId="77777777" w:rsidR="000C1470" w:rsidRDefault="000C1470" w:rsidP="000C1470">
      <w:pPr>
        <w:pStyle w:val="BodyText"/>
        <w:numPr>
          <w:ilvl w:val="0"/>
          <w:numId w:val="29"/>
        </w:numPr>
        <w:spacing w:after="0"/>
        <w:rPr>
          <w:sz w:val="22"/>
        </w:rPr>
      </w:pPr>
      <w:r>
        <w:rPr>
          <w:sz w:val="22"/>
        </w:rPr>
        <w:t xml:space="preserve">out – </w:t>
      </w:r>
      <w:r w:rsidR="00284DCC">
        <w:rPr>
          <w:sz w:val="22"/>
        </w:rPr>
        <w:t xml:space="preserve">output anchor. The connection type may be set after the block is placed on the workspace. The emitted value is coerced to a datatype compatible with the connection. </w:t>
      </w:r>
    </w:p>
    <w:p w14:paraId="60E6FD1E" w14:textId="77777777" w:rsidR="007C022C" w:rsidRDefault="006E6954">
      <w:pPr>
        <w:pStyle w:val="Heading4"/>
      </w:pPr>
      <w:r>
        <w:t>Data Shift</w:t>
      </w:r>
    </w:p>
    <w:p w14:paraId="188957C5" w14:textId="77777777" w:rsidR="009C42F8" w:rsidRDefault="006E6954" w:rsidP="009C42F8">
      <w:pPr>
        <w:pStyle w:val="ArialBody"/>
        <w:ind w:left="360"/>
      </w:pPr>
      <w:r>
        <w:t xml:space="preserve">Store and hold incoming data values in a fixed size FIFO buffer. When the buffer fills, additional incoming data are placed at the </w:t>
      </w:r>
      <w:r w:rsidR="000C1894">
        <w:t xml:space="preserve">buffer </w:t>
      </w:r>
      <w:r>
        <w:t xml:space="preserve">head and the oldest data are placed on the output connection. A reset action </w:t>
      </w:r>
      <w:r w:rsidR="0031159D">
        <w:t>clears the buffer</w:t>
      </w:r>
      <w:r>
        <w:t>.</w:t>
      </w:r>
    </w:p>
    <w:p w14:paraId="67F8DB4F" w14:textId="77777777" w:rsidR="00BC4C03" w:rsidRDefault="00BC4C03">
      <w:pPr>
        <w:pStyle w:val="BodyText"/>
      </w:pPr>
    </w:p>
    <w:p w14:paraId="51024F1F" w14:textId="77777777" w:rsidR="009C42F8" w:rsidRPr="009C42F8" w:rsidRDefault="009C42F8" w:rsidP="009C42F8">
      <w:pPr>
        <w:pStyle w:val="ArialBody"/>
        <w:ind w:left="360"/>
      </w:pPr>
      <w:r>
        <w:t>Valu</w:t>
      </w:r>
      <w:r w:rsidR="00094139">
        <w:t>es with bad quality are ignored.</w:t>
      </w:r>
    </w:p>
    <w:p w14:paraId="60A247E7" w14:textId="77777777" w:rsidR="006E6954" w:rsidRPr="005C0DCD" w:rsidRDefault="006E6954" w:rsidP="006E6954">
      <w:pPr>
        <w:pStyle w:val="BodyText"/>
      </w:pPr>
    </w:p>
    <w:p w14:paraId="4CAD5B7C" w14:textId="77777777" w:rsidR="006E6954" w:rsidRPr="00F77819" w:rsidRDefault="006E6954" w:rsidP="006E6954">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319B7379" w14:textId="77777777" w:rsidR="006E6954" w:rsidRDefault="0031159D" w:rsidP="006E6954">
      <w:pPr>
        <w:pStyle w:val="BodyText"/>
        <w:ind w:left="2160" w:hanging="720"/>
        <w:rPr>
          <w:sz w:val="22"/>
        </w:rPr>
      </w:pPr>
      <w:r>
        <w:rPr>
          <w:sz w:val="22"/>
        </w:rPr>
        <w:lastRenderedPageBreak/>
        <w:t>SampleSize</w:t>
      </w:r>
      <w:r w:rsidR="006E6954">
        <w:rPr>
          <w:sz w:val="22"/>
        </w:rPr>
        <w:t xml:space="preserve"> – the </w:t>
      </w:r>
      <w:r>
        <w:rPr>
          <w:sz w:val="22"/>
        </w:rPr>
        <w:t>number</w:t>
      </w:r>
      <w:r w:rsidR="006E6954">
        <w:rPr>
          <w:sz w:val="22"/>
        </w:rPr>
        <w:t xml:space="preserve"> of </w:t>
      </w:r>
      <w:r>
        <w:rPr>
          <w:sz w:val="22"/>
        </w:rPr>
        <w:t xml:space="preserve">input values to store. </w:t>
      </w:r>
      <w:r w:rsidR="006E6954">
        <w:rPr>
          <w:sz w:val="22"/>
        </w:rPr>
        <w:t xml:space="preserve"> The default value is </w:t>
      </w:r>
      <w:r>
        <w:rPr>
          <w:sz w:val="22"/>
        </w:rPr>
        <w:t xml:space="preserve"> 0 – which results in pass-through behavior.</w:t>
      </w:r>
    </w:p>
    <w:p w14:paraId="33A9B11D" w14:textId="77777777" w:rsidR="006E6954" w:rsidRPr="00F77819" w:rsidRDefault="006E6954" w:rsidP="006E6954">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FFC7C4E" w14:textId="77777777" w:rsidR="0031159D" w:rsidRDefault="00E16696" w:rsidP="006E6954">
      <w:pPr>
        <w:pStyle w:val="BodyText"/>
        <w:numPr>
          <w:ilvl w:val="0"/>
          <w:numId w:val="29"/>
        </w:numPr>
        <w:spacing w:after="0"/>
        <w:rPr>
          <w:sz w:val="22"/>
        </w:rPr>
      </w:pPr>
      <w:r>
        <w:rPr>
          <w:sz w:val="22"/>
        </w:rPr>
        <w:t xml:space="preserve">in –data to be processed. </w:t>
      </w:r>
    </w:p>
    <w:p w14:paraId="64397CD9" w14:textId="77777777" w:rsidR="00207343" w:rsidRDefault="00E16696">
      <w:pPr>
        <w:pStyle w:val="BodyText"/>
        <w:numPr>
          <w:ilvl w:val="0"/>
          <w:numId w:val="29"/>
        </w:numPr>
        <w:spacing w:after="0"/>
        <w:rPr>
          <w:sz w:val="22"/>
        </w:rPr>
      </w:pPr>
      <w:r>
        <w:rPr>
          <w:sz w:val="22"/>
        </w:rPr>
        <w:t>out – data released when the buffer is full. The original timestamps of the data values are retained.</w:t>
      </w:r>
    </w:p>
    <w:p w14:paraId="0C7779BC" w14:textId="77777777" w:rsidR="007C022C" w:rsidRDefault="00FB7FE8">
      <w:pPr>
        <w:pStyle w:val="Heading4"/>
      </w:pPr>
      <w:r>
        <w:t>Delay</w:t>
      </w:r>
    </w:p>
    <w:p w14:paraId="5E85E029" w14:textId="77777777" w:rsidR="00FB7FE8" w:rsidRDefault="00FB7FE8" w:rsidP="00FB7FE8">
      <w:pPr>
        <w:pStyle w:val="ArialBody"/>
        <w:ind w:left="360"/>
      </w:pPr>
      <w:r>
        <w:t>Store and hold incoming data values for a specified period. The block allocates memory as necessary in order to hold values waiting for their respective timeout. This block accepts any input type. A reset action deletes all queued information.</w:t>
      </w:r>
    </w:p>
    <w:p w14:paraId="50F56DF1" w14:textId="77777777" w:rsidR="00FB7FE8" w:rsidRPr="005C0DCD" w:rsidRDefault="00FB7FE8" w:rsidP="00FB7FE8">
      <w:pPr>
        <w:pStyle w:val="BodyText"/>
      </w:pPr>
    </w:p>
    <w:p w14:paraId="7287A9B6" w14:textId="77777777" w:rsidR="00FB7FE8" w:rsidRPr="00F77819" w:rsidRDefault="00FB7FE8" w:rsidP="00FB7FE8">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5986B249" w14:textId="77777777" w:rsidR="00FB7FE8" w:rsidRDefault="0077128F" w:rsidP="00FB7FE8">
      <w:pPr>
        <w:pStyle w:val="BodyText"/>
        <w:ind w:left="2160" w:hanging="720"/>
        <w:rPr>
          <w:sz w:val="22"/>
        </w:rPr>
      </w:pPr>
      <w:r>
        <w:rPr>
          <w:sz w:val="22"/>
        </w:rPr>
        <w:t xml:space="preserve">SampleDelay </w:t>
      </w:r>
      <w:r w:rsidR="00FB7FE8">
        <w:rPr>
          <w:sz w:val="22"/>
        </w:rPr>
        <w:t>– the length of time for whic</w:t>
      </w:r>
      <w:r w:rsidR="00FD71E0">
        <w:rPr>
          <w:sz w:val="22"/>
        </w:rPr>
        <w:t xml:space="preserve">h input values are delayed.  ~ </w:t>
      </w:r>
      <w:r w:rsidR="00FB7FE8">
        <w:rPr>
          <w:sz w:val="22"/>
        </w:rPr>
        <w:t>secs.  The default value is 0.</w:t>
      </w:r>
    </w:p>
    <w:p w14:paraId="1F728E70" w14:textId="77777777" w:rsidR="00FB7FE8" w:rsidRPr="00F77819" w:rsidRDefault="00FB7FE8" w:rsidP="00FB7FE8">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8CF1218" w14:textId="77777777" w:rsidR="00FB7FE8" w:rsidRDefault="00FB7FE8" w:rsidP="00FB7FE8">
      <w:pPr>
        <w:pStyle w:val="BodyText"/>
        <w:numPr>
          <w:ilvl w:val="0"/>
          <w:numId w:val="29"/>
        </w:numPr>
        <w:spacing w:after="0"/>
        <w:rPr>
          <w:sz w:val="22"/>
        </w:rPr>
      </w:pPr>
      <w:r>
        <w:rPr>
          <w:sz w:val="22"/>
        </w:rPr>
        <w:t>in</w:t>
      </w:r>
      <w:r w:rsidRPr="00F77819">
        <w:rPr>
          <w:sz w:val="22"/>
        </w:rPr>
        <w:t xml:space="preserve"> – </w:t>
      </w:r>
      <w:r>
        <w:rPr>
          <w:sz w:val="22"/>
        </w:rPr>
        <w:t>raw data to be analyzed</w:t>
      </w:r>
      <w:r w:rsidRPr="00F77819">
        <w:rPr>
          <w:sz w:val="22"/>
        </w:rPr>
        <w:t>.</w:t>
      </w:r>
      <w:r>
        <w:rPr>
          <w:sz w:val="22"/>
        </w:rPr>
        <w:t xml:space="preserve"> Any datatype is accepted.</w:t>
      </w:r>
    </w:p>
    <w:p w14:paraId="0AF5C710" w14:textId="77777777" w:rsidR="00FB7FE8" w:rsidRDefault="00FB7FE8" w:rsidP="00FB7FE8">
      <w:pPr>
        <w:pStyle w:val="BodyText"/>
        <w:numPr>
          <w:ilvl w:val="0"/>
          <w:numId w:val="29"/>
        </w:numPr>
        <w:spacing w:after="0"/>
        <w:rPr>
          <w:sz w:val="22"/>
        </w:rPr>
      </w:pPr>
      <w:r>
        <w:rPr>
          <w:sz w:val="22"/>
        </w:rPr>
        <w:t>out</w:t>
      </w:r>
      <w:r w:rsidRPr="00F77819">
        <w:rPr>
          <w:sz w:val="22"/>
        </w:rPr>
        <w:t xml:space="preserve"> – </w:t>
      </w:r>
      <w:r>
        <w:rPr>
          <w:sz w:val="22"/>
        </w:rPr>
        <w:t>data, truthvalue or string. The output is the input value without change (just delayed). The original timestamps of the data values are retained.</w:t>
      </w:r>
    </w:p>
    <w:p w14:paraId="11E267F6" w14:textId="77777777" w:rsidR="007E1ADE" w:rsidRDefault="007E1ADE">
      <w:pPr>
        <w:pStyle w:val="BodyText"/>
        <w:spacing w:after="0"/>
        <w:ind w:left="1440"/>
        <w:rPr>
          <w:sz w:val="22"/>
        </w:rPr>
      </w:pPr>
    </w:p>
    <w:p w14:paraId="35BB1638" w14:textId="77777777" w:rsidR="007C022C" w:rsidRDefault="00901CD3">
      <w:pPr>
        <w:pStyle w:val="Heading4"/>
      </w:pPr>
      <w:r>
        <w:t>Difference</w:t>
      </w:r>
    </w:p>
    <w:p w14:paraId="6550319E" w14:textId="77777777" w:rsidR="00901CD3" w:rsidRDefault="00901CD3" w:rsidP="00901CD3">
      <w:pPr>
        <w:pStyle w:val="ArialBody"/>
        <w:ind w:left="360"/>
        <w:rPr>
          <w:ins w:id="130" w:author="Chuck Coughlin" w:date="2015-12-14T10:31:00Z"/>
        </w:rPr>
      </w:pPr>
      <w:r>
        <w:t>Compute the difference of two inputs. Report the value a port “a” minus the value of the port labe</w:t>
      </w:r>
      <w:del w:id="131" w:author="Chuck Coughlin" w:date="2015-12-14T10:31:00Z">
        <w:r w:rsidDel="00F238BE">
          <w:delText>l</w:delText>
        </w:r>
      </w:del>
      <w:r>
        <w:t>led “b”. On a reset, all existing values are forgotten.</w:t>
      </w:r>
    </w:p>
    <w:p w14:paraId="08959663" w14:textId="77777777" w:rsidR="00F238BE" w:rsidRDefault="00F238BE">
      <w:pPr>
        <w:pStyle w:val="BodyText"/>
        <w:rPr>
          <w:ins w:id="132" w:author="Chuck Coughlin" w:date="2015-12-14T10:31:00Z"/>
        </w:rPr>
        <w:pPrChange w:id="133" w:author="Chuck Coughlin" w:date="2015-12-14T10:31:00Z">
          <w:pPr>
            <w:pStyle w:val="ArialBody"/>
            <w:ind w:left="360"/>
          </w:pPr>
        </w:pPrChange>
      </w:pPr>
    </w:p>
    <w:p w14:paraId="4FA05742" w14:textId="05D77B9E" w:rsidR="00F238BE" w:rsidRDefault="00F238BE" w:rsidP="00F238BE">
      <w:pPr>
        <w:pStyle w:val="ArialBody"/>
        <w:ind w:left="360"/>
        <w:rPr>
          <w:ins w:id="134" w:author="Chuck Coughlin" w:date="2015-12-14T10:31:00Z"/>
        </w:rPr>
      </w:pPr>
      <w:ins w:id="135" w:author="Chuck Coughlin" w:date="2015-12-14T10:31:00Z">
        <w:r>
          <w:t xml:space="preserve">If the data types of both inputs are Date, then the </w:t>
        </w:r>
      </w:ins>
      <w:ins w:id="136" w:author="Chuck Coughlin" w:date="2015-12-14T10:32:00Z">
        <w:r>
          <w:t>result</w:t>
        </w:r>
      </w:ins>
      <w:ins w:id="137" w:author="Chuck Coughlin" w:date="2015-12-14T10:31:00Z">
        <w:r>
          <w:t xml:space="preserve"> will be the </w:t>
        </w:r>
      </w:ins>
      <w:ins w:id="138" w:author="Chuck Coughlin" w:date="2015-12-14T10:32:00Z">
        <w:r>
          <w:t>difference in time between the inputs, expressed as seconds</w:t>
        </w:r>
      </w:ins>
      <w:ins w:id="139" w:author="Chuck Coughlin" w:date="2015-12-14T10:31:00Z">
        <w:r>
          <w:t>.</w:t>
        </w:r>
      </w:ins>
      <w:ins w:id="140" w:author="Chuck Coughlin" w:date="2015-12-14T10:33:00Z">
        <w:r>
          <w:t xml:space="preserve"> If only one of the input data types is a date, the output will be </w:t>
        </w:r>
        <w:r w:rsidRPr="00F238BE">
          <w:rPr>
            <w:i/>
            <w:rPrChange w:id="141" w:author="Chuck Coughlin" w:date="2015-12-14T10:34:00Z">
              <w:rPr/>
            </w:rPrChange>
          </w:rPr>
          <w:t>NaN</w:t>
        </w:r>
        <w:r>
          <w:t xml:space="preserve"> with a bad quality.</w:t>
        </w:r>
      </w:ins>
    </w:p>
    <w:p w14:paraId="6DB706EA" w14:textId="77777777" w:rsidR="00F238BE" w:rsidRPr="00F238BE" w:rsidDel="00F238BE" w:rsidRDefault="00F238BE">
      <w:pPr>
        <w:pStyle w:val="BodyText"/>
        <w:rPr>
          <w:del w:id="142" w:author="Chuck Coughlin" w:date="2015-12-14T10:31:00Z"/>
          <w:rPrChange w:id="143" w:author="Chuck Coughlin" w:date="2015-12-14T10:31:00Z">
            <w:rPr>
              <w:del w:id="144" w:author="Chuck Coughlin" w:date="2015-12-14T10:31:00Z"/>
            </w:rPr>
          </w:rPrChange>
        </w:rPr>
        <w:pPrChange w:id="145" w:author="Chuck Coughlin" w:date="2015-12-14T10:31:00Z">
          <w:pPr>
            <w:pStyle w:val="ArialBody"/>
            <w:ind w:left="360"/>
          </w:pPr>
        </w:pPrChange>
      </w:pPr>
    </w:p>
    <w:p w14:paraId="508C5AFB" w14:textId="77777777" w:rsidR="00901CD3" w:rsidRPr="005C0DCD" w:rsidRDefault="00901CD3" w:rsidP="00901CD3">
      <w:pPr>
        <w:pStyle w:val="BodyText"/>
      </w:pPr>
    </w:p>
    <w:p w14:paraId="338B2E32" w14:textId="77777777" w:rsidR="00901CD3" w:rsidRPr="00F77819" w:rsidRDefault="00901CD3" w:rsidP="00901CD3">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7D77F3ED" w14:textId="77777777" w:rsidR="00901CD3" w:rsidRDefault="00901CD3" w:rsidP="00901CD3">
      <w:pPr>
        <w:pStyle w:val="BodyText"/>
        <w:ind w:left="2160" w:hanging="720"/>
        <w:rPr>
          <w:sz w:val="22"/>
        </w:rPr>
      </w:pPr>
      <w:r>
        <w:rPr>
          <w:sz w:val="22"/>
        </w:rPr>
        <w:t xml:space="preserve">SyncInterval – a “coalescing interval”. This is the time allowance for multiple values that have originated in </w:t>
      </w:r>
      <w:r w:rsidR="0067494A">
        <w:rPr>
          <w:sz w:val="22"/>
        </w:rPr>
        <w:t>the</w:t>
      </w:r>
      <w:r>
        <w:rPr>
          <w:sz w:val="22"/>
        </w:rPr>
        <w:t xml:space="preserve"> same scan to be </w:t>
      </w:r>
      <w:r w:rsidR="00FD71E0">
        <w:rPr>
          <w:sz w:val="22"/>
        </w:rPr>
        <w:t>evaluated at the same time.  ~ secs. The default value is 1</w:t>
      </w:r>
      <w:r>
        <w:rPr>
          <w:sz w:val="22"/>
        </w:rPr>
        <w:t xml:space="preserve"> </w:t>
      </w:r>
      <w:r w:rsidR="00FD71E0">
        <w:rPr>
          <w:sz w:val="22"/>
        </w:rPr>
        <w:t>sec</w:t>
      </w:r>
      <w:r>
        <w:rPr>
          <w:sz w:val="22"/>
        </w:rPr>
        <w:t>.</w:t>
      </w:r>
    </w:p>
    <w:p w14:paraId="7DD5BB09" w14:textId="77777777" w:rsidR="00901CD3" w:rsidRPr="00F77819" w:rsidRDefault="00901CD3" w:rsidP="00901CD3">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B7556DD" w14:textId="77777777" w:rsidR="00901CD3" w:rsidRDefault="00901CD3" w:rsidP="00901CD3">
      <w:pPr>
        <w:pStyle w:val="BodyText"/>
        <w:numPr>
          <w:ilvl w:val="0"/>
          <w:numId w:val="29"/>
        </w:numPr>
        <w:spacing w:after="0"/>
        <w:rPr>
          <w:sz w:val="22"/>
        </w:rPr>
      </w:pPr>
      <w:r>
        <w:rPr>
          <w:sz w:val="22"/>
        </w:rPr>
        <w:t>a</w:t>
      </w:r>
      <w:r w:rsidRPr="00F77819">
        <w:rPr>
          <w:sz w:val="22"/>
        </w:rPr>
        <w:t xml:space="preserve"> – </w:t>
      </w:r>
      <w:r w:rsidR="00F50E5E">
        <w:rPr>
          <w:sz w:val="22"/>
        </w:rPr>
        <w:t>data value. The number to subtract</w:t>
      </w:r>
      <w:r>
        <w:rPr>
          <w:sz w:val="22"/>
        </w:rPr>
        <w:t xml:space="preserve"> from</w:t>
      </w:r>
    </w:p>
    <w:p w14:paraId="2F9202E0" w14:textId="77777777" w:rsidR="00901CD3" w:rsidRDefault="00901CD3" w:rsidP="00901CD3">
      <w:pPr>
        <w:pStyle w:val="BodyText"/>
        <w:numPr>
          <w:ilvl w:val="0"/>
          <w:numId w:val="29"/>
        </w:numPr>
        <w:spacing w:after="0"/>
        <w:rPr>
          <w:sz w:val="22"/>
        </w:rPr>
      </w:pPr>
      <w:r>
        <w:rPr>
          <w:sz w:val="22"/>
        </w:rPr>
        <w:t>b – data value. The number to subtract.</w:t>
      </w:r>
    </w:p>
    <w:p w14:paraId="0F8513C2" w14:textId="77777777" w:rsidR="00901CD3" w:rsidRDefault="00901CD3" w:rsidP="00901CD3">
      <w:pPr>
        <w:pStyle w:val="BodyText"/>
        <w:numPr>
          <w:ilvl w:val="0"/>
          <w:numId w:val="29"/>
        </w:numPr>
        <w:spacing w:after="0"/>
        <w:rPr>
          <w:sz w:val="22"/>
        </w:rPr>
      </w:pPr>
      <w:r>
        <w:rPr>
          <w:sz w:val="22"/>
        </w:rPr>
        <w:t>out</w:t>
      </w:r>
      <w:r w:rsidRPr="00F77819">
        <w:rPr>
          <w:sz w:val="22"/>
        </w:rPr>
        <w:t xml:space="preserve"> – </w:t>
      </w:r>
      <w:r>
        <w:rPr>
          <w:sz w:val="22"/>
        </w:rPr>
        <w:t>double value representing the difference of the inputs. The output timestamp is updated.</w:t>
      </w:r>
    </w:p>
    <w:p w14:paraId="7F53BEC8" w14:textId="77777777" w:rsidR="007C022C" w:rsidRDefault="0081311F">
      <w:pPr>
        <w:pStyle w:val="Heading4"/>
      </w:pPr>
      <w:r>
        <w:t>Edge Trigger</w:t>
      </w:r>
    </w:p>
    <w:p w14:paraId="4ACAFF88" w14:textId="77777777" w:rsidR="0081311F" w:rsidRDefault="0081311F" w:rsidP="0081311F">
      <w:pPr>
        <w:pStyle w:val="ArialBody"/>
        <w:ind w:left="360"/>
      </w:pPr>
      <w:r>
        <w:t>When an incoming truth-value matches the trigger value, then the output reflects that trut</w:t>
      </w:r>
      <w:r w:rsidR="00353128">
        <w:t>h-value for</w:t>
      </w:r>
      <w:r>
        <w:t xml:space="preserve"> the specified interval before returning to </w:t>
      </w:r>
      <w:r w:rsidR="00353128">
        <w:t>the inverse value</w:t>
      </w:r>
      <w:r>
        <w:t xml:space="preserve">. There is no synchronization issue. On reset the timer is cancelled and the prior value is propagated to the output. </w:t>
      </w:r>
      <w:r w:rsidR="00FF1B33">
        <w:t xml:space="preserve"> Initially the value is unset until a new value arrives on the input (and then that value becomes the output).</w:t>
      </w:r>
    </w:p>
    <w:p w14:paraId="68B9EE6D" w14:textId="77777777" w:rsidR="00FF1B33" w:rsidRDefault="00FF1B33" w:rsidP="00FF1B33">
      <w:pPr>
        <w:pStyle w:val="BodyText"/>
      </w:pPr>
    </w:p>
    <w:p w14:paraId="3FFCCCA0" w14:textId="77777777" w:rsidR="00BC4C03" w:rsidRDefault="00FF1B33">
      <w:pPr>
        <w:pStyle w:val="ArialBody"/>
        <w:ind w:left="360"/>
      </w:pPr>
      <w:r>
        <w:lastRenderedPageBreak/>
        <w:t>New values arriving during the hold period are ignored.</w:t>
      </w:r>
      <w:r w:rsidR="00DF674B">
        <w:t xml:space="preserve"> Changing the hold interval does not affect any interval in progress.</w:t>
      </w:r>
    </w:p>
    <w:p w14:paraId="6042E7B8" w14:textId="77777777" w:rsidR="0081311F" w:rsidRDefault="0081311F" w:rsidP="0081311F">
      <w:pPr>
        <w:pStyle w:val="NormalWeb"/>
        <w:spacing w:before="2" w:after="2"/>
        <w:ind w:left="1350" w:hanging="630"/>
        <w:rPr>
          <w:rFonts w:ascii="Arial" w:hAnsi="Arial"/>
          <w:sz w:val="22"/>
          <w:szCs w:val="24"/>
          <w:shd w:val="clear" w:color="auto" w:fill="FFFFFF"/>
        </w:rPr>
      </w:pPr>
    </w:p>
    <w:p w14:paraId="01C076A2" w14:textId="77777777" w:rsidR="0081311F" w:rsidRDefault="0081311F" w:rsidP="0081311F">
      <w:pPr>
        <w:pStyle w:val="NormalWeb"/>
        <w:spacing w:before="2" w:after="2"/>
        <w:ind w:left="1350" w:hanging="630"/>
        <w:rPr>
          <w:rFonts w:ascii="Arial" w:hAnsi="Arial"/>
          <w:sz w:val="22"/>
          <w:szCs w:val="24"/>
          <w:shd w:val="clear" w:color="auto" w:fill="FFFFFF"/>
        </w:rPr>
      </w:pPr>
      <w:r>
        <w:rPr>
          <w:rFonts w:ascii="Arial" w:hAnsi="Arial"/>
          <w:sz w:val="22"/>
          <w:szCs w:val="24"/>
          <w:shd w:val="clear" w:color="auto" w:fill="FFFFFF"/>
        </w:rPr>
        <w:t>Properties:</w:t>
      </w:r>
    </w:p>
    <w:p w14:paraId="4F93D0D5" w14:textId="77777777" w:rsidR="007E1ADE" w:rsidRDefault="0081311F">
      <w:pPr>
        <w:pStyle w:val="BodyText"/>
        <w:spacing w:after="0"/>
        <w:ind w:left="2160" w:hanging="806"/>
        <w:rPr>
          <w:sz w:val="22"/>
        </w:rPr>
      </w:pPr>
      <w:r>
        <w:rPr>
          <w:sz w:val="22"/>
        </w:rPr>
        <w:t>HoldInterval – The interval ~secs during which the output is delayed</w:t>
      </w:r>
      <w:r w:rsidRPr="00E32CE1">
        <w:rPr>
          <w:sz w:val="22"/>
        </w:rPr>
        <w:t>.</w:t>
      </w:r>
      <w:r w:rsidR="00353128">
        <w:rPr>
          <w:sz w:val="22"/>
        </w:rPr>
        <w:t xml:space="preserve"> Default is zero, which results in a short pulse.</w:t>
      </w:r>
    </w:p>
    <w:p w14:paraId="74BF6D1F" w14:textId="77777777" w:rsidR="007E1ADE" w:rsidRDefault="0081311F">
      <w:pPr>
        <w:pStyle w:val="BodyText"/>
        <w:spacing w:after="0"/>
        <w:ind w:left="2160" w:hanging="806"/>
        <w:rPr>
          <w:sz w:val="22"/>
        </w:rPr>
      </w:pPr>
      <w:r>
        <w:rPr>
          <w:sz w:val="22"/>
        </w:rPr>
        <w:t>Trigger – the incoming value which starts the hold interval</w:t>
      </w:r>
      <w:r w:rsidRPr="00E32CE1">
        <w:rPr>
          <w:sz w:val="22"/>
        </w:rPr>
        <w:t>.</w:t>
      </w:r>
    </w:p>
    <w:p w14:paraId="6ECA24C3" w14:textId="77777777" w:rsidR="0081311F" w:rsidRPr="00F77819" w:rsidRDefault="0081311F" w:rsidP="0081311F">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5BF13942" w14:textId="77777777" w:rsidR="0081311F" w:rsidRDefault="0081311F" w:rsidP="0081311F">
      <w:pPr>
        <w:pStyle w:val="BodyText"/>
        <w:numPr>
          <w:ilvl w:val="0"/>
          <w:numId w:val="29"/>
        </w:numPr>
        <w:spacing w:after="0"/>
        <w:rPr>
          <w:sz w:val="22"/>
        </w:rPr>
      </w:pPr>
      <w:r>
        <w:rPr>
          <w:sz w:val="22"/>
        </w:rPr>
        <w:t>in</w:t>
      </w:r>
      <w:r w:rsidRPr="00F77819">
        <w:rPr>
          <w:sz w:val="22"/>
        </w:rPr>
        <w:t xml:space="preserve"> – </w:t>
      </w:r>
      <w:r w:rsidR="00353128">
        <w:rPr>
          <w:sz w:val="22"/>
        </w:rPr>
        <w:t>truth</w:t>
      </w:r>
      <w:r>
        <w:rPr>
          <w:sz w:val="22"/>
        </w:rPr>
        <w:t xml:space="preserve"> value.</w:t>
      </w:r>
    </w:p>
    <w:p w14:paraId="502E92E2" w14:textId="77777777" w:rsidR="0081311F" w:rsidRDefault="0081311F" w:rsidP="0081311F">
      <w:pPr>
        <w:pStyle w:val="BodyText"/>
        <w:numPr>
          <w:ilvl w:val="0"/>
          <w:numId w:val="29"/>
        </w:numPr>
        <w:spacing w:after="0"/>
        <w:rPr>
          <w:sz w:val="22"/>
        </w:rPr>
      </w:pPr>
      <w:r>
        <w:rPr>
          <w:sz w:val="22"/>
        </w:rPr>
        <w:t>out</w:t>
      </w:r>
      <w:r w:rsidRPr="00F77819">
        <w:rPr>
          <w:sz w:val="22"/>
        </w:rPr>
        <w:t xml:space="preserve"> – </w:t>
      </w:r>
      <w:r w:rsidR="00353128">
        <w:rPr>
          <w:sz w:val="22"/>
        </w:rPr>
        <w:t>input</w:t>
      </w:r>
      <w:r>
        <w:rPr>
          <w:sz w:val="22"/>
        </w:rPr>
        <w:t xml:space="preserve"> value </w:t>
      </w:r>
      <w:r w:rsidR="00353128">
        <w:rPr>
          <w:sz w:val="22"/>
        </w:rPr>
        <w:t>held for the specified interval, then returned to its inverse</w:t>
      </w:r>
      <w:r>
        <w:rPr>
          <w:sz w:val="22"/>
        </w:rPr>
        <w:t>.</w:t>
      </w:r>
    </w:p>
    <w:p w14:paraId="25C5D640" w14:textId="77777777" w:rsidR="004F596E" w:rsidRDefault="004F596E" w:rsidP="004F596E">
      <w:pPr>
        <w:pStyle w:val="Heading4"/>
      </w:pPr>
      <w:r>
        <w:t>Encapsulation</w:t>
      </w:r>
    </w:p>
    <w:p w14:paraId="31B9092D" w14:textId="77777777" w:rsidR="004F596E" w:rsidRPr="00782D6C" w:rsidRDefault="004F596E" w:rsidP="004F596E">
      <w:pPr>
        <w:pStyle w:val="ArialBody"/>
        <w:ind w:left="360"/>
        <w:rPr>
          <w:i/>
        </w:rPr>
      </w:pPr>
      <w:r>
        <w:rPr>
          <w:i/>
        </w:rPr>
        <w:t>An Encapsulation block represents an EncapsulatedDiagram in the daigram superior to it. An Encapsulation is the only block that has runtime-configurable anchor points. On creation of an Encapsulation an associated EncapsulationDiagram is created and linked into the Navigation tree</w:t>
      </w:r>
      <w:r w:rsidRPr="003E0257">
        <w:rPr>
          <w:i/>
        </w:rPr>
        <w:t xml:space="preserve">. </w:t>
      </w:r>
      <w:r>
        <w:rPr>
          <w:i/>
        </w:rPr>
        <w:t xml:space="preserve"> When anchor points are configured on the encapsulation, associated </w:t>
      </w:r>
      <w:r w:rsidR="00DA0B51">
        <w:rPr>
          <w:i/>
        </w:rPr>
        <w:t>Entry and/or Exit Connections are created on the sub-diagram.</w:t>
      </w:r>
    </w:p>
    <w:p w14:paraId="22A1D878" w14:textId="77777777" w:rsidR="004F596E" w:rsidRPr="00782D6C" w:rsidRDefault="004F596E" w:rsidP="004F596E">
      <w:pPr>
        <w:pStyle w:val="NormalWeb"/>
        <w:spacing w:before="2" w:after="2"/>
        <w:ind w:left="1350" w:hanging="630"/>
        <w:rPr>
          <w:rFonts w:ascii="Arial" w:hAnsi="Arial"/>
          <w:i/>
          <w:sz w:val="22"/>
          <w:szCs w:val="24"/>
          <w:shd w:val="clear" w:color="auto" w:fill="FFFFFF"/>
        </w:rPr>
      </w:pPr>
    </w:p>
    <w:p w14:paraId="35FA3442" w14:textId="77777777" w:rsidR="008515BB" w:rsidRPr="006F5951" w:rsidRDefault="004F596E">
      <w:pPr>
        <w:pStyle w:val="NormalWeb"/>
        <w:spacing w:before="2" w:after="2"/>
        <w:ind w:left="1350" w:hanging="630"/>
        <w:rPr>
          <w:rFonts w:ascii="Arial" w:hAnsi="Arial"/>
          <w:i/>
          <w:sz w:val="22"/>
          <w:szCs w:val="24"/>
          <w:shd w:val="clear" w:color="auto" w:fill="FFFFFF"/>
        </w:rPr>
      </w:pPr>
      <w:r w:rsidRPr="003E0257">
        <w:rPr>
          <w:rFonts w:ascii="Arial" w:hAnsi="Arial"/>
          <w:i/>
          <w:sz w:val="22"/>
          <w:szCs w:val="24"/>
          <w:shd w:val="clear" w:color="auto" w:fill="FFFFFF"/>
        </w:rPr>
        <w:t>Connections:</w:t>
      </w:r>
      <w:r w:rsidR="00DA0B51">
        <w:rPr>
          <w:rFonts w:ascii="Arial" w:hAnsi="Arial"/>
          <w:i/>
          <w:sz w:val="22"/>
          <w:szCs w:val="24"/>
          <w:shd w:val="clear" w:color="auto" w:fill="FFFFFF"/>
        </w:rPr>
        <w:t xml:space="preserve"> There are a variable number of connections, configured on the encapsulation at run-time.</w:t>
      </w:r>
    </w:p>
    <w:p w14:paraId="5AB39873" w14:textId="77777777" w:rsidR="00852D15" w:rsidRDefault="004F596E">
      <w:pPr>
        <w:pStyle w:val="Heading4"/>
      </w:pPr>
      <w:r>
        <w:t>Entry Connection</w:t>
      </w:r>
    </w:p>
    <w:p w14:paraId="36EC50C4" w14:textId="77777777" w:rsidR="00782D6C" w:rsidRPr="00782D6C" w:rsidRDefault="004F596E" w:rsidP="00782D6C">
      <w:pPr>
        <w:pStyle w:val="ArialBody"/>
        <w:ind w:left="360"/>
        <w:rPr>
          <w:i/>
        </w:rPr>
      </w:pPr>
      <w:r>
        <w:rPr>
          <w:i/>
        </w:rPr>
        <w:t>This is a connection post that is automatically generated when an Encapsulation block is created. It appears on the associated EncapsulatedDiagram associated with the encapsulation. There is one EntryConnection for each incoming connection to the encapsulation</w:t>
      </w:r>
      <w:r w:rsidR="003E0257" w:rsidRPr="003E0257">
        <w:rPr>
          <w:i/>
        </w:rPr>
        <w:t xml:space="preserve">. </w:t>
      </w:r>
    </w:p>
    <w:p w14:paraId="22E332A4" w14:textId="77777777" w:rsidR="00782D6C" w:rsidRPr="00782D6C" w:rsidRDefault="00782D6C" w:rsidP="00782D6C">
      <w:pPr>
        <w:pStyle w:val="NormalWeb"/>
        <w:spacing w:before="2" w:after="2"/>
        <w:ind w:left="1350" w:hanging="630"/>
        <w:rPr>
          <w:rFonts w:ascii="Arial" w:hAnsi="Arial"/>
          <w:i/>
          <w:sz w:val="22"/>
          <w:szCs w:val="24"/>
          <w:shd w:val="clear" w:color="auto" w:fill="FFFFFF"/>
        </w:rPr>
      </w:pPr>
    </w:p>
    <w:p w14:paraId="011A8357" w14:textId="77777777" w:rsidR="00782D6C" w:rsidRPr="00782D6C" w:rsidRDefault="003E0257" w:rsidP="00782D6C">
      <w:pPr>
        <w:pStyle w:val="NormalWeb"/>
        <w:spacing w:before="2" w:after="2"/>
        <w:ind w:left="1350" w:hanging="630"/>
        <w:rPr>
          <w:rFonts w:ascii="Arial" w:hAnsi="Arial"/>
          <w:i/>
          <w:sz w:val="22"/>
          <w:szCs w:val="24"/>
          <w:shd w:val="clear" w:color="auto" w:fill="FFFFFF"/>
        </w:rPr>
      </w:pPr>
      <w:r w:rsidRPr="003E0257">
        <w:rPr>
          <w:rFonts w:ascii="Arial" w:hAnsi="Arial"/>
          <w:i/>
          <w:sz w:val="22"/>
          <w:szCs w:val="24"/>
          <w:shd w:val="clear" w:color="auto" w:fill="FFFFFF"/>
        </w:rPr>
        <w:t>Properties:</w:t>
      </w:r>
    </w:p>
    <w:p w14:paraId="712D5833" w14:textId="77777777" w:rsidR="004F596E" w:rsidRDefault="004F596E" w:rsidP="004F596E">
      <w:pPr>
        <w:pStyle w:val="BodyText"/>
        <w:spacing w:after="0"/>
        <w:ind w:left="2160" w:hanging="806"/>
        <w:rPr>
          <w:sz w:val="22"/>
        </w:rPr>
      </w:pPr>
      <w:r>
        <w:rPr>
          <w:sz w:val="22"/>
        </w:rPr>
        <w:t>Label – This label is read-only. It matches the name of the anchor point of the parent encapsiulation associated with this block.</w:t>
      </w:r>
    </w:p>
    <w:p w14:paraId="739D9430" w14:textId="77777777" w:rsidR="00782D6C" w:rsidRPr="00782D6C" w:rsidRDefault="003E0257" w:rsidP="00782D6C">
      <w:pPr>
        <w:pStyle w:val="NormalWeb"/>
        <w:spacing w:before="2" w:after="2"/>
        <w:ind w:left="1350" w:hanging="630"/>
        <w:rPr>
          <w:rFonts w:ascii="Arial" w:hAnsi="Arial"/>
          <w:i/>
          <w:sz w:val="22"/>
        </w:rPr>
      </w:pPr>
      <w:r w:rsidRPr="003E0257">
        <w:rPr>
          <w:rFonts w:ascii="Arial" w:hAnsi="Arial"/>
          <w:i/>
          <w:sz w:val="22"/>
          <w:szCs w:val="24"/>
          <w:shd w:val="clear" w:color="auto" w:fill="FFFFFF"/>
        </w:rPr>
        <w:t>Connections:</w:t>
      </w:r>
    </w:p>
    <w:p w14:paraId="7F4ADDF5" w14:textId="77777777" w:rsidR="004F596E" w:rsidRDefault="004F596E" w:rsidP="004F596E">
      <w:pPr>
        <w:pStyle w:val="BodyText"/>
        <w:numPr>
          <w:ilvl w:val="0"/>
          <w:numId w:val="29"/>
        </w:numPr>
        <w:spacing w:after="0"/>
        <w:rPr>
          <w:sz w:val="22"/>
        </w:rPr>
      </w:pPr>
      <w:r>
        <w:rPr>
          <w:sz w:val="22"/>
        </w:rPr>
        <w:t>out</w:t>
      </w:r>
      <w:r w:rsidRPr="00F77819">
        <w:rPr>
          <w:sz w:val="22"/>
        </w:rPr>
        <w:t xml:space="preserve"> –</w:t>
      </w:r>
      <w:r>
        <w:rPr>
          <w:sz w:val="22"/>
        </w:rPr>
        <w:t>value derived from the parent encapsulation.</w:t>
      </w:r>
    </w:p>
    <w:p w14:paraId="76320F30" w14:textId="77777777" w:rsidR="007C022C" w:rsidRDefault="00F42D69">
      <w:pPr>
        <w:pStyle w:val="Heading4"/>
      </w:pPr>
      <w:r>
        <w:t>Equality Observation</w:t>
      </w:r>
    </w:p>
    <w:p w14:paraId="797DA922" w14:textId="77777777" w:rsidR="00F42D69" w:rsidRDefault="00F42D69" w:rsidP="00F42D69">
      <w:pPr>
        <w:pStyle w:val="ArialBody"/>
        <w:ind w:left="360"/>
      </w:pPr>
      <w:r>
        <w:t>Validate the input against a configured target value and within a specified deadband</w:t>
      </w:r>
      <w:r w:rsidR="00260F00">
        <w:t xml:space="preserve"> as shown by the truth-table below</w:t>
      </w:r>
      <w:r>
        <w:t>. There are no synchronization considerations, nor reset behavior.</w:t>
      </w:r>
    </w:p>
    <w:p w14:paraId="64CE7190" w14:textId="77777777" w:rsidR="007E1ADE" w:rsidRDefault="007E1ADE">
      <w:pPr>
        <w:pStyle w:val="BodyText"/>
      </w:pPr>
    </w:p>
    <w:tbl>
      <w:tblPr>
        <w:tblStyle w:val="TableGrid"/>
        <w:tblW w:w="7470" w:type="dxa"/>
        <w:tblInd w:w="918" w:type="dxa"/>
        <w:tblLook w:val="00A0" w:firstRow="1" w:lastRow="0" w:firstColumn="1" w:lastColumn="0" w:noHBand="0" w:noVBand="0"/>
      </w:tblPr>
      <w:tblGrid>
        <w:gridCol w:w="4140"/>
        <w:gridCol w:w="3330"/>
      </w:tblGrid>
      <w:tr w:rsidR="00260F00" w14:paraId="22EAE8D3" w14:textId="77777777">
        <w:tc>
          <w:tcPr>
            <w:tcW w:w="4140" w:type="dxa"/>
            <w:shd w:val="clear" w:color="auto" w:fill="FFCC00"/>
          </w:tcPr>
          <w:p w14:paraId="5EE79706" w14:textId="77777777" w:rsidR="00260F00" w:rsidRDefault="00260F00" w:rsidP="00C0215F">
            <w:pPr>
              <w:pStyle w:val="BodyText"/>
              <w:ind w:right="72" w:hanging="18"/>
              <w:jc w:val="center"/>
            </w:pPr>
            <w:r>
              <w:t>TRUE</w:t>
            </w:r>
          </w:p>
        </w:tc>
        <w:tc>
          <w:tcPr>
            <w:tcW w:w="3330" w:type="dxa"/>
            <w:shd w:val="clear" w:color="auto" w:fill="FFCC00"/>
          </w:tcPr>
          <w:p w14:paraId="7599A8BA" w14:textId="77777777" w:rsidR="00260F00" w:rsidRDefault="00260F00" w:rsidP="00C0215F">
            <w:pPr>
              <w:pStyle w:val="BodyText"/>
              <w:jc w:val="center"/>
            </w:pPr>
            <w:r>
              <w:t>FALSE</w:t>
            </w:r>
          </w:p>
        </w:tc>
      </w:tr>
      <w:tr w:rsidR="00260F00" w14:paraId="554119C4" w14:textId="77777777">
        <w:tc>
          <w:tcPr>
            <w:tcW w:w="4140" w:type="dxa"/>
          </w:tcPr>
          <w:p w14:paraId="28F2A6DE" w14:textId="77777777" w:rsidR="00260F00" w:rsidRDefault="00260F00" w:rsidP="00260F00">
            <w:pPr>
              <w:pStyle w:val="BodyText"/>
              <w:spacing w:after="0"/>
              <w:ind w:right="72" w:hanging="14"/>
              <w:jc w:val="center"/>
            </w:pPr>
            <w:r>
              <w:t>X &gt;= Nominal – Deadband/2</w:t>
            </w:r>
          </w:p>
          <w:p w14:paraId="7FF85FAC" w14:textId="77777777" w:rsidR="00260F00" w:rsidRDefault="00260F00" w:rsidP="00260F00">
            <w:pPr>
              <w:pStyle w:val="BodyText"/>
              <w:spacing w:after="0"/>
              <w:ind w:right="72" w:hanging="14"/>
              <w:jc w:val="center"/>
            </w:pPr>
            <w:r>
              <w:t>and</w:t>
            </w:r>
          </w:p>
          <w:p w14:paraId="767B3F32" w14:textId="77777777" w:rsidR="00260F00" w:rsidRDefault="00260F00" w:rsidP="00260F00">
            <w:pPr>
              <w:pStyle w:val="BodyText"/>
              <w:spacing w:after="0"/>
              <w:ind w:right="72" w:hanging="14"/>
              <w:jc w:val="center"/>
            </w:pPr>
            <w:r>
              <w:t>X &lt;= Nominal + Deadband/2</w:t>
            </w:r>
          </w:p>
        </w:tc>
        <w:tc>
          <w:tcPr>
            <w:tcW w:w="3330" w:type="dxa"/>
          </w:tcPr>
          <w:p w14:paraId="713448CA" w14:textId="77777777" w:rsidR="00260F00" w:rsidRDefault="00260F00" w:rsidP="00260F00">
            <w:pPr>
              <w:pStyle w:val="BodyText"/>
              <w:spacing w:after="0"/>
              <w:jc w:val="center"/>
            </w:pPr>
            <w:r>
              <w:t>X &lt; Nominal – Deadband/2</w:t>
            </w:r>
          </w:p>
          <w:p w14:paraId="7DD94F50" w14:textId="77777777" w:rsidR="00260F00" w:rsidRDefault="00260F00" w:rsidP="00260F00">
            <w:pPr>
              <w:pStyle w:val="BodyText"/>
              <w:spacing w:after="0"/>
              <w:jc w:val="center"/>
            </w:pPr>
            <w:r>
              <w:t>or</w:t>
            </w:r>
          </w:p>
          <w:p w14:paraId="14C4997D" w14:textId="77777777" w:rsidR="00260F00" w:rsidRDefault="00260F00" w:rsidP="00260F00">
            <w:pPr>
              <w:pStyle w:val="BodyText"/>
              <w:spacing w:after="0"/>
              <w:jc w:val="center"/>
            </w:pPr>
            <w:r>
              <w:t>X &gt; Nominal + Deadband/2</w:t>
            </w:r>
          </w:p>
        </w:tc>
      </w:tr>
    </w:tbl>
    <w:p w14:paraId="3D864760" w14:textId="77777777" w:rsidR="00F42D69" w:rsidRPr="004A02F8" w:rsidRDefault="00F42D69" w:rsidP="00F42D69">
      <w:pPr>
        <w:pStyle w:val="BodyText"/>
      </w:pPr>
    </w:p>
    <w:p w14:paraId="636CF92D" w14:textId="77777777" w:rsidR="00F42D69" w:rsidRDefault="00F42D69" w:rsidP="00F42D69">
      <w:pPr>
        <w:pStyle w:val="NormalWeb"/>
        <w:spacing w:before="2" w:after="2"/>
        <w:ind w:left="1350" w:hanging="630"/>
        <w:rPr>
          <w:rFonts w:ascii="Arial" w:hAnsi="Arial"/>
          <w:sz w:val="22"/>
        </w:rPr>
      </w:pPr>
      <w:r>
        <w:rPr>
          <w:rFonts w:ascii="Arial" w:hAnsi="Arial"/>
          <w:sz w:val="22"/>
          <w:szCs w:val="24"/>
          <w:shd w:val="clear" w:color="auto" w:fill="FFFFFF"/>
        </w:rPr>
        <w:t>Properties:</w:t>
      </w:r>
    </w:p>
    <w:p w14:paraId="66A0223D" w14:textId="77777777" w:rsidR="00F42D69" w:rsidRDefault="00260F00" w:rsidP="00F42D69">
      <w:pPr>
        <w:pStyle w:val="BodyText"/>
        <w:spacing w:after="0"/>
        <w:ind w:left="2160" w:hanging="806"/>
        <w:rPr>
          <w:sz w:val="22"/>
        </w:rPr>
      </w:pPr>
      <w:r>
        <w:rPr>
          <w:sz w:val="22"/>
        </w:rPr>
        <w:t>Nominal</w:t>
      </w:r>
      <w:r w:rsidR="00F42D69" w:rsidRPr="00F141EF">
        <w:rPr>
          <w:sz w:val="22"/>
        </w:rPr>
        <w:t xml:space="preserve"> – </w:t>
      </w:r>
      <w:r w:rsidR="00F42D69">
        <w:rPr>
          <w:sz w:val="22"/>
        </w:rPr>
        <w:t>the nominal target value. The default is zero.</w:t>
      </w:r>
    </w:p>
    <w:p w14:paraId="284E77C5" w14:textId="77777777" w:rsidR="00B461B9" w:rsidRDefault="00B461B9" w:rsidP="00B461B9">
      <w:pPr>
        <w:pStyle w:val="BodyText"/>
        <w:spacing w:after="0"/>
        <w:ind w:left="2160" w:hanging="806"/>
        <w:rPr>
          <w:sz w:val="22"/>
        </w:rPr>
      </w:pPr>
      <w:r>
        <w:rPr>
          <w:sz w:val="22"/>
        </w:rPr>
        <w:t>Deadband – a tolerance region around the target (½ above and ½ below). Default value is 0.</w:t>
      </w:r>
    </w:p>
    <w:p w14:paraId="655592D6" w14:textId="77777777" w:rsidR="00F42D69" w:rsidRDefault="00F42D69" w:rsidP="00F42D69">
      <w:pPr>
        <w:pStyle w:val="BodyText"/>
        <w:spacing w:after="0"/>
        <w:ind w:left="2160" w:hanging="806"/>
        <w:rPr>
          <w:sz w:val="22"/>
        </w:rPr>
      </w:pPr>
      <w:r>
        <w:rPr>
          <w:sz w:val="22"/>
        </w:rPr>
        <w:t>.</w:t>
      </w:r>
    </w:p>
    <w:p w14:paraId="1EEF0684" w14:textId="77777777" w:rsidR="00F42D69" w:rsidRPr="00F77819" w:rsidRDefault="00F42D69" w:rsidP="00F42D69">
      <w:pPr>
        <w:pStyle w:val="NormalWeb"/>
        <w:spacing w:before="2" w:after="2"/>
        <w:ind w:left="1350" w:hanging="630"/>
        <w:rPr>
          <w:rFonts w:ascii="Arial" w:hAnsi="Arial"/>
          <w:sz w:val="22"/>
        </w:rPr>
      </w:pPr>
      <w:r>
        <w:rPr>
          <w:rFonts w:ascii="Arial" w:hAnsi="Arial"/>
          <w:sz w:val="22"/>
          <w:szCs w:val="24"/>
          <w:shd w:val="clear" w:color="auto" w:fill="FFFFFF"/>
        </w:rPr>
        <w:lastRenderedPageBreak/>
        <w:t>Connections</w:t>
      </w:r>
      <w:r w:rsidRPr="00F77819">
        <w:rPr>
          <w:rFonts w:ascii="Arial" w:hAnsi="Arial"/>
          <w:sz w:val="22"/>
          <w:szCs w:val="24"/>
          <w:shd w:val="clear" w:color="auto" w:fill="FFFFFF"/>
        </w:rPr>
        <w:t>:</w:t>
      </w:r>
    </w:p>
    <w:p w14:paraId="52D9C993" w14:textId="77777777" w:rsidR="00F42D69" w:rsidRDefault="00B461B9" w:rsidP="00F42D69">
      <w:pPr>
        <w:pStyle w:val="BodyText"/>
        <w:numPr>
          <w:ilvl w:val="0"/>
          <w:numId w:val="29"/>
        </w:numPr>
        <w:spacing w:after="0"/>
        <w:rPr>
          <w:sz w:val="22"/>
        </w:rPr>
      </w:pPr>
      <w:r>
        <w:rPr>
          <w:sz w:val="22"/>
        </w:rPr>
        <w:t>in</w:t>
      </w:r>
      <w:r w:rsidR="00F42D69" w:rsidRPr="00F77819">
        <w:rPr>
          <w:sz w:val="22"/>
        </w:rPr>
        <w:t xml:space="preserve"> – </w:t>
      </w:r>
      <w:r w:rsidR="00F42D69">
        <w:rPr>
          <w:sz w:val="22"/>
        </w:rPr>
        <w:t>data connection, the input.</w:t>
      </w:r>
    </w:p>
    <w:p w14:paraId="0816DB28" w14:textId="77777777" w:rsidR="00F42D69" w:rsidRDefault="00F42D69" w:rsidP="00F42D69">
      <w:pPr>
        <w:pStyle w:val="BodyText"/>
        <w:numPr>
          <w:ilvl w:val="0"/>
          <w:numId w:val="29"/>
        </w:numPr>
        <w:spacing w:after="0"/>
        <w:rPr>
          <w:sz w:val="22"/>
        </w:rPr>
      </w:pPr>
      <w:r>
        <w:rPr>
          <w:sz w:val="22"/>
        </w:rPr>
        <w:t>out – truthvalue connection, the result.</w:t>
      </w:r>
    </w:p>
    <w:p w14:paraId="6FE23D55" w14:textId="77777777" w:rsidR="004F596E" w:rsidRDefault="004F596E" w:rsidP="004F596E">
      <w:pPr>
        <w:pStyle w:val="Heading4"/>
      </w:pPr>
      <w:r>
        <w:t>Exit Connection</w:t>
      </w:r>
    </w:p>
    <w:p w14:paraId="5557E1BC" w14:textId="77777777" w:rsidR="004F596E" w:rsidRPr="00782D6C" w:rsidRDefault="004F596E" w:rsidP="004F596E">
      <w:pPr>
        <w:pStyle w:val="ArialBody"/>
        <w:ind w:left="360"/>
        <w:rPr>
          <w:i/>
        </w:rPr>
      </w:pPr>
      <w:r>
        <w:rPr>
          <w:i/>
        </w:rPr>
        <w:t>This is a connection post that is automatically generated when an Encapsulation block is created. It appears on the associated EncapsulatedDiagram associated with the encapsulation. There is one EntryConnection for each outgoing connection on the encapsulation</w:t>
      </w:r>
      <w:r w:rsidRPr="003E0257">
        <w:rPr>
          <w:i/>
        </w:rPr>
        <w:t xml:space="preserve">. </w:t>
      </w:r>
    </w:p>
    <w:p w14:paraId="277BCCE1" w14:textId="77777777" w:rsidR="004F596E" w:rsidRPr="00782D6C" w:rsidRDefault="004F596E" w:rsidP="004F596E">
      <w:pPr>
        <w:pStyle w:val="NormalWeb"/>
        <w:spacing w:before="2" w:after="2"/>
        <w:ind w:left="1350" w:hanging="630"/>
        <w:rPr>
          <w:rFonts w:ascii="Arial" w:hAnsi="Arial"/>
          <w:i/>
          <w:sz w:val="22"/>
          <w:szCs w:val="24"/>
          <w:shd w:val="clear" w:color="auto" w:fill="FFFFFF"/>
        </w:rPr>
      </w:pPr>
    </w:p>
    <w:p w14:paraId="536F9693" w14:textId="77777777" w:rsidR="004F596E" w:rsidRPr="00782D6C" w:rsidRDefault="004F596E" w:rsidP="004F596E">
      <w:pPr>
        <w:pStyle w:val="NormalWeb"/>
        <w:spacing w:before="2" w:after="2"/>
        <w:ind w:left="1350" w:hanging="630"/>
        <w:rPr>
          <w:rFonts w:ascii="Arial" w:hAnsi="Arial"/>
          <w:i/>
          <w:sz w:val="22"/>
          <w:szCs w:val="24"/>
          <w:shd w:val="clear" w:color="auto" w:fill="FFFFFF"/>
        </w:rPr>
      </w:pPr>
      <w:r w:rsidRPr="003E0257">
        <w:rPr>
          <w:rFonts w:ascii="Arial" w:hAnsi="Arial"/>
          <w:i/>
          <w:sz w:val="22"/>
          <w:szCs w:val="24"/>
          <w:shd w:val="clear" w:color="auto" w:fill="FFFFFF"/>
        </w:rPr>
        <w:t>Properties:</w:t>
      </w:r>
    </w:p>
    <w:p w14:paraId="7AF06023" w14:textId="77777777" w:rsidR="004F596E" w:rsidRDefault="004F596E" w:rsidP="004F596E">
      <w:pPr>
        <w:pStyle w:val="BodyText"/>
        <w:spacing w:after="0"/>
        <w:ind w:left="2160" w:hanging="806"/>
        <w:rPr>
          <w:sz w:val="22"/>
        </w:rPr>
      </w:pPr>
      <w:r>
        <w:rPr>
          <w:sz w:val="22"/>
        </w:rPr>
        <w:t>Label – This label is read-only. It matches the name of the anchor point of the parent encapsiulation associated with this block.</w:t>
      </w:r>
    </w:p>
    <w:p w14:paraId="72A51DA4" w14:textId="77777777" w:rsidR="004F596E" w:rsidRPr="00782D6C" w:rsidRDefault="004F596E" w:rsidP="004F596E">
      <w:pPr>
        <w:pStyle w:val="NormalWeb"/>
        <w:spacing w:before="2" w:after="2"/>
        <w:ind w:left="1350" w:hanging="630"/>
        <w:rPr>
          <w:rFonts w:ascii="Arial" w:hAnsi="Arial"/>
          <w:i/>
          <w:sz w:val="22"/>
        </w:rPr>
      </w:pPr>
      <w:r w:rsidRPr="003E0257">
        <w:rPr>
          <w:rFonts w:ascii="Arial" w:hAnsi="Arial"/>
          <w:i/>
          <w:sz w:val="22"/>
          <w:szCs w:val="24"/>
          <w:shd w:val="clear" w:color="auto" w:fill="FFFFFF"/>
        </w:rPr>
        <w:t>Connections:</w:t>
      </w:r>
    </w:p>
    <w:p w14:paraId="436F1164" w14:textId="77777777" w:rsidR="004F596E" w:rsidRDefault="004F596E" w:rsidP="004F596E">
      <w:pPr>
        <w:pStyle w:val="BodyText"/>
        <w:numPr>
          <w:ilvl w:val="0"/>
          <w:numId w:val="29"/>
        </w:numPr>
        <w:spacing w:after="0"/>
        <w:rPr>
          <w:sz w:val="22"/>
        </w:rPr>
      </w:pPr>
      <w:r>
        <w:rPr>
          <w:sz w:val="22"/>
        </w:rPr>
        <w:t>in</w:t>
      </w:r>
      <w:r w:rsidRPr="00F77819">
        <w:rPr>
          <w:sz w:val="22"/>
        </w:rPr>
        <w:t xml:space="preserve"> –</w:t>
      </w:r>
      <w:r>
        <w:rPr>
          <w:sz w:val="22"/>
        </w:rPr>
        <w:t>value to be routed to the parent encapsulation.</w:t>
      </w:r>
    </w:p>
    <w:p w14:paraId="16FB0A10" w14:textId="77777777" w:rsidR="007C022C" w:rsidRDefault="00B141BC">
      <w:pPr>
        <w:pStyle w:val="Heading4"/>
      </w:pPr>
      <w:r>
        <w:t>Ex</w:t>
      </w:r>
      <w:r w:rsidR="008F65B9">
        <w:t>p</w:t>
      </w:r>
      <w:r w:rsidR="000C5299">
        <w:t>onential</w:t>
      </w:r>
    </w:p>
    <w:p w14:paraId="37BDCE65" w14:textId="77777777" w:rsidR="00B141BC" w:rsidRDefault="00B141BC" w:rsidP="00B141BC">
      <w:pPr>
        <w:pStyle w:val="ArialBody"/>
        <w:ind w:left="360"/>
      </w:pPr>
      <w:r>
        <w:t xml:space="preserve">Raise “e” to the value of the input and propagate the result.  Only a single input connection is expected. There is no synchronization issue, nor reset behavior. </w:t>
      </w:r>
    </w:p>
    <w:p w14:paraId="07A3D695" w14:textId="77777777" w:rsidR="00B141BC" w:rsidRPr="005C0DCD" w:rsidRDefault="00B141BC" w:rsidP="00B141BC">
      <w:pPr>
        <w:pStyle w:val="BodyText"/>
      </w:pPr>
    </w:p>
    <w:p w14:paraId="336BB618" w14:textId="77777777" w:rsidR="00B141BC" w:rsidRPr="00F77819" w:rsidRDefault="00B141BC" w:rsidP="00B141BC">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63597C0" w14:textId="77777777" w:rsidR="00B141BC" w:rsidRDefault="00B141BC" w:rsidP="00B141BC">
      <w:pPr>
        <w:pStyle w:val="BodyText"/>
        <w:numPr>
          <w:ilvl w:val="0"/>
          <w:numId w:val="29"/>
        </w:numPr>
        <w:spacing w:after="0"/>
        <w:rPr>
          <w:sz w:val="22"/>
        </w:rPr>
      </w:pPr>
      <w:r>
        <w:rPr>
          <w:sz w:val="22"/>
        </w:rPr>
        <w:t>in</w:t>
      </w:r>
      <w:r w:rsidRPr="00F77819">
        <w:rPr>
          <w:sz w:val="22"/>
        </w:rPr>
        <w:t xml:space="preserve"> – </w:t>
      </w:r>
      <w:r>
        <w:rPr>
          <w:sz w:val="22"/>
        </w:rPr>
        <w:t>data value.</w:t>
      </w:r>
    </w:p>
    <w:p w14:paraId="110B8335" w14:textId="77777777" w:rsidR="00B141BC" w:rsidRDefault="00B141BC" w:rsidP="00B141BC">
      <w:pPr>
        <w:pStyle w:val="BodyText"/>
        <w:numPr>
          <w:ilvl w:val="0"/>
          <w:numId w:val="29"/>
        </w:numPr>
        <w:spacing w:after="0"/>
        <w:rPr>
          <w:sz w:val="22"/>
        </w:rPr>
      </w:pPr>
      <w:r>
        <w:rPr>
          <w:sz w:val="22"/>
        </w:rPr>
        <w:t>out</w:t>
      </w:r>
      <w:r w:rsidRPr="00F77819">
        <w:rPr>
          <w:sz w:val="22"/>
        </w:rPr>
        <w:t xml:space="preserve"> – </w:t>
      </w:r>
      <w:r w:rsidR="0067494A">
        <w:rPr>
          <w:sz w:val="22"/>
        </w:rPr>
        <w:t xml:space="preserve">data value that is e to </w:t>
      </w:r>
      <w:r>
        <w:rPr>
          <w:sz w:val="22"/>
        </w:rPr>
        <w:t>the</w:t>
      </w:r>
      <w:r w:rsidR="00D030EC">
        <w:rPr>
          <w:sz w:val="22"/>
        </w:rPr>
        <w:t xml:space="preserve"> power of the</w:t>
      </w:r>
      <w:r>
        <w:rPr>
          <w:sz w:val="22"/>
        </w:rPr>
        <w:t xml:space="preserve"> input.</w:t>
      </w:r>
      <w:r w:rsidR="0067494A">
        <w:rPr>
          <w:sz w:val="22"/>
        </w:rPr>
        <w:t xml:space="preserve"> </w:t>
      </w:r>
      <w:r>
        <w:rPr>
          <w:sz w:val="22"/>
        </w:rPr>
        <w:t xml:space="preserve"> The timestamp is not altered from the incoming value.</w:t>
      </w:r>
    </w:p>
    <w:p w14:paraId="01B555A9" w14:textId="77777777" w:rsidR="007C022C" w:rsidRDefault="00EC3F88">
      <w:pPr>
        <w:pStyle w:val="Heading4"/>
      </w:pPr>
      <w:r>
        <w:t>Exponential Filter</w:t>
      </w:r>
    </w:p>
    <w:p w14:paraId="24A3D9DC" w14:textId="77777777" w:rsidR="009A6BE7" w:rsidRDefault="00EC3F88">
      <w:pPr>
        <w:pStyle w:val="ArialBody"/>
        <w:ind w:left="360"/>
      </w:pPr>
      <w:r>
        <w:t>Smooth the input with an exponentially-weighted</w:t>
      </w:r>
      <w:r w:rsidR="006452BF">
        <w:t>-</w:t>
      </w:r>
      <w:r>
        <w:t>moving</w:t>
      </w:r>
      <w:r w:rsidR="006452BF">
        <w:t>-</w:t>
      </w:r>
      <w:r>
        <w:t>average.</w:t>
      </w:r>
      <w:r w:rsidR="006452BF">
        <w:t xml:space="preserve"> There is one output for each input. On reset, the average calculation is initialized. Bad data is ignored in the moving average.</w:t>
      </w:r>
      <w:r w:rsidR="00152458">
        <w:t xml:space="preserve"> Entries are weighed by the time-interval between inputs.</w:t>
      </w:r>
    </w:p>
    <w:p w14:paraId="3CE99FDF" w14:textId="77777777" w:rsidR="007C022C" w:rsidRDefault="007C022C">
      <w:pPr>
        <w:pStyle w:val="ArialBody"/>
        <w:ind w:left="360"/>
      </w:pPr>
    </w:p>
    <w:p w14:paraId="69A6FB69" w14:textId="77777777" w:rsidR="00EC3F88" w:rsidRPr="00F77819" w:rsidRDefault="00EC3F88" w:rsidP="00EC3F88">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4607DD56" w14:textId="77777777" w:rsidR="00EC3F88" w:rsidRDefault="00EC3F88" w:rsidP="00EC3F88">
      <w:pPr>
        <w:pStyle w:val="BodyText"/>
        <w:ind w:left="2160" w:hanging="720"/>
        <w:rPr>
          <w:sz w:val="22"/>
        </w:rPr>
      </w:pPr>
      <w:r>
        <w:rPr>
          <w:sz w:val="22"/>
        </w:rPr>
        <w:t>TimeWindow – a t</w:t>
      </w:r>
      <w:r w:rsidR="00FD71E0">
        <w:rPr>
          <w:sz w:val="22"/>
        </w:rPr>
        <w:t xml:space="preserve">ime constant for the average ~ </w:t>
      </w:r>
      <w:r>
        <w:rPr>
          <w:sz w:val="22"/>
        </w:rPr>
        <w:t>s</w:t>
      </w:r>
      <w:r w:rsidR="00FD71E0">
        <w:rPr>
          <w:sz w:val="22"/>
        </w:rPr>
        <w:t>ecs</w:t>
      </w:r>
      <w:r>
        <w:rPr>
          <w:sz w:val="22"/>
        </w:rPr>
        <w:t>.</w:t>
      </w:r>
    </w:p>
    <w:p w14:paraId="36C2FF30" w14:textId="77777777" w:rsidR="00EC3F88" w:rsidRPr="00F77819" w:rsidRDefault="00EC3F88" w:rsidP="00EC3F88">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71C4B132" w14:textId="77777777" w:rsidR="00EC3F88" w:rsidRDefault="00EC3F88" w:rsidP="00EC3F88">
      <w:pPr>
        <w:pStyle w:val="BodyText"/>
        <w:numPr>
          <w:ilvl w:val="0"/>
          <w:numId w:val="29"/>
        </w:numPr>
        <w:spacing w:after="0"/>
        <w:rPr>
          <w:sz w:val="22"/>
        </w:rPr>
      </w:pPr>
      <w:r>
        <w:rPr>
          <w:sz w:val="22"/>
        </w:rPr>
        <w:t>in</w:t>
      </w:r>
      <w:r w:rsidRPr="00F77819">
        <w:rPr>
          <w:sz w:val="22"/>
        </w:rPr>
        <w:t xml:space="preserve"> – </w:t>
      </w:r>
      <w:r>
        <w:rPr>
          <w:sz w:val="22"/>
        </w:rPr>
        <w:t xml:space="preserve">incoming data value. </w:t>
      </w:r>
    </w:p>
    <w:p w14:paraId="21CEC66C" w14:textId="77777777" w:rsidR="00EC3F88" w:rsidRDefault="00EC3F88" w:rsidP="00EC3F88">
      <w:pPr>
        <w:pStyle w:val="BodyText"/>
        <w:numPr>
          <w:ilvl w:val="0"/>
          <w:numId w:val="29"/>
        </w:numPr>
        <w:spacing w:after="0"/>
        <w:rPr>
          <w:sz w:val="22"/>
        </w:rPr>
      </w:pPr>
      <w:r>
        <w:rPr>
          <w:sz w:val="22"/>
        </w:rPr>
        <w:t>out</w:t>
      </w:r>
      <w:r w:rsidRPr="00F77819">
        <w:rPr>
          <w:sz w:val="22"/>
        </w:rPr>
        <w:t xml:space="preserve"> – </w:t>
      </w:r>
      <w:r>
        <w:rPr>
          <w:sz w:val="22"/>
        </w:rPr>
        <w:t>double value representing the input filtered as a moving average. The output timestamp is updated.</w:t>
      </w:r>
    </w:p>
    <w:p w14:paraId="149EEF6F" w14:textId="77777777" w:rsidR="001321FF" w:rsidRDefault="001321FF" w:rsidP="001321FF">
      <w:pPr>
        <w:pStyle w:val="Heading4"/>
      </w:pPr>
      <w:r>
        <w:t>Final Diagnosis</w:t>
      </w:r>
    </w:p>
    <w:p w14:paraId="305432C4" w14:textId="77777777" w:rsidR="001321FF" w:rsidRDefault="001321FF" w:rsidP="001321FF">
      <w:pPr>
        <w:pStyle w:val="ArialBody"/>
        <w:ind w:left="360"/>
      </w:pPr>
      <w:r>
        <w:t xml:space="preserve">Run a configured procedure to determine a recommendation based on a TRUE value on the inpit. </w:t>
      </w:r>
    </w:p>
    <w:p w14:paraId="292C60F2" w14:textId="77777777" w:rsidR="001321FF" w:rsidRDefault="001321FF" w:rsidP="001321FF">
      <w:pPr>
        <w:pStyle w:val="NormalWeb"/>
        <w:spacing w:before="2" w:after="2"/>
        <w:ind w:left="1350" w:hanging="630"/>
        <w:rPr>
          <w:rFonts w:ascii="Arial" w:hAnsi="Arial"/>
          <w:sz w:val="22"/>
          <w:szCs w:val="24"/>
          <w:shd w:val="clear" w:color="auto" w:fill="FFFFFF"/>
        </w:rPr>
      </w:pPr>
    </w:p>
    <w:p w14:paraId="268FF24A" w14:textId="77777777" w:rsidR="001321FF" w:rsidRDefault="001321FF" w:rsidP="001321FF">
      <w:pPr>
        <w:pStyle w:val="NormalWeb"/>
        <w:spacing w:before="2" w:after="2"/>
        <w:ind w:left="1350" w:hanging="630"/>
        <w:rPr>
          <w:rFonts w:ascii="Arial" w:hAnsi="Arial"/>
          <w:sz w:val="22"/>
        </w:rPr>
      </w:pPr>
      <w:r>
        <w:rPr>
          <w:rFonts w:ascii="Arial" w:hAnsi="Arial"/>
          <w:sz w:val="22"/>
          <w:szCs w:val="24"/>
          <w:shd w:val="clear" w:color="auto" w:fill="FFFFFF"/>
        </w:rPr>
        <w:t>Properties:</w:t>
      </w:r>
    </w:p>
    <w:p w14:paraId="7B4EDA92" w14:textId="77777777" w:rsidR="001321FF" w:rsidRPr="008632A7" w:rsidRDefault="008025B3" w:rsidP="001321FF">
      <w:pPr>
        <w:pStyle w:val="BodyText"/>
        <w:ind w:left="2160" w:hanging="810"/>
        <w:rPr>
          <w:i/>
          <w:sz w:val="22"/>
        </w:rPr>
      </w:pPr>
      <w:r w:rsidRPr="008025B3">
        <w:rPr>
          <w:i/>
          <w:sz w:val="22"/>
        </w:rPr>
        <w:t>??? – the multiplier.</w:t>
      </w:r>
    </w:p>
    <w:p w14:paraId="1B23FD24" w14:textId="77777777" w:rsidR="001321FF" w:rsidRPr="00F77819" w:rsidRDefault="001321FF" w:rsidP="001321FF">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EB30959" w14:textId="77777777" w:rsidR="001321FF" w:rsidRDefault="001321FF" w:rsidP="001321FF">
      <w:pPr>
        <w:pStyle w:val="BodyText"/>
        <w:numPr>
          <w:ilvl w:val="0"/>
          <w:numId w:val="29"/>
        </w:numPr>
        <w:spacing w:after="0"/>
        <w:rPr>
          <w:sz w:val="22"/>
        </w:rPr>
      </w:pPr>
      <w:r>
        <w:rPr>
          <w:sz w:val="22"/>
        </w:rPr>
        <w:t>in</w:t>
      </w:r>
      <w:r w:rsidRPr="00F77819">
        <w:rPr>
          <w:sz w:val="22"/>
        </w:rPr>
        <w:t xml:space="preserve"> –</w:t>
      </w:r>
      <w:r>
        <w:rPr>
          <w:sz w:val="22"/>
        </w:rPr>
        <w:t xml:space="preserve"> incoming</w:t>
      </w:r>
      <w:r w:rsidRPr="00F77819">
        <w:rPr>
          <w:sz w:val="22"/>
        </w:rPr>
        <w:t xml:space="preserve"> </w:t>
      </w:r>
      <w:r>
        <w:rPr>
          <w:sz w:val="22"/>
        </w:rPr>
        <w:t>truth value.</w:t>
      </w:r>
    </w:p>
    <w:p w14:paraId="457A68CF" w14:textId="77777777" w:rsidR="001321FF" w:rsidRDefault="001321FF" w:rsidP="001321FF">
      <w:pPr>
        <w:pStyle w:val="BodyText"/>
        <w:numPr>
          <w:ilvl w:val="0"/>
          <w:numId w:val="29"/>
        </w:numPr>
        <w:spacing w:after="0"/>
        <w:rPr>
          <w:sz w:val="22"/>
        </w:rPr>
      </w:pPr>
      <w:r>
        <w:rPr>
          <w:sz w:val="22"/>
        </w:rPr>
        <w:t>out</w:t>
      </w:r>
      <w:r w:rsidRPr="00F77819">
        <w:rPr>
          <w:sz w:val="22"/>
        </w:rPr>
        <w:t xml:space="preserve"> – </w:t>
      </w:r>
      <w:r w:rsidR="008632A7">
        <w:rPr>
          <w:sz w:val="22"/>
        </w:rPr>
        <w:t>passthru of the input</w:t>
      </w:r>
    </w:p>
    <w:p w14:paraId="0413A000" w14:textId="77777777" w:rsidR="002A65AF" w:rsidRDefault="008632A7">
      <w:pPr>
        <w:pStyle w:val="BodyText"/>
        <w:numPr>
          <w:ilvl w:val="0"/>
          <w:numId w:val="29"/>
        </w:numPr>
        <w:spacing w:after="0"/>
        <w:rPr>
          <w:sz w:val="22"/>
        </w:rPr>
      </w:pPr>
      <w:r>
        <w:rPr>
          <w:sz w:val="22"/>
        </w:rPr>
        <w:t>diagnosis</w:t>
      </w:r>
      <w:r w:rsidRPr="00F77819">
        <w:rPr>
          <w:sz w:val="22"/>
        </w:rPr>
        <w:t xml:space="preserve"> – </w:t>
      </w:r>
      <w:r>
        <w:rPr>
          <w:sz w:val="22"/>
        </w:rPr>
        <w:t>text value that is the recommended course of action.</w:t>
      </w:r>
    </w:p>
    <w:p w14:paraId="7FEDC875" w14:textId="77777777" w:rsidR="00426858" w:rsidRDefault="00426858" w:rsidP="00426858">
      <w:pPr>
        <w:pStyle w:val="Heading4"/>
      </w:pPr>
      <w:r>
        <w:lastRenderedPageBreak/>
        <w:t>Gain</w:t>
      </w:r>
    </w:p>
    <w:p w14:paraId="60303400" w14:textId="77777777" w:rsidR="00D030EC" w:rsidRDefault="00D030EC" w:rsidP="00D030EC">
      <w:pPr>
        <w:pStyle w:val="ArialBody"/>
        <w:ind w:left="360"/>
      </w:pPr>
      <w:r>
        <w:t xml:space="preserve">Multiply the value of the input by a configured constant and propagate the result.  Only a single input connection is expected. There is no synchronization issue, nor reset behavior. </w:t>
      </w:r>
    </w:p>
    <w:p w14:paraId="3447DBD0" w14:textId="77777777" w:rsidR="00D030EC" w:rsidRDefault="00D030EC" w:rsidP="00D030EC">
      <w:pPr>
        <w:pStyle w:val="NormalWeb"/>
        <w:spacing w:before="2" w:after="2"/>
        <w:ind w:left="1350" w:hanging="630"/>
        <w:rPr>
          <w:rFonts w:ascii="Arial" w:hAnsi="Arial"/>
          <w:sz w:val="22"/>
          <w:szCs w:val="24"/>
          <w:shd w:val="clear" w:color="auto" w:fill="FFFFFF"/>
        </w:rPr>
      </w:pPr>
    </w:p>
    <w:p w14:paraId="43C87F0C" w14:textId="77777777" w:rsidR="00D030EC" w:rsidRDefault="00D030EC" w:rsidP="00D030EC">
      <w:pPr>
        <w:pStyle w:val="NormalWeb"/>
        <w:spacing w:before="2" w:after="2"/>
        <w:ind w:left="1350" w:hanging="630"/>
        <w:rPr>
          <w:rFonts w:ascii="Arial" w:hAnsi="Arial"/>
          <w:sz w:val="22"/>
        </w:rPr>
      </w:pPr>
      <w:r>
        <w:rPr>
          <w:rFonts w:ascii="Arial" w:hAnsi="Arial"/>
          <w:sz w:val="22"/>
          <w:szCs w:val="24"/>
          <w:shd w:val="clear" w:color="auto" w:fill="FFFFFF"/>
        </w:rPr>
        <w:t>Properties:</w:t>
      </w:r>
    </w:p>
    <w:p w14:paraId="7DBEC9F2" w14:textId="77777777" w:rsidR="007E1ADE" w:rsidRDefault="00D030EC">
      <w:pPr>
        <w:pStyle w:val="BodyText"/>
        <w:ind w:left="2160" w:hanging="810"/>
        <w:rPr>
          <w:sz w:val="22"/>
        </w:rPr>
      </w:pPr>
      <w:r>
        <w:rPr>
          <w:sz w:val="22"/>
        </w:rPr>
        <w:t>Gain – the multiplier</w:t>
      </w:r>
      <w:r w:rsidRPr="00E32CE1">
        <w:rPr>
          <w:sz w:val="22"/>
        </w:rPr>
        <w:t>.</w:t>
      </w:r>
    </w:p>
    <w:p w14:paraId="1B5639E9" w14:textId="77777777" w:rsidR="00D030EC" w:rsidRPr="00F77819" w:rsidRDefault="00D030EC" w:rsidP="00D030EC">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55F84FD3" w14:textId="77777777" w:rsidR="00D030EC" w:rsidRDefault="00D030EC" w:rsidP="00D030EC">
      <w:pPr>
        <w:pStyle w:val="BodyText"/>
        <w:numPr>
          <w:ilvl w:val="0"/>
          <w:numId w:val="29"/>
        </w:numPr>
        <w:spacing w:after="0"/>
        <w:rPr>
          <w:sz w:val="22"/>
        </w:rPr>
      </w:pPr>
      <w:r>
        <w:rPr>
          <w:sz w:val="22"/>
        </w:rPr>
        <w:t>in</w:t>
      </w:r>
      <w:r w:rsidRPr="00F77819">
        <w:rPr>
          <w:sz w:val="22"/>
        </w:rPr>
        <w:t xml:space="preserve"> – </w:t>
      </w:r>
      <w:r>
        <w:rPr>
          <w:sz w:val="22"/>
        </w:rPr>
        <w:t>data value.</w:t>
      </w:r>
    </w:p>
    <w:p w14:paraId="321B23A0" w14:textId="77777777" w:rsidR="00D030EC" w:rsidRDefault="00D030EC" w:rsidP="00D030EC">
      <w:pPr>
        <w:pStyle w:val="BodyText"/>
        <w:numPr>
          <w:ilvl w:val="0"/>
          <w:numId w:val="29"/>
        </w:numPr>
        <w:spacing w:after="0"/>
        <w:rPr>
          <w:sz w:val="22"/>
        </w:rPr>
      </w:pPr>
      <w:r>
        <w:rPr>
          <w:sz w:val="22"/>
        </w:rPr>
        <w:t>out</w:t>
      </w:r>
      <w:r w:rsidRPr="00F77819">
        <w:rPr>
          <w:sz w:val="22"/>
        </w:rPr>
        <w:t xml:space="preserve"> – </w:t>
      </w:r>
      <w:r>
        <w:rPr>
          <w:sz w:val="22"/>
        </w:rPr>
        <w:t>data value that is a specified factor times the input.  The timestamp is not altered from the incoming value.</w:t>
      </w:r>
    </w:p>
    <w:p w14:paraId="56328006" w14:textId="77777777" w:rsidR="007C022C" w:rsidRDefault="008F21D1">
      <w:pPr>
        <w:pStyle w:val="Heading4"/>
      </w:pPr>
      <w:r>
        <w:t>High Limit Observation</w:t>
      </w:r>
    </w:p>
    <w:p w14:paraId="6A664A48" w14:textId="77777777" w:rsidR="001412EB" w:rsidRDefault="008F21D1" w:rsidP="008F21D1">
      <w:pPr>
        <w:pStyle w:val="ArialBody"/>
        <w:ind w:left="360"/>
      </w:pPr>
      <w:r>
        <w:t>Validate incoming input data values against a configured upper limit. The output is a truth-value</w:t>
      </w:r>
      <w:r w:rsidR="001412EB">
        <w:t xml:space="preserve"> determined per the table below</w:t>
      </w:r>
      <w:r>
        <w:t xml:space="preserve">. </w:t>
      </w:r>
    </w:p>
    <w:p w14:paraId="713C9FC5" w14:textId="77777777" w:rsidR="007E1ADE" w:rsidRDefault="007E1ADE">
      <w:pPr>
        <w:pStyle w:val="BodyText"/>
      </w:pPr>
    </w:p>
    <w:tbl>
      <w:tblPr>
        <w:tblStyle w:val="TableGrid"/>
        <w:tblW w:w="7470" w:type="dxa"/>
        <w:tblInd w:w="918" w:type="dxa"/>
        <w:tblLook w:val="00A0" w:firstRow="1" w:lastRow="0" w:firstColumn="1" w:lastColumn="0" w:noHBand="0" w:noVBand="0"/>
      </w:tblPr>
      <w:tblGrid>
        <w:gridCol w:w="4140"/>
        <w:gridCol w:w="3330"/>
      </w:tblGrid>
      <w:tr w:rsidR="001412EB" w14:paraId="28C99713" w14:textId="77777777">
        <w:tc>
          <w:tcPr>
            <w:tcW w:w="4140" w:type="dxa"/>
            <w:shd w:val="clear" w:color="auto" w:fill="FFCC00"/>
          </w:tcPr>
          <w:p w14:paraId="3DCA2CD2" w14:textId="77777777" w:rsidR="001412EB" w:rsidRDefault="001412EB" w:rsidP="00C0215F">
            <w:pPr>
              <w:pStyle w:val="BodyText"/>
              <w:ind w:right="72" w:hanging="18"/>
              <w:jc w:val="center"/>
            </w:pPr>
            <w:r>
              <w:t>TRUE</w:t>
            </w:r>
          </w:p>
        </w:tc>
        <w:tc>
          <w:tcPr>
            <w:tcW w:w="3330" w:type="dxa"/>
            <w:shd w:val="clear" w:color="auto" w:fill="FFCC00"/>
          </w:tcPr>
          <w:p w14:paraId="10264FA1" w14:textId="77777777" w:rsidR="001412EB" w:rsidRDefault="001412EB" w:rsidP="00C0215F">
            <w:pPr>
              <w:pStyle w:val="BodyText"/>
              <w:jc w:val="center"/>
            </w:pPr>
            <w:r>
              <w:t>FALSE</w:t>
            </w:r>
          </w:p>
        </w:tc>
      </w:tr>
      <w:tr w:rsidR="001412EB" w14:paraId="2A3A3205" w14:textId="77777777">
        <w:tc>
          <w:tcPr>
            <w:tcW w:w="4140" w:type="dxa"/>
          </w:tcPr>
          <w:p w14:paraId="58B58799" w14:textId="77777777" w:rsidR="001412EB" w:rsidRDefault="002D484D" w:rsidP="00260F00">
            <w:pPr>
              <w:pStyle w:val="BodyText"/>
              <w:spacing w:after="0"/>
              <w:ind w:right="72" w:hanging="14"/>
              <w:jc w:val="center"/>
            </w:pPr>
            <w:r>
              <w:t>X &gt; Limit</w:t>
            </w:r>
          </w:p>
        </w:tc>
        <w:tc>
          <w:tcPr>
            <w:tcW w:w="3330" w:type="dxa"/>
          </w:tcPr>
          <w:p w14:paraId="471FCE4D" w14:textId="77777777" w:rsidR="001412EB" w:rsidRDefault="002D484D" w:rsidP="00260F00">
            <w:pPr>
              <w:pStyle w:val="BodyText"/>
              <w:spacing w:after="0"/>
              <w:jc w:val="center"/>
            </w:pPr>
            <w:r>
              <w:t>X &lt; Limit - Deadband</w:t>
            </w:r>
          </w:p>
        </w:tc>
      </w:tr>
    </w:tbl>
    <w:p w14:paraId="159DBFB0" w14:textId="77777777" w:rsidR="001412EB" w:rsidRDefault="001412EB" w:rsidP="008F21D1">
      <w:pPr>
        <w:pStyle w:val="ArialBody"/>
        <w:ind w:left="360"/>
      </w:pPr>
    </w:p>
    <w:p w14:paraId="5FCF7C8E" w14:textId="77777777" w:rsidR="001412EB" w:rsidRDefault="001412EB" w:rsidP="001412EB">
      <w:pPr>
        <w:pStyle w:val="ArialBody"/>
        <w:ind w:left="360"/>
        <w:rPr>
          <w:rFonts w:ascii="Courier" w:hAnsi="Courier"/>
        </w:rPr>
      </w:pPr>
      <w:r>
        <w:t xml:space="preserve">For values that fall within the deadband range, retain the most recent past value. On reset the past value is set to </w:t>
      </w:r>
      <w:r w:rsidRPr="00C0215F">
        <w:rPr>
          <w:rFonts w:ascii="Courier" w:hAnsi="Courier"/>
        </w:rPr>
        <w:t>UNKNOWN</w:t>
      </w:r>
      <w:r>
        <w:rPr>
          <w:rFonts w:ascii="Courier" w:hAnsi="Courier"/>
        </w:rPr>
        <w:t>.</w:t>
      </w:r>
    </w:p>
    <w:p w14:paraId="35EA4793" w14:textId="77777777" w:rsidR="007E1ADE" w:rsidRDefault="007E1ADE">
      <w:pPr>
        <w:pStyle w:val="BodyText"/>
      </w:pPr>
    </w:p>
    <w:p w14:paraId="77C8B322" w14:textId="77777777" w:rsidR="008F21D1" w:rsidRDefault="008F21D1" w:rsidP="008F21D1">
      <w:pPr>
        <w:pStyle w:val="NormalWeb"/>
        <w:spacing w:before="2" w:after="2"/>
        <w:ind w:left="1350" w:hanging="630"/>
        <w:rPr>
          <w:rFonts w:ascii="Arial" w:hAnsi="Arial"/>
          <w:sz w:val="22"/>
          <w:szCs w:val="24"/>
          <w:shd w:val="clear" w:color="auto" w:fill="FFFFFF"/>
        </w:rPr>
      </w:pPr>
      <w:r>
        <w:rPr>
          <w:rFonts w:ascii="Arial" w:hAnsi="Arial"/>
          <w:sz w:val="22"/>
          <w:szCs w:val="24"/>
          <w:shd w:val="clear" w:color="auto" w:fill="FFFFFF"/>
        </w:rPr>
        <w:t>Properties:</w:t>
      </w:r>
    </w:p>
    <w:p w14:paraId="698D0C4C" w14:textId="77777777" w:rsidR="007E1ADE" w:rsidRDefault="001412EB">
      <w:pPr>
        <w:pStyle w:val="BodyText"/>
        <w:spacing w:after="0"/>
        <w:ind w:left="2160" w:hanging="806"/>
        <w:rPr>
          <w:sz w:val="22"/>
        </w:rPr>
      </w:pPr>
      <w:r>
        <w:rPr>
          <w:sz w:val="22"/>
        </w:rPr>
        <w:t>Deadband</w:t>
      </w:r>
      <w:r w:rsidRPr="00F141EF">
        <w:rPr>
          <w:sz w:val="22"/>
        </w:rPr>
        <w:t xml:space="preserve"> – </w:t>
      </w:r>
      <w:r>
        <w:rPr>
          <w:sz w:val="22"/>
        </w:rPr>
        <w:t>the value of the deadband, a non-negative number. Default = 0.</w:t>
      </w:r>
    </w:p>
    <w:p w14:paraId="631D9DA4" w14:textId="77777777" w:rsidR="008F21D1" w:rsidRDefault="008F21D1" w:rsidP="008F21D1">
      <w:pPr>
        <w:pStyle w:val="BodyText"/>
        <w:spacing w:after="0"/>
        <w:ind w:left="2160" w:hanging="806"/>
        <w:rPr>
          <w:sz w:val="22"/>
        </w:rPr>
      </w:pPr>
      <w:r>
        <w:rPr>
          <w:sz w:val="22"/>
        </w:rPr>
        <w:t>Limit</w:t>
      </w:r>
      <w:r w:rsidRPr="00F141EF">
        <w:rPr>
          <w:sz w:val="22"/>
        </w:rPr>
        <w:t xml:space="preserve"> – </w:t>
      </w:r>
      <w:r>
        <w:rPr>
          <w:sz w:val="22"/>
        </w:rPr>
        <w:t>the value of the limit</w:t>
      </w:r>
      <w:r w:rsidR="001412EB">
        <w:rPr>
          <w:sz w:val="22"/>
        </w:rPr>
        <w:t>. Default = 0.</w:t>
      </w:r>
    </w:p>
    <w:p w14:paraId="02359B36" w14:textId="77777777" w:rsidR="008F21D1" w:rsidRPr="00F77819" w:rsidRDefault="008F21D1" w:rsidP="008F21D1">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5D90190B" w14:textId="77777777" w:rsidR="008F21D1" w:rsidRDefault="008F21D1" w:rsidP="008F21D1">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7C1D9E33" w14:textId="77777777" w:rsidR="008F21D1" w:rsidRDefault="008F21D1" w:rsidP="008F21D1">
      <w:pPr>
        <w:pStyle w:val="BodyText"/>
        <w:numPr>
          <w:ilvl w:val="0"/>
          <w:numId w:val="29"/>
        </w:numPr>
        <w:spacing w:after="0"/>
        <w:rPr>
          <w:sz w:val="22"/>
        </w:rPr>
      </w:pPr>
      <w:r>
        <w:rPr>
          <w:sz w:val="22"/>
        </w:rPr>
        <w:t>out – truthvalue connection, the result.</w:t>
      </w:r>
    </w:p>
    <w:p w14:paraId="174B0E41" w14:textId="77777777" w:rsidR="005A73A3" w:rsidRDefault="005A73A3" w:rsidP="005A73A3">
      <w:pPr>
        <w:pStyle w:val="Heading4"/>
      </w:pPr>
      <w:r>
        <w:t xml:space="preserve">High </w:t>
      </w:r>
      <w:r w:rsidR="005219DF">
        <w:t>Limit</w:t>
      </w:r>
      <w:r>
        <w:t xml:space="preserve"> Sample</w:t>
      </w:r>
      <w:r w:rsidR="005219DF">
        <w:t xml:space="preserve"> Count</w:t>
      </w:r>
    </w:p>
    <w:p w14:paraId="356E93AE" w14:textId="747AAC7F" w:rsidR="005A73A3" w:rsidRDefault="005A73A3" w:rsidP="005A73A3">
      <w:pPr>
        <w:pStyle w:val="ArialBody"/>
        <w:ind w:left="360"/>
      </w:pPr>
      <w:r w:rsidRPr="000313FA">
        <w:t xml:space="preserve">Test the </w:t>
      </w:r>
      <w:r>
        <w:t xml:space="preserve">last “n” samples </w:t>
      </w:r>
      <w:r w:rsidRPr="000313FA">
        <w:t xml:space="preserve">input for </w:t>
      </w:r>
      <w:r>
        <w:t xml:space="preserve">values greater than a specified limit. For the period of time that the buffer is not filled and a </w:t>
      </w:r>
      <w:r w:rsidRPr="005A73A3">
        <w:rPr>
          <w:rFonts w:ascii="Courier" w:hAnsi="Courier"/>
        </w:rPr>
        <w:t>FALSE</w:t>
      </w:r>
      <w:r>
        <w:t xml:space="preserve"> cannot be </w:t>
      </w:r>
      <w:r w:rsidR="00E44FFB">
        <w:t>assured</w:t>
      </w:r>
      <w:r>
        <w:t>, the result is</w:t>
      </w:r>
      <w:r w:rsidR="00E44FFB">
        <w:t xml:space="preserve"> dependent on the </w:t>
      </w:r>
      <w:r w:rsidR="00E44FFB" w:rsidRPr="009E069D">
        <w:rPr>
          <w:i/>
        </w:rPr>
        <w:t>FillRequired</w:t>
      </w:r>
      <w:r w:rsidR="00E44FFB">
        <w:t xml:space="preserve"> property. If </w:t>
      </w:r>
      <w:r w:rsidR="00E44FFB" w:rsidRPr="00B82F3A">
        <w:rPr>
          <w:rFonts w:ascii="Courier" w:hAnsi="Courier"/>
        </w:rPr>
        <w:t>TRUE</w:t>
      </w:r>
      <w:r w:rsidR="00E44FFB">
        <w:t xml:space="preserve"> then the conclusion is</w:t>
      </w:r>
      <w:r>
        <w:t xml:space="preserve"> </w:t>
      </w:r>
      <w:r w:rsidRPr="005A73A3">
        <w:rPr>
          <w:rFonts w:ascii="Courier" w:hAnsi="Courier"/>
        </w:rPr>
        <w:t>UNKNOWN</w:t>
      </w:r>
      <w:r w:rsidR="00E44FFB">
        <w:t xml:space="preserve">; otherwise the conclusion is </w:t>
      </w:r>
      <w:r w:rsidR="00E44FFB" w:rsidRPr="00B82F3A">
        <w:rPr>
          <w:rFonts w:ascii="Courier" w:hAnsi="Courier"/>
        </w:rPr>
        <w:t>FALSE</w:t>
      </w:r>
      <w:r w:rsidR="00E44FFB">
        <w:rPr>
          <w:rFonts w:ascii="Courier" w:hAnsi="Courier"/>
        </w:rPr>
        <w:t>.</w:t>
      </w:r>
    </w:p>
    <w:p w14:paraId="6E24394C" w14:textId="77777777" w:rsidR="005A73A3" w:rsidRDefault="005A73A3" w:rsidP="005A73A3">
      <w:pPr>
        <w:pStyle w:val="ArialBody"/>
        <w:ind w:left="360"/>
      </w:pPr>
    </w:p>
    <w:p w14:paraId="7EB7168F" w14:textId="77777777" w:rsidR="005A73A3" w:rsidRDefault="005A73A3" w:rsidP="005A73A3">
      <w:pPr>
        <w:pStyle w:val="ArialBody"/>
        <w:ind w:left="360"/>
      </w:pPr>
      <w:r>
        <w:t>A hysteresis property controls the behavior with regard to deadband processing. Refer to the “LogicFilter” block for details.</w:t>
      </w:r>
    </w:p>
    <w:p w14:paraId="50E97930" w14:textId="77777777" w:rsidR="005A73A3" w:rsidRPr="007F24AD" w:rsidRDefault="005A73A3" w:rsidP="005A73A3">
      <w:pPr>
        <w:pStyle w:val="BodyText"/>
      </w:pPr>
    </w:p>
    <w:p w14:paraId="27DB0F6A" w14:textId="77777777" w:rsidR="005A73A3" w:rsidRPr="00F77819" w:rsidRDefault="005A73A3" w:rsidP="005A73A3">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19EB1B58" w14:textId="77777777" w:rsidR="005A73A3" w:rsidRDefault="005A73A3" w:rsidP="005A73A3">
      <w:pPr>
        <w:pStyle w:val="BodyText"/>
        <w:ind w:left="2160" w:hanging="720"/>
        <w:rPr>
          <w:sz w:val="22"/>
        </w:rPr>
      </w:pPr>
      <w:r>
        <w:rPr>
          <w:sz w:val="22"/>
        </w:rPr>
        <w:t>Value</w:t>
      </w:r>
      <w:r w:rsidRPr="00F77819">
        <w:rPr>
          <w:sz w:val="22"/>
        </w:rPr>
        <w:t xml:space="preserve"> – </w:t>
      </w:r>
      <w:r>
        <w:rPr>
          <w:sz w:val="22"/>
        </w:rPr>
        <w:t>the current true ratio</w:t>
      </w:r>
    </w:p>
    <w:p w14:paraId="6B84BD88" w14:textId="77777777" w:rsidR="005A73A3" w:rsidRPr="00E7255D" w:rsidRDefault="005A73A3" w:rsidP="005A73A3">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5E67FDF2" w14:textId="77777777" w:rsidR="005A73A3" w:rsidRDefault="005A73A3" w:rsidP="005A73A3">
      <w:pPr>
        <w:pStyle w:val="BodyText"/>
        <w:spacing w:after="0"/>
        <w:ind w:left="2160" w:hanging="806"/>
        <w:rPr>
          <w:sz w:val="22"/>
        </w:rPr>
      </w:pPr>
      <w:r w:rsidRPr="000313FA">
        <w:rPr>
          <w:sz w:val="22"/>
        </w:rPr>
        <w:t xml:space="preserve">Deadband – the value of the deadband, a non-negative </w:t>
      </w:r>
      <w:r>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56860A59" w14:textId="77777777" w:rsidR="005A73A3" w:rsidRDefault="005A73A3" w:rsidP="005A73A3">
      <w:pPr>
        <w:pStyle w:val="BodyText"/>
        <w:spacing w:after="0"/>
        <w:ind w:left="2160" w:hanging="806"/>
        <w:rPr>
          <w:rFonts w:ascii="Courier" w:hAnsi="Courier"/>
          <w:sz w:val="22"/>
        </w:rPr>
      </w:pPr>
      <w:r>
        <w:rPr>
          <w:sz w:val="22"/>
        </w:rPr>
        <w:t xml:space="preserve">Hysteresis – </w:t>
      </w:r>
      <w:r w:rsidRPr="00B82F3A">
        <w:rPr>
          <w:rFonts w:ascii="Courier" w:hAnsi="Courier"/>
          <w:sz w:val="22"/>
        </w:rPr>
        <w:t>TRUE, FALSE, ALWAYS, NEVER</w:t>
      </w:r>
      <w:r>
        <w:rPr>
          <w:rFonts w:ascii="Courier" w:hAnsi="Courier"/>
          <w:sz w:val="22"/>
        </w:rPr>
        <w:t xml:space="preserve">. </w:t>
      </w:r>
      <w:r w:rsidRPr="000313FA">
        <w:rPr>
          <w:sz w:val="22"/>
        </w:rPr>
        <w:t>Default</w:t>
      </w:r>
      <w:r>
        <w:rPr>
          <w:sz w:val="22"/>
        </w:rPr>
        <w:t xml:space="preserve"> is </w:t>
      </w:r>
      <w:r w:rsidRPr="00B82F3A">
        <w:rPr>
          <w:rFonts w:ascii="Courier" w:hAnsi="Courier"/>
          <w:sz w:val="22"/>
        </w:rPr>
        <w:t>NEVER</w:t>
      </w:r>
      <w:r>
        <w:rPr>
          <w:rFonts w:ascii="Courier" w:hAnsi="Courier"/>
          <w:sz w:val="22"/>
        </w:rPr>
        <w:t>.</w:t>
      </w:r>
    </w:p>
    <w:p w14:paraId="6F47E593" w14:textId="77777777" w:rsidR="00EA4BD2" w:rsidRDefault="00AF0AA2">
      <w:pPr>
        <w:pStyle w:val="BodyText"/>
        <w:spacing w:after="0"/>
        <w:ind w:left="2160" w:hanging="810"/>
        <w:rPr>
          <w:sz w:val="22"/>
        </w:rPr>
      </w:pPr>
      <w:r>
        <w:rPr>
          <w:sz w:val="22"/>
        </w:rPr>
        <w:t>Limit</w:t>
      </w:r>
      <w:r w:rsidRPr="00F141EF">
        <w:rPr>
          <w:sz w:val="22"/>
        </w:rPr>
        <w:t xml:space="preserve"> – </w:t>
      </w:r>
      <w:r>
        <w:rPr>
          <w:sz w:val="22"/>
        </w:rPr>
        <w:t>the value of the limit, default is zero</w:t>
      </w:r>
      <w:r w:rsidRPr="00F141EF">
        <w:rPr>
          <w:sz w:val="22"/>
        </w:rPr>
        <w:t>.</w:t>
      </w:r>
    </w:p>
    <w:p w14:paraId="343F3229" w14:textId="77777777" w:rsidR="005219DF" w:rsidRDefault="00E63A52" w:rsidP="005219DF">
      <w:pPr>
        <w:pStyle w:val="BodyText"/>
        <w:spacing w:after="0"/>
        <w:ind w:left="2160" w:hanging="810"/>
        <w:rPr>
          <w:sz w:val="22"/>
        </w:rPr>
      </w:pPr>
      <w:r>
        <w:rPr>
          <w:sz w:val="22"/>
        </w:rPr>
        <w:t>FillRequired</w:t>
      </w:r>
      <w:r w:rsidR="005219DF" w:rsidRPr="00F141EF">
        <w:rPr>
          <w:sz w:val="22"/>
        </w:rPr>
        <w:t xml:space="preserve"> – </w:t>
      </w:r>
      <w:r w:rsidR="005219DF">
        <w:rPr>
          <w:sz w:val="22"/>
        </w:rPr>
        <w:t xml:space="preserve">if </w:t>
      </w:r>
      <w:r w:rsidR="00857899" w:rsidRPr="00B82F3A">
        <w:rPr>
          <w:rFonts w:ascii="Courier" w:hAnsi="Courier"/>
          <w:sz w:val="22"/>
        </w:rPr>
        <w:t>TRUE</w:t>
      </w:r>
      <w:r w:rsidR="005219DF">
        <w:rPr>
          <w:sz w:val="22"/>
        </w:rPr>
        <w:t xml:space="preserve">, the state of the block is </w:t>
      </w:r>
      <w:r w:rsidR="000E68B2" w:rsidRPr="006F5951">
        <w:rPr>
          <w:rFonts w:ascii="Courier" w:hAnsi="Courier"/>
          <w:sz w:val="22"/>
        </w:rPr>
        <w:t>UNKNOWN</w:t>
      </w:r>
      <w:r w:rsidR="005219DF">
        <w:rPr>
          <w:sz w:val="22"/>
        </w:rPr>
        <w:t xml:space="preserve"> until the buffer fills. Default is </w:t>
      </w:r>
      <w:r w:rsidR="00857899" w:rsidRPr="00B82F3A">
        <w:rPr>
          <w:rFonts w:ascii="Courier" w:hAnsi="Courier"/>
          <w:sz w:val="22"/>
        </w:rPr>
        <w:t>TRUE</w:t>
      </w:r>
      <w:r w:rsidR="005219DF" w:rsidRPr="00F141EF">
        <w:rPr>
          <w:sz w:val="22"/>
        </w:rPr>
        <w:t>.</w:t>
      </w:r>
    </w:p>
    <w:p w14:paraId="77742F2D" w14:textId="77777777" w:rsidR="005A73A3" w:rsidRPr="00E7255D" w:rsidRDefault="005A73A3" w:rsidP="005A73A3">
      <w:pPr>
        <w:pStyle w:val="BodyText"/>
        <w:spacing w:after="0"/>
        <w:ind w:left="2160" w:hanging="806"/>
        <w:rPr>
          <w:sz w:val="22"/>
        </w:rPr>
      </w:pPr>
      <w:r>
        <w:rPr>
          <w:sz w:val="22"/>
        </w:rPr>
        <w:lastRenderedPageBreak/>
        <w:t>TriggerCount</w:t>
      </w:r>
      <w:r w:rsidRPr="000313FA">
        <w:rPr>
          <w:sz w:val="22"/>
        </w:rPr>
        <w:t xml:space="preserve"> – the minumum </w:t>
      </w:r>
      <w:r>
        <w:rPr>
          <w:sz w:val="22"/>
        </w:rPr>
        <w:t xml:space="preserve">number of samples that must be grater than the limit in order to evaluate as TRUE. </w:t>
      </w:r>
      <w:r w:rsidRPr="000313FA">
        <w:rPr>
          <w:sz w:val="22"/>
        </w:rPr>
        <w:t xml:space="preserve"> Default = 0.</w:t>
      </w:r>
    </w:p>
    <w:p w14:paraId="3F42BAD9" w14:textId="77777777" w:rsidR="005A73A3" w:rsidRPr="00E7255D" w:rsidRDefault="005A73A3" w:rsidP="005A73A3">
      <w:pPr>
        <w:pStyle w:val="BodyText"/>
        <w:spacing w:after="0"/>
        <w:ind w:left="2160" w:hanging="806"/>
        <w:rPr>
          <w:sz w:val="22"/>
        </w:rPr>
      </w:pPr>
      <w:r>
        <w:rPr>
          <w:sz w:val="22"/>
        </w:rPr>
        <w:t>SampleSize</w:t>
      </w:r>
      <w:r w:rsidRPr="00F141EF">
        <w:rPr>
          <w:sz w:val="22"/>
        </w:rPr>
        <w:t xml:space="preserve"> – </w:t>
      </w:r>
      <w:r>
        <w:rPr>
          <w:sz w:val="22"/>
        </w:rPr>
        <w:t>the number of points to include in the analysis. When the sample size is changed, the buffer is cleared.</w:t>
      </w:r>
    </w:p>
    <w:p w14:paraId="7E06E714" w14:textId="77777777" w:rsidR="005A73A3" w:rsidRPr="00E7255D" w:rsidRDefault="005A73A3" w:rsidP="005A73A3">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69DBD8B5" w14:textId="77777777" w:rsidR="005A73A3" w:rsidRPr="00E7255D" w:rsidRDefault="005A73A3" w:rsidP="005A73A3">
      <w:pPr>
        <w:pStyle w:val="BodyText"/>
        <w:numPr>
          <w:ilvl w:val="0"/>
          <w:numId w:val="29"/>
        </w:numPr>
        <w:spacing w:after="0"/>
        <w:rPr>
          <w:sz w:val="22"/>
        </w:rPr>
      </w:pPr>
      <w:r w:rsidRPr="000313FA">
        <w:rPr>
          <w:sz w:val="22"/>
        </w:rPr>
        <w:t>in – truth value, the input being monitored.</w:t>
      </w:r>
    </w:p>
    <w:p w14:paraId="32158E11" w14:textId="77777777" w:rsidR="005A73A3" w:rsidRPr="00E7255D" w:rsidRDefault="005A73A3" w:rsidP="005A73A3">
      <w:pPr>
        <w:pStyle w:val="BodyText"/>
        <w:numPr>
          <w:ilvl w:val="0"/>
          <w:numId w:val="29"/>
        </w:numPr>
        <w:spacing w:after="0"/>
        <w:rPr>
          <w:sz w:val="22"/>
        </w:rPr>
      </w:pPr>
      <w:r w:rsidRPr="000313FA">
        <w:rPr>
          <w:sz w:val="22"/>
        </w:rPr>
        <w:t>out – truth value, true if the input is true for more than the limit.</w:t>
      </w:r>
    </w:p>
    <w:p w14:paraId="7FF7F4BE" w14:textId="77777777" w:rsidR="005A73A3" w:rsidRPr="007F24AD" w:rsidRDefault="005A73A3" w:rsidP="005A73A3">
      <w:pPr>
        <w:pStyle w:val="BodyText"/>
      </w:pPr>
    </w:p>
    <w:p w14:paraId="667523AB" w14:textId="77777777" w:rsidR="00AF0AA2" w:rsidRDefault="00AF0AA2" w:rsidP="00AF0AA2">
      <w:pPr>
        <w:pStyle w:val="Heading4"/>
      </w:pPr>
      <w:r>
        <w:t xml:space="preserve">High </w:t>
      </w:r>
      <w:r w:rsidR="005219DF">
        <w:t>Limit</w:t>
      </w:r>
      <w:r>
        <w:t xml:space="preserve"> Time</w:t>
      </w:r>
      <w:r w:rsidR="005219DF">
        <w:t xml:space="preserve"> </w:t>
      </w:r>
      <w:r w:rsidR="00E63A52">
        <w:t>Window</w:t>
      </w:r>
    </w:p>
    <w:p w14:paraId="3370EAE9" w14:textId="77777777" w:rsidR="00671CEF" w:rsidRDefault="00AF0AA2" w:rsidP="00AF0AA2">
      <w:pPr>
        <w:pStyle w:val="ArialBody"/>
        <w:ind w:left="360"/>
        <w:rPr>
          <w:rFonts w:ascii="Courier" w:hAnsi="Courier"/>
        </w:rPr>
      </w:pPr>
      <w:r>
        <w:t xml:space="preserve">Test </w:t>
      </w:r>
      <w:r w:rsidRPr="000313FA">
        <w:t>input</w:t>
      </w:r>
      <w:r>
        <w:t>s within a specified time window</w:t>
      </w:r>
      <w:r w:rsidRPr="000313FA">
        <w:t xml:space="preserve"> for </w:t>
      </w:r>
      <w:r>
        <w:t xml:space="preserve">values greater than a specified limit. </w:t>
      </w:r>
      <w:r w:rsidR="00671CEF">
        <w:t xml:space="preserve">For the period of time that the buffer is not filled and a </w:t>
      </w:r>
      <w:r w:rsidR="00671CEF" w:rsidRPr="005A73A3">
        <w:rPr>
          <w:rFonts w:ascii="Courier" w:hAnsi="Courier"/>
        </w:rPr>
        <w:t>FALSE</w:t>
      </w:r>
      <w:r w:rsidR="00671CEF">
        <w:t xml:space="preserve"> cannot be assured, the result is dependent on the </w:t>
      </w:r>
      <w:r w:rsidR="00671CEF" w:rsidRPr="00DC34E1">
        <w:rPr>
          <w:i/>
        </w:rPr>
        <w:t>FillRequired</w:t>
      </w:r>
      <w:r w:rsidR="00671CEF">
        <w:t xml:space="preserve"> property. If </w:t>
      </w:r>
      <w:r w:rsidR="00671CEF" w:rsidRPr="00B82F3A">
        <w:rPr>
          <w:rFonts w:ascii="Courier" w:hAnsi="Courier"/>
        </w:rPr>
        <w:t>TRUE</w:t>
      </w:r>
      <w:r w:rsidR="00671CEF">
        <w:t xml:space="preserve"> then the conclusion is </w:t>
      </w:r>
      <w:r w:rsidR="00671CEF" w:rsidRPr="005A73A3">
        <w:rPr>
          <w:rFonts w:ascii="Courier" w:hAnsi="Courier"/>
        </w:rPr>
        <w:t>UNKNOWN</w:t>
      </w:r>
      <w:r w:rsidR="00671CEF">
        <w:t xml:space="preserve">; otherwise the conclusion is </w:t>
      </w:r>
      <w:r w:rsidR="00671CEF" w:rsidRPr="00B82F3A">
        <w:rPr>
          <w:rFonts w:ascii="Courier" w:hAnsi="Courier"/>
        </w:rPr>
        <w:t>FALSE</w:t>
      </w:r>
      <w:r w:rsidR="00671CEF">
        <w:rPr>
          <w:rFonts w:ascii="Courier" w:hAnsi="Courier"/>
        </w:rPr>
        <w:t>.</w:t>
      </w:r>
    </w:p>
    <w:p w14:paraId="67324948" w14:textId="77777777" w:rsidR="00671CEF" w:rsidRDefault="00671CEF" w:rsidP="00AF0AA2">
      <w:pPr>
        <w:pStyle w:val="ArialBody"/>
        <w:ind w:left="360"/>
        <w:rPr>
          <w:rFonts w:ascii="Courier" w:hAnsi="Courier"/>
        </w:rPr>
      </w:pPr>
    </w:p>
    <w:p w14:paraId="36E640B2" w14:textId="5B64312E" w:rsidR="00AF0AA2" w:rsidRDefault="00AF0AA2" w:rsidP="00AF0AA2">
      <w:pPr>
        <w:pStyle w:val="ArialBody"/>
        <w:ind w:left="360"/>
      </w:pPr>
      <w:r>
        <w:t xml:space="preserve">If a new value is not received within the scan interval, then a value for that interval is generated as a copy of the last good value. Values of bad quality are ignored. </w:t>
      </w:r>
    </w:p>
    <w:p w14:paraId="03CB37AE" w14:textId="77777777" w:rsidR="00671CEF" w:rsidRDefault="00671CEF" w:rsidP="00671CEF">
      <w:pPr>
        <w:pStyle w:val="ArialBody"/>
        <w:ind w:left="360"/>
        <w:rPr>
          <w:rFonts w:ascii="Courier" w:hAnsi="Courier"/>
        </w:rPr>
      </w:pPr>
    </w:p>
    <w:p w14:paraId="2E037910" w14:textId="77777777" w:rsidR="00AF0AA2" w:rsidRDefault="00AF0AA2" w:rsidP="00AF0AA2">
      <w:pPr>
        <w:pStyle w:val="ArialBody"/>
        <w:ind w:left="360"/>
      </w:pPr>
      <w:r>
        <w:t>A hysteresis property controls the behavior with regard to deadband processing. Refer to the “LogicFilter” block for details.</w:t>
      </w:r>
    </w:p>
    <w:p w14:paraId="56482AFC" w14:textId="77777777" w:rsidR="00AF0AA2" w:rsidRPr="007F24AD" w:rsidRDefault="00AF0AA2" w:rsidP="00AF0AA2">
      <w:pPr>
        <w:pStyle w:val="BodyText"/>
      </w:pPr>
    </w:p>
    <w:p w14:paraId="29A5ED06" w14:textId="77777777" w:rsidR="00AF0AA2" w:rsidRPr="00F77819" w:rsidRDefault="00AF0AA2" w:rsidP="00AF0AA2">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D82D319" w14:textId="77777777" w:rsidR="00AF0AA2" w:rsidRDefault="00AF0AA2" w:rsidP="00AF0AA2">
      <w:pPr>
        <w:pStyle w:val="BodyText"/>
        <w:ind w:left="2160" w:hanging="720"/>
        <w:rPr>
          <w:sz w:val="22"/>
        </w:rPr>
      </w:pPr>
      <w:r>
        <w:rPr>
          <w:sz w:val="22"/>
        </w:rPr>
        <w:t>Value</w:t>
      </w:r>
      <w:r w:rsidRPr="00F77819">
        <w:rPr>
          <w:sz w:val="22"/>
        </w:rPr>
        <w:t xml:space="preserve"> – </w:t>
      </w:r>
      <w:r>
        <w:rPr>
          <w:sz w:val="22"/>
        </w:rPr>
        <w:t>the current count</w:t>
      </w:r>
    </w:p>
    <w:p w14:paraId="7EE950B4" w14:textId="77777777" w:rsidR="00AF0AA2" w:rsidRPr="00E7255D" w:rsidRDefault="00AF0AA2" w:rsidP="00AF0AA2">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57C9F570" w14:textId="77777777" w:rsidR="00AF0AA2" w:rsidRDefault="00AF0AA2" w:rsidP="00AF0AA2">
      <w:pPr>
        <w:pStyle w:val="BodyText"/>
        <w:spacing w:after="0"/>
        <w:ind w:left="2160" w:hanging="806"/>
        <w:rPr>
          <w:sz w:val="22"/>
        </w:rPr>
      </w:pPr>
      <w:r w:rsidRPr="000313FA">
        <w:rPr>
          <w:sz w:val="22"/>
        </w:rPr>
        <w:t xml:space="preserve">Deadband – the value of the deadband, a non-negative </w:t>
      </w:r>
      <w:r>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79D9A0D3" w14:textId="77777777" w:rsidR="00AF0AA2" w:rsidRDefault="00AF0AA2" w:rsidP="00AF0AA2">
      <w:pPr>
        <w:pStyle w:val="BodyText"/>
        <w:spacing w:after="0"/>
        <w:ind w:left="2160" w:hanging="806"/>
        <w:rPr>
          <w:rFonts w:ascii="Courier" w:hAnsi="Courier"/>
          <w:sz w:val="22"/>
        </w:rPr>
      </w:pPr>
      <w:r>
        <w:rPr>
          <w:sz w:val="22"/>
        </w:rPr>
        <w:t xml:space="preserve">Hysteresis – </w:t>
      </w:r>
      <w:r w:rsidRPr="00B82F3A">
        <w:rPr>
          <w:rFonts w:ascii="Courier" w:hAnsi="Courier"/>
          <w:sz w:val="22"/>
        </w:rPr>
        <w:t>TRUE, FALSE, ALWAYS, NEVER</w:t>
      </w:r>
      <w:r>
        <w:rPr>
          <w:rFonts w:ascii="Courier" w:hAnsi="Courier"/>
          <w:sz w:val="22"/>
        </w:rPr>
        <w:t xml:space="preserve">. </w:t>
      </w:r>
      <w:r w:rsidRPr="000313FA">
        <w:rPr>
          <w:sz w:val="22"/>
        </w:rPr>
        <w:t>Default</w:t>
      </w:r>
      <w:r>
        <w:rPr>
          <w:sz w:val="22"/>
        </w:rPr>
        <w:t xml:space="preserve"> is </w:t>
      </w:r>
      <w:r w:rsidRPr="00B82F3A">
        <w:rPr>
          <w:rFonts w:ascii="Courier" w:hAnsi="Courier"/>
          <w:sz w:val="22"/>
        </w:rPr>
        <w:t>NEVER</w:t>
      </w:r>
      <w:r>
        <w:rPr>
          <w:rFonts w:ascii="Courier" w:hAnsi="Courier"/>
          <w:sz w:val="22"/>
        </w:rPr>
        <w:t>.</w:t>
      </w:r>
    </w:p>
    <w:p w14:paraId="2CFBC85F" w14:textId="77777777" w:rsidR="00AF0AA2" w:rsidRDefault="00AF0AA2" w:rsidP="00AF0AA2">
      <w:pPr>
        <w:pStyle w:val="BodyText"/>
        <w:spacing w:after="0"/>
        <w:ind w:left="2160" w:hanging="810"/>
        <w:rPr>
          <w:sz w:val="22"/>
        </w:rPr>
      </w:pPr>
      <w:r>
        <w:rPr>
          <w:sz w:val="22"/>
        </w:rPr>
        <w:t>Limit</w:t>
      </w:r>
      <w:r w:rsidRPr="00F141EF">
        <w:rPr>
          <w:sz w:val="22"/>
        </w:rPr>
        <w:t xml:space="preserve"> – </w:t>
      </w:r>
      <w:r>
        <w:rPr>
          <w:sz w:val="22"/>
        </w:rPr>
        <w:t>the value of the limit, default is zero</w:t>
      </w:r>
      <w:r w:rsidRPr="00F141EF">
        <w:rPr>
          <w:sz w:val="22"/>
        </w:rPr>
        <w:t>.</w:t>
      </w:r>
    </w:p>
    <w:p w14:paraId="5242B8F5" w14:textId="77777777" w:rsidR="00AF0AA2" w:rsidRPr="00E7255D" w:rsidRDefault="00AF0AA2" w:rsidP="00AF0AA2">
      <w:pPr>
        <w:pStyle w:val="BodyText"/>
        <w:spacing w:after="0"/>
        <w:ind w:left="2160" w:hanging="806"/>
        <w:rPr>
          <w:sz w:val="22"/>
        </w:rPr>
      </w:pPr>
      <w:r w:rsidRPr="0019504A">
        <w:rPr>
          <w:sz w:val="22"/>
        </w:rPr>
        <w:t>S</w:t>
      </w:r>
      <w:r>
        <w:rPr>
          <w:sz w:val="22"/>
        </w:rPr>
        <w:t>can</w:t>
      </w:r>
      <w:r w:rsidRPr="0019504A">
        <w:rPr>
          <w:sz w:val="22"/>
        </w:rPr>
        <w:t>Interval – the sampling interval ~ secs</w:t>
      </w:r>
    </w:p>
    <w:p w14:paraId="64BE5DAD" w14:textId="77777777" w:rsidR="00AF0AA2" w:rsidRDefault="00AF0AA2" w:rsidP="00AF0AA2">
      <w:pPr>
        <w:pStyle w:val="BodyText"/>
        <w:spacing w:after="0"/>
        <w:ind w:left="2160" w:hanging="806"/>
        <w:rPr>
          <w:sz w:val="22"/>
        </w:rPr>
      </w:pPr>
      <w:r>
        <w:rPr>
          <w:sz w:val="22"/>
        </w:rPr>
        <w:t>TimeWindow</w:t>
      </w:r>
      <w:r w:rsidRPr="00F141EF">
        <w:rPr>
          <w:sz w:val="22"/>
        </w:rPr>
        <w:t xml:space="preserve"> – </w:t>
      </w:r>
      <w:r>
        <w:rPr>
          <w:sz w:val="22"/>
        </w:rPr>
        <w:t>the period over which the analysis is to take place. ~ secs.</w:t>
      </w:r>
    </w:p>
    <w:p w14:paraId="761CAB68" w14:textId="77777777" w:rsidR="00AF0AA2" w:rsidRPr="00E7255D" w:rsidRDefault="00AF0AA2" w:rsidP="00AF0AA2">
      <w:pPr>
        <w:pStyle w:val="BodyText"/>
        <w:spacing w:after="0"/>
        <w:ind w:left="2160" w:hanging="806"/>
        <w:rPr>
          <w:sz w:val="22"/>
        </w:rPr>
      </w:pPr>
      <w:r>
        <w:rPr>
          <w:sz w:val="22"/>
        </w:rPr>
        <w:t>TriggerCount</w:t>
      </w:r>
      <w:r w:rsidRPr="000313FA">
        <w:rPr>
          <w:sz w:val="22"/>
        </w:rPr>
        <w:t xml:space="preserve"> – the minumum </w:t>
      </w:r>
      <w:r>
        <w:rPr>
          <w:sz w:val="22"/>
        </w:rPr>
        <w:t xml:space="preserve">number of samples that must be less than the limit in order to evaluate as TRUE. </w:t>
      </w:r>
      <w:r w:rsidRPr="000313FA">
        <w:rPr>
          <w:sz w:val="22"/>
        </w:rPr>
        <w:t xml:space="preserve"> Default = 0.</w:t>
      </w:r>
      <w:r>
        <w:rPr>
          <w:sz w:val="22"/>
        </w:rPr>
        <w:t xml:space="preserve"> </w:t>
      </w:r>
    </w:p>
    <w:p w14:paraId="44E8B4C2" w14:textId="77777777" w:rsidR="00AF0AA2" w:rsidRDefault="00AF0AA2" w:rsidP="00AF0AA2">
      <w:pPr>
        <w:pStyle w:val="BodyText"/>
        <w:spacing w:after="0"/>
        <w:ind w:left="2160" w:hanging="806"/>
        <w:rPr>
          <w:sz w:val="22"/>
        </w:rPr>
      </w:pPr>
    </w:p>
    <w:p w14:paraId="2E6B599C" w14:textId="77777777" w:rsidR="00AF0AA2" w:rsidRPr="00E7255D" w:rsidRDefault="00AF0AA2" w:rsidP="00AF0AA2">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6759750F" w14:textId="77777777" w:rsidR="00AF0AA2" w:rsidRPr="00E7255D" w:rsidRDefault="00AF0AA2" w:rsidP="00AF0AA2">
      <w:pPr>
        <w:pStyle w:val="BodyText"/>
        <w:numPr>
          <w:ilvl w:val="0"/>
          <w:numId w:val="29"/>
        </w:numPr>
        <w:spacing w:after="0"/>
        <w:rPr>
          <w:sz w:val="22"/>
        </w:rPr>
      </w:pPr>
      <w:r w:rsidRPr="000313FA">
        <w:rPr>
          <w:sz w:val="22"/>
        </w:rPr>
        <w:t>in – truth value, the input being monitored.</w:t>
      </w:r>
    </w:p>
    <w:p w14:paraId="6DECB3E9" w14:textId="77777777" w:rsidR="00AF0AA2" w:rsidRPr="00E7255D" w:rsidRDefault="00AF0AA2" w:rsidP="00AF0AA2">
      <w:pPr>
        <w:pStyle w:val="BodyText"/>
        <w:numPr>
          <w:ilvl w:val="0"/>
          <w:numId w:val="29"/>
        </w:numPr>
        <w:spacing w:after="0"/>
        <w:rPr>
          <w:sz w:val="22"/>
        </w:rPr>
      </w:pPr>
      <w:r w:rsidRPr="000313FA">
        <w:rPr>
          <w:sz w:val="22"/>
        </w:rPr>
        <w:t xml:space="preserve">out – truth value, true if the </w:t>
      </w:r>
      <w:r>
        <w:rPr>
          <w:sz w:val="22"/>
        </w:rPr>
        <w:t>count</w:t>
      </w:r>
      <w:r w:rsidRPr="000313FA">
        <w:rPr>
          <w:sz w:val="22"/>
        </w:rPr>
        <w:t xml:space="preserve"> is </w:t>
      </w:r>
      <w:r>
        <w:rPr>
          <w:sz w:val="22"/>
        </w:rPr>
        <w:t>greater</w:t>
      </w:r>
      <w:r w:rsidRPr="000313FA">
        <w:rPr>
          <w:sz w:val="22"/>
        </w:rPr>
        <w:t xml:space="preserve"> than the limit.</w:t>
      </w:r>
    </w:p>
    <w:p w14:paraId="2CBEEE54" w14:textId="77777777" w:rsidR="00EE7D3D" w:rsidRDefault="00EE7D3D" w:rsidP="00EE7D3D">
      <w:pPr>
        <w:pStyle w:val="Heading4"/>
      </w:pPr>
      <w:r>
        <w:t>High Selector</w:t>
      </w:r>
    </w:p>
    <w:p w14:paraId="33C9C995" w14:textId="563AFC22" w:rsidR="00EE7D3D" w:rsidRDefault="00EE7D3D" w:rsidP="00EE7D3D">
      <w:pPr>
        <w:pStyle w:val="ArialBody"/>
        <w:ind w:left="360"/>
      </w:pPr>
      <w:r>
        <w:t xml:space="preserve">Pass the maximum value observed </w:t>
      </w:r>
      <w:r w:rsidR="00134BD8">
        <w:t xml:space="preserve">across multiple </w:t>
      </w:r>
      <w:r>
        <w:t>input</w:t>
      </w:r>
      <w:r w:rsidR="00134BD8">
        <w:t>s</w:t>
      </w:r>
      <w:r>
        <w:t xml:space="preserve"> and propagate the result. </w:t>
      </w:r>
      <w:r w:rsidR="00134BD8">
        <w:t xml:space="preserve">Only values with good quality are considered. A </w:t>
      </w:r>
      <w:r w:rsidR="008436CB" w:rsidRPr="009E069D">
        <w:rPr>
          <w:i/>
        </w:rPr>
        <w:t>SyncInterval</w:t>
      </w:r>
      <w:r w:rsidR="008436CB" w:rsidRPr="00E11BBC">
        <w:t xml:space="preserve"> </w:t>
      </w:r>
      <w:r w:rsidR="00134BD8">
        <w:t>property</w:t>
      </w:r>
      <w:r>
        <w:t xml:space="preserve"> </w:t>
      </w:r>
      <w:r w:rsidR="00134BD8">
        <w:t xml:space="preserve">provides for </w:t>
      </w:r>
      <w:r>
        <w:t xml:space="preserve">synchronization </w:t>
      </w:r>
      <w:r w:rsidR="00134BD8">
        <w:t>across the different entry connections.</w:t>
      </w:r>
      <w:r>
        <w:t xml:space="preserve">. </w:t>
      </w:r>
      <w:r w:rsidR="00986188">
        <w:t xml:space="preserve"> </w:t>
      </w:r>
      <w:r w:rsidR="00134BD8">
        <w:t xml:space="preserve">Data </w:t>
      </w:r>
      <w:r w:rsidR="00986188">
        <w:t>arriving when the block is locked are ignored.</w:t>
      </w:r>
      <w:r w:rsidR="00134BD8">
        <w:t xml:space="preserve"> The timestamp of the output is taken from the maximum input. If multiple inputs have the same maximum the timestamp is indeterminate.</w:t>
      </w:r>
    </w:p>
    <w:p w14:paraId="7ECD1C9A" w14:textId="77777777" w:rsidR="008436CB" w:rsidRPr="00E44FFB" w:rsidRDefault="008436CB" w:rsidP="009E069D">
      <w:pPr>
        <w:pStyle w:val="BodyText"/>
      </w:pPr>
    </w:p>
    <w:p w14:paraId="5ADD5ED3" w14:textId="77777777" w:rsidR="008436CB" w:rsidRPr="00E11BBC" w:rsidRDefault="008436CB" w:rsidP="008436CB">
      <w:pPr>
        <w:pStyle w:val="NormalWeb"/>
        <w:spacing w:before="2" w:after="2"/>
        <w:ind w:left="1350" w:hanging="630"/>
        <w:rPr>
          <w:rFonts w:ascii="Arial" w:hAnsi="Arial"/>
          <w:sz w:val="22"/>
        </w:rPr>
      </w:pPr>
      <w:r w:rsidRPr="00E11BBC">
        <w:rPr>
          <w:rFonts w:ascii="Arial" w:hAnsi="Arial"/>
          <w:sz w:val="22"/>
          <w:szCs w:val="24"/>
          <w:shd w:val="clear" w:color="auto" w:fill="FFFFFF"/>
        </w:rPr>
        <w:t>Properties:</w:t>
      </w:r>
    </w:p>
    <w:p w14:paraId="798BAF32" w14:textId="7BB26C90" w:rsidR="008436CB" w:rsidRPr="00E11BBC" w:rsidRDefault="008436CB" w:rsidP="008436CB">
      <w:pPr>
        <w:pStyle w:val="BodyText"/>
        <w:ind w:left="2160" w:hanging="720"/>
        <w:rPr>
          <w:sz w:val="22"/>
        </w:rPr>
      </w:pPr>
      <w:r w:rsidRPr="00E11BBC">
        <w:rPr>
          <w:sz w:val="22"/>
        </w:rPr>
        <w:t>SyncInterval – a “coalescing interval”. This is the time allowance for multiple values that have originated in the same scan to be evaluated at the same time.  ~ secs. The default value is 0</w:t>
      </w:r>
      <w:r>
        <w:rPr>
          <w:sz w:val="22"/>
        </w:rPr>
        <w:t>.5</w:t>
      </w:r>
      <w:r w:rsidRPr="00E11BBC">
        <w:rPr>
          <w:sz w:val="22"/>
        </w:rPr>
        <w:t xml:space="preserve"> sec.</w:t>
      </w:r>
    </w:p>
    <w:p w14:paraId="5F473464" w14:textId="77777777" w:rsidR="00EE7D3D" w:rsidRDefault="00EE7D3D" w:rsidP="00EE7D3D">
      <w:pPr>
        <w:pStyle w:val="NormalWeb"/>
        <w:spacing w:before="2" w:after="2"/>
        <w:ind w:left="1350" w:hanging="630"/>
        <w:rPr>
          <w:rFonts w:ascii="Arial" w:hAnsi="Arial"/>
          <w:sz w:val="22"/>
          <w:szCs w:val="24"/>
          <w:shd w:val="clear" w:color="auto" w:fill="FFFFFF"/>
        </w:rPr>
      </w:pPr>
    </w:p>
    <w:p w14:paraId="49B1C34F" w14:textId="77777777" w:rsidR="00EE7D3D" w:rsidRPr="00F77819" w:rsidRDefault="00EE7D3D" w:rsidP="00EE7D3D">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39E8584" w14:textId="77777777" w:rsidR="00EE7D3D" w:rsidRDefault="00EE7D3D" w:rsidP="00EE7D3D">
      <w:pPr>
        <w:pStyle w:val="BodyText"/>
        <w:numPr>
          <w:ilvl w:val="0"/>
          <w:numId w:val="29"/>
        </w:numPr>
        <w:spacing w:after="0"/>
        <w:rPr>
          <w:sz w:val="22"/>
        </w:rPr>
      </w:pPr>
      <w:r>
        <w:rPr>
          <w:sz w:val="22"/>
        </w:rPr>
        <w:t>in</w:t>
      </w:r>
      <w:r w:rsidRPr="00F77819">
        <w:rPr>
          <w:sz w:val="22"/>
        </w:rPr>
        <w:t xml:space="preserve"> – </w:t>
      </w:r>
      <w:r>
        <w:rPr>
          <w:sz w:val="22"/>
        </w:rPr>
        <w:t>data value.</w:t>
      </w:r>
    </w:p>
    <w:p w14:paraId="3374EE4C" w14:textId="5A8BA803" w:rsidR="00EE7D3D" w:rsidRDefault="00EE7D3D" w:rsidP="00EE7D3D">
      <w:pPr>
        <w:pStyle w:val="BodyText"/>
        <w:numPr>
          <w:ilvl w:val="0"/>
          <w:numId w:val="29"/>
        </w:numPr>
        <w:spacing w:after="0"/>
        <w:rPr>
          <w:sz w:val="22"/>
        </w:rPr>
      </w:pPr>
      <w:r>
        <w:rPr>
          <w:sz w:val="22"/>
        </w:rPr>
        <w:t>out</w:t>
      </w:r>
      <w:r w:rsidRPr="00F77819">
        <w:rPr>
          <w:sz w:val="22"/>
        </w:rPr>
        <w:t xml:space="preserve"> – </w:t>
      </w:r>
      <w:r>
        <w:rPr>
          <w:sz w:val="22"/>
        </w:rPr>
        <w:t xml:space="preserve">data value that is the maximum of all input values.  When a maximum is propagated, the timestamp is </w:t>
      </w:r>
      <w:r w:rsidR="00134BD8">
        <w:rPr>
          <w:sz w:val="22"/>
        </w:rPr>
        <w:t xml:space="preserve">equal to the timestamp of </w:t>
      </w:r>
      <w:r>
        <w:rPr>
          <w:sz w:val="22"/>
        </w:rPr>
        <w:t xml:space="preserve">the input that </w:t>
      </w:r>
      <w:r w:rsidR="00B84BFD">
        <w:rPr>
          <w:sz w:val="22"/>
        </w:rPr>
        <w:t>is the maxi</w:t>
      </w:r>
      <w:r w:rsidR="00134BD8">
        <w:rPr>
          <w:sz w:val="22"/>
        </w:rPr>
        <w:t>mum</w:t>
      </w:r>
      <w:r>
        <w:rPr>
          <w:sz w:val="22"/>
        </w:rPr>
        <w:t>.</w:t>
      </w:r>
    </w:p>
    <w:p w14:paraId="06FBCBE0" w14:textId="77777777" w:rsidR="008436CB" w:rsidRDefault="008436CB" w:rsidP="009E069D">
      <w:pPr>
        <w:pStyle w:val="BodyText"/>
        <w:spacing w:after="0"/>
        <w:ind w:left="1440"/>
        <w:rPr>
          <w:sz w:val="22"/>
        </w:rPr>
      </w:pPr>
    </w:p>
    <w:p w14:paraId="4ACF39A8" w14:textId="77777777" w:rsidR="007F24AD" w:rsidRDefault="007F24AD" w:rsidP="007F24AD">
      <w:pPr>
        <w:pStyle w:val="Heading4"/>
      </w:pPr>
      <w:r>
        <w:t xml:space="preserve">In </w:t>
      </w:r>
      <w:r w:rsidR="00857899">
        <w:t>Range</w:t>
      </w:r>
      <w:r>
        <w:t xml:space="preserve"> Sample</w:t>
      </w:r>
      <w:r w:rsidR="00857899">
        <w:t xml:space="preserve"> Count</w:t>
      </w:r>
    </w:p>
    <w:p w14:paraId="5F84A6A8" w14:textId="599E1B35" w:rsidR="00E44FFB" w:rsidRDefault="007F24AD" w:rsidP="00E44FFB">
      <w:pPr>
        <w:pStyle w:val="ArialBody"/>
        <w:ind w:left="360"/>
      </w:pPr>
      <w:r w:rsidRPr="000313FA">
        <w:t xml:space="preserve">Test the </w:t>
      </w:r>
      <w:r>
        <w:t xml:space="preserve">last “n” samples </w:t>
      </w:r>
      <w:r w:rsidRPr="000313FA">
        <w:t xml:space="preserve">input for </w:t>
      </w:r>
      <w:r>
        <w:t>values within a specified range.</w:t>
      </w:r>
      <w:r w:rsidR="000B15E3">
        <w:t xml:space="preserve"> Return </w:t>
      </w:r>
      <w:r w:rsidR="000B15E3" w:rsidRPr="00B82F3A">
        <w:rPr>
          <w:rFonts w:ascii="Courier" w:hAnsi="Courier"/>
        </w:rPr>
        <w:t>TRUE</w:t>
      </w:r>
      <w:r w:rsidR="000B15E3">
        <w:t xml:space="preserve"> if the number of values outside the range exceeds a trigger count.</w:t>
      </w:r>
      <w:r w:rsidR="005A73A3">
        <w:t xml:space="preserve"> </w:t>
      </w:r>
      <w:r w:rsidR="00E44FFB">
        <w:t xml:space="preserve">For the period of time that the buffer is not filled and a </w:t>
      </w:r>
      <w:r w:rsidR="00E44FFB" w:rsidRPr="005A73A3">
        <w:rPr>
          <w:rFonts w:ascii="Courier" w:hAnsi="Courier"/>
        </w:rPr>
        <w:t>FALSE</w:t>
      </w:r>
      <w:r w:rsidR="00E44FFB">
        <w:t xml:space="preserve"> cannot be assured, the result is dependent on the </w:t>
      </w:r>
      <w:r w:rsidR="00E44FFB" w:rsidRPr="00DC34E1">
        <w:rPr>
          <w:i/>
        </w:rPr>
        <w:t>FillRequired</w:t>
      </w:r>
      <w:r w:rsidR="00E44FFB">
        <w:t xml:space="preserve"> property. If </w:t>
      </w:r>
      <w:r w:rsidR="00E44FFB" w:rsidRPr="00B82F3A">
        <w:rPr>
          <w:rFonts w:ascii="Courier" w:hAnsi="Courier"/>
        </w:rPr>
        <w:t>TRUE</w:t>
      </w:r>
      <w:r w:rsidR="00E44FFB">
        <w:t xml:space="preserve"> then the conclusion is </w:t>
      </w:r>
      <w:r w:rsidR="00E44FFB" w:rsidRPr="005A73A3">
        <w:rPr>
          <w:rFonts w:ascii="Courier" w:hAnsi="Courier"/>
        </w:rPr>
        <w:t>UNKNOWN</w:t>
      </w:r>
      <w:r w:rsidR="00E44FFB">
        <w:t xml:space="preserve">; otherwise the conclusion is </w:t>
      </w:r>
      <w:r w:rsidR="00E44FFB" w:rsidRPr="00B82F3A">
        <w:rPr>
          <w:rFonts w:ascii="Courier" w:hAnsi="Courier"/>
        </w:rPr>
        <w:t>FALSE</w:t>
      </w:r>
      <w:r w:rsidR="00E44FFB">
        <w:rPr>
          <w:rFonts w:ascii="Courier" w:hAnsi="Courier"/>
        </w:rPr>
        <w:t>.</w:t>
      </w:r>
    </w:p>
    <w:p w14:paraId="473732AD" w14:textId="77777777" w:rsidR="00671CEF" w:rsidRDefault="00671CEF" w:rsidP="00671CEF">
      <w:pPr>
        <w:pStyle w:val="ArialBody"/>
        <w:ind w:left="360"/>
        <w:rPr>
          <w:rFonts w:ascii="Courier" w:hAnsi="Courier"/>
        </w:rPr>
      </w:pPr>
    </w:p>
    <w:p w14:paraId="71941138" w14:textId="77777777" w:rsidR="007F24AD" w:rsidRDefault="007F24AD" w:rsidP="007F24AD">
      <w:pPr>
        <w:pStyle w:val="ArialBody"/>
        <w:ind w:left="360"/>
      </w:pPr>
      <w:r>
        <w:t>A hysteresis property controls the behavior with regard to deadband processing. Refer to the “LogicFilter” block for details.</w:t>
      </w:r>
    </w:p>
    <w:p w14:paraId="30A52FD6" w14:textId="77777777" w:rsidR="00671CEF" w:rsidRDefault="00671CEF" w:rsidP="00671CEF">
      <w:pPr>
        <w:pStyle w:val="ArialBody"/>
        <w:ind w:left="360"/>
        <w:rPr>
          <w:rFonts w:ascii="Courier" w:hAnsi="Courier"/>
        </w:rPr>
      </w:pPr>
    </w:p>
    <w:p w14:paraId="4C3CD1A4" w14:textId="77777777" w:rsidR="007F24AD" w:rsidRPr="00F77819" w:rsidRDefault="007F24AD" w:rsidP="007F24AD">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4436B20" w14:textId="77777777" w:rsidR="007F24AD" w:rsidRDefault="007F24AD" w:rsidP="007F24AD">
      <w:pPr>
        <w:pStyle w:val="BodyText"/>
        <w:ind w:left="2160" w:hanging="720"/>
        <w:rPr>
          <w:sz w:val="22"/>
        </w:rPr>
      </w:pPr>
      <w:r>
        <w:rPr>
          <w:sz w:val="22"/>
        </w:rPr>
        <w:t>Value</w:t>
      </w:r>
      <w:r w:rsidRPr="00F77819">
        <w:rPr>
          <w:sz w:val="22"/>
        </w:rPr>
        <w:t xml:space="preserve"> – </w:t>
      </w:r>
      <w:r>
        <w:rPr>
          <w:sz w:val="22"/>
        </w:rPr>
        <w:t>the current true ratio</w:t>
      </w:r>
    </w:p>
    <w:p w14:paraId="39718FB4" w14:textId="77777777" w:rsidR="007F24AD" w:rsidRPr="00E7255D" w:rsidRDefault="007F24AD" w:rsidP="007F24AD">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54A2C781" w14:textId="77777777" w:rsidR="007F24AD" w:rsidRDefault="007F24AD" w:rsidP="007F24AD">
      <w:pPr>
        <w:pStyle w:val="BodyText"/>
        <w:spacing w:after="0"/>
        <w:ind w:left="2160" w:hanging="806"/>
        <w:rPr>
          <w:sz w:val="22"/>
        </w:rPr>
      </w:pPr>
      <w:r w:rsidRPr="000313FA">
        <w:rPr>
          <w:sz w:val="22"/>
        </w:rPr>
        <w:t xml:space="preserve">Deadband – the value of the deadband, a non-negative </w:t>
      </w:r>
      <w:r w:rsidR="00B82F3A">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03CC74E9" w14:textId="77777777" w:rsidR="00636B4F" w:rsidRDefault="007F24AD">
      <w:pPr>
        <w:pStyle w:val="BodyText"/>
        <w:spacing w:after="0"/>
        <w:ind w:left="2160" w:hanging="806"/>
        <w:rPr>
          <w:sz w:val="22"/>
        </w:rPr>
      </w:pPr>
      <w:r>
        <w:rPr>
          <w:sz w:val="22"/>
        </w:rPr>
        <w:t xml:space="preserve">Hysteresis – </w:t>
      </w:r>
      <w:r w:rsidR="00B82F3A" w:rsidRPr="00B82F3A">
        <w:rPr>
          <w:rFonts w:ascii="Courier" w:hAnsi="Courier"/>
          <w:sz w:val="22"/>
        </w:rPr>
        <w:t>TRUE, FALSE, ALWAYS, NEVER</w:t>
      </w:r>
      <w:r w:rsidR="00B82F3A">
        <w:rPr>
          <w:rFonts w:ascii="Courier" w:hAnsi="Courier"/>
          <w:sz w:val="22"/>
        </w:rPr>
        <w:t xml:space="preserve">. </w:t>
      </w:r>
      <w:r w:rsidR="00B82F3A" w:rsidRPr="000313FA">
        <w:rPr>
          <w:sz w:val="22"/>
        </w:rPr>
        <w:t>Default</w:t>
      </w:r>
      <w:r w:rsidR="00B82F3A">
        <w:rPr>
          <w:sz w:val="22"/>
        </w:rPr>
        <w:t xml:space="preserve"> is </w:t>
      </w:r>
      <w:r w:rsidR="00B82F3A" w:rsidRPr="00B82F3A">
        <w:rPr>
          <w:rFonts w:ascii="Courier" w:hAnsi="Courier"/>
          <w:sz w:val="22"/>
        </w:rPr>
        <w:t>NEVER</w:t>
      </w:r>
      <w:r w:rsidR="00B82F3A">
        <w:rPr>
          <w:rFonts w:ascii="Courier" w:hAnsi="Courier"/>
          <w:sz w:val="22"/>
        </w:rPr>
        <w:t>.</w:t>
      </w:r>
    </w:p>
    <w:p w14:paraId="55ADC857" w14:textId="77777777" w:rsidR="00A138D2" w:rsidRDefault="00A138D2" w:rsidP="00A138D2">
      <w:pPr>
        <w:pStyle w:val="BodyText"/>
        <w:spacing w:after="0"/>
        <w:ind w:left="2160" w:hanging="806"/>
        <w:rPr>
          <w:sz w:val="22"/>
        </w:rPr>
      </w:pPr>
      <w:r>
        <w:rPr>
          <w:sz w:val="22"/>
        </w:rPr>
        <w:t>LowerLimit</w:t>
      </w:r>
      <w:r w:rsidRPr="00F141EF">
        <w:rPr>
          <w:sz w:val="22"/>
        </w:rPr>
        <w:t xml:space="preserve"> – </w:t>
      </w:r>
      <w:r>
        <w:rPr>
          <w:sz w:val="22"/>
        </w:rPr>
        <w:t>the value of the lower limit, default is zero.</w:t>
      </w:r>
    </w:p>
    <w:p w14:paraId="06EB8634" w14:textId="77777777" w:rsidR="00857899" w:rsidRDefault="00E63A52" w:rsidP="00857899">
      <w:pPr>
        <w:pStyle w:val="BodyText"/>
        <w:spacing w:after="0"/>
        <w:ind w:left="2160" w:hanging="810"/>
        <w:rPr>
          <w:sz w:val="22"/>
        </w:rPr>
      </w:pPr>
      <w:r>
        <w:rPr>
          <w:sz w:val="22"/>
        </w:rPr>
        <w:t>FillRequired</w:t>
      </w:r>
      <w:r w:rsidR="00857899" w:rsidRPr="00F141EF">
        <w:rPr>
          <w:sz w:val="22"/>
        </w:rPr>
        <w:t xml:space="preserve"> – </w:t>
      </w:r>
      <w:r w:rsidR="00857899">
        <w:rPr>
          <w:sz w:val="22"/>
        </w:rPr>
        <w:t xml:space="preserve">if </w:t>
      </w:r>
      <w:r w:rsidR="00857899" w:rsidRPr="00B82F3A">
        <w:rPr>
          <w:rFonts w:ascii="Courier" w:hAnsi="Courier"/>
          <w:sz w:val="22"/>
        </w:rPr>
        <w:t>TRUE</w:t>
      </w:r>
      <w:r w:rsidR="00857899">
        <w:rPr>
          <w:sz w:val="22"/>
        </w:rPr>
        <w:t xml:space="preserve">, the state of the block is </w:t>
      </w:r>
      <w:r w:rsidR="00857899" w:rsidRPr="00857899">
        <w:rPr>
          <w:rFonts w:ascii="Courier" w:hAnsi="Courier"/>
          <w:sz w:val="22"/>
        </w:rPr>
        <w:t>UNKNOWN</w:t>
      </w:r>
      <w:r w:rsidR="00857899">
        <w:rPr>
          <w:sz w:val="22"/>
        </w:rPr>
        <w:t xml:space="preserve"> until the buffer fills. Default is </w:t>
      </w:r>
      <w:r w:rsidR="00857899" w:rsidRPr="00B82F3A">
        <w:rPr>
          <w:rFonts w:ascii="Courier" w:hAnsi="Courier"/>
          <w:sz w:val="22"/>
        </w:rPr>
        <w:t>TRUE</w:t>
      </w:r>
      <w:r w:rsidR="00857899" w:rsidRPr="00F141EF">
        <w:rPr>
          <w:sz w:val="22"/>
        </w:rPr>
        <w:t>.</w:t>
      </w:r>
    </w:p>
    <w:p w14:paraId="14882F24" w14:textId="77777777" w:rsidR="007F24AD" w:rsidRDefault="00B82F3A" w:rsidP="00B82F3A">
      <w:pPr>
        <w:pStyle w:val="BodyText"/>
        <w:spacing w:after="0"/>
        <w:ind w:left="2160" w:hanging="806"/>
        <w:rPr>
          <w:sz w:val="22"/>
        </w:rPr>
      </w:pPr>
      <w:r>
        <w:rPr>
          <w:sz w:val="22"/>
        </w:rPr>
        <w:t>SampleSize</w:t>
      </w:r>
      <w:r w:rsidRPr="00F141EF">
        <w:rPr>
          <w:sz w:val="22"/>
        </w:rPr>
        <w:t xml:space="preserve"> – </w:t>
      </w:r>
      <w:r>
        <w:rPr>
          <w:sz w:val="22"/>
        </w:rPr>
        <w:t>the number of points to include in the analysis. When the sample size is changed, the buffer is cleared.</w:t>
      </w:r>
    </w:p>
    <w:p w14:paraId="47853F09" w14:textId="77777777" w:rsidR="00636B4F" w:rsidRDefault="00A138D2">
      <w:pPr>
        <w:pStyle w:val="BodyText"/>
        <w:spacing w:after="0"/>
        <w:ind w:left="2160" w:hanging="806"/>
        <w:rPr>
          <w:sz w:val="22"/>
        </w:rPr>
      </w:pPr>
      <w:r>
        <w:rPr>
          <w:sz w:val="22"/>
        </w:rPr>
        <w:t>TriggerCount</w:t>
      </w:r>
      <w:r w:rsidRPr="000313FA">
        <w:rPr>
          <w:sz w:val="22"/>
        </w:rPr>
        <w:t xml:space="preserve"> – the minumum </w:t>
      </w:r>
      <w:r>
        <w:rPr>
          <w:sz w:val="22"/>
        </w:rPr>
        <w:t xml:space="preserve">number of samples that must be in-range in order to evaluate as TRUE. </w:t>
      </w:r>
      <w:r w:rsidRPr="000313FA">
        <w:rPr>
          <w:sz w:val="22"/>
        </w:rPr>
        <w:t xml:space="preserve"> Default = 0.</w:t>
      </w:r>
    </w:p>
    <w:p w14:paraId="5DD016A2" w14:textId="77777777" w:rsidR="00A138D2" w:rsidRDefault="00A138D2" w:rsidP="00A138D2">
      <w:pPr>
        <w:pStyle w:val="BodyText"/>
        <w:spacing w:after="0"/>
        <w:ind w:left="2160" w:hanging="806"/>
        <w:rPr>
          <w:sz w:val="22"/>
        </w:rPr>
      </w:pPr>
      <w:r>
        <w:rPr>
          <w:sz w:val="22"/>
        </w:rPr>
        <w:t>UpperLimit</w:t>
      </w:r>
      <w:r w:rsidRPr="00F141EF">
        <w:rPr>
          <w:sz w:val="22"/>
        </w:rPr>
        <w:t xml:space="preserve"> – </w:t>
      </w:r>
      <w:r>
        <w:rPr>
          <w:sz w:val="22"/>
        </w:rPr>
        <w:t>the value of the upper limit, default is zero</w:t>
      </w:r>
      <w:r w:rsidRPr="00F141EF">
        <w:rPr>
          <w:sz w:val="22"/>
        </w:rPr>
        <w:t>.</w:t>
      </w:r>
    </w:p>
    <w:p w14:paraId="130120F1" w14:textId="77777777" w:rsidR="00636B4F" w:rsidRDefault="00636B4F">
      <w:pPr>
        <w:pStyle w:val="BodyText"/>
        <w:spacing w:after="0"/>
        <w:ind w:left="2160" w:hanging="806"/>
        <w:rPr>
          <w:sz w:val="22"/>
        </w:rPr>
      </w:pPr>
    </w:p>
    <w:p w14:paraId="2D597A18" w14:textId="77777777" w:rsidR="007F24AD" w:rsidRPr="00E7255D" w:rsidRDefault="007F24AD" w:rsidP="007F24AD">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5CADBB91" w14:textId="77777777" w:rsidR="007F24AD" w:rsidRPr="00E7255D" w:rsidRDefault="007F24AD" w:rsidP="007F24AD">
      <w:pPr>
        <w:pStyle w:val="BodyText"/>
        <w:numPr>
          <w:ilvl w:val="0"/>
          <w:numId w:val="29"/>
        </w:numPr>
        <w:spacing w:after="0"/>
        <w:rPr>
          <w:sz w:val="22"/>
        </w:rPr>
      </w:pPr>
      <w:r w:rsidRPr="000313FA">
        <w:rPr>
          <w:sz w:val="22"/>
        </w:rPr>
        <w:t>in – truth value, the input being monitored.</w:t>
      </w:r>
    </w:p>
    <w:p w14:paraId="10018325" w14:textId="77777777" w:rsidR="007F24AD" w:rsidRPr="00E7255D" w:rsidRDefault="007F24AD" w:rsidP="007F24AD">
      <w:pPr>
        <w:pStyle w:val="BodyText"/>
        <w:numPr>
          <w:ilvl w:val="0"/>
          <w:numId w:val="29"/>
        </w:numPr>
        <w:spacing w:after="0"/>
        <w:rPr>
          <w:sz w:val="22"/>
        </w:rPr>
      </w:pPr>
      <w:r w:rsidRPr="000313FA">
        <w:rPr>
          <w:sz w:val="22"/>
        </w:rPr>
        <w:t>out – truth value, true if the input is true for more than the limit.</w:t>
      </w:r>
    </w:p>
    <w:p w14:paraId="2510D146" w14:textId="77777777" w:rsidR="0056652D" w:rsidRDefault="0056652D" w:rsidP="006F5951">
      <w:pPr>
        <w:pStyle w:val="BodyText"/>
      </w:pPr>
    </w:p>
    <w:p w14:paraId="11393210" w14:textId="77777777" w:rsidR="007F24AD" w:rsidRDefault="007F24AD" w:rsidP="007F24AD">
      <w:pPr>
        <w:pStyle w:val="ArialBody"/>
        <w:ind w:left="360"/>
      </w:pPr>
    </w:p>
    <w:p w14:paraId="5A425C2A" w14:textId="77777777" w:rsidR="00AF0AA2" w:rsidRDefault="00AF0AA2" w:rsidP="00AF0AA2">
      <w:pPr>
        <w:pStyle w:val="Heading4"/>
      </w:pPr>
      <w:r>
        <w:t xml:space="preserve">In </w:t>
      </w:r>
      <w:r w:rsidR="00857899">
        <w:t>Range</w:t>
      </w:r>
      <w:r>
        <w:t xml:space="preserve"> Time</w:t>
      </w:r>
      <w:r w:rsidR="00857899">
        <w:t xml:space="preserve"> </w:t>
      </w:r>
      <w:r w:rsidR="00E63A52">
        <w:t>Window</w:t>
      </w:r>
    </w:p>
    <w:p w14:paraId="6C8ABE40" w14:textId="0808EDF9" w:rsidR="00671CEF" w:rsidRDefault="00AF0AA2" w:rsidP="00671CEF">
      <w:pPr>
        <w:pStyle w:val="ArialBody"/>
        <w:ind w:left="360"/>
      </w:pPr>
      <w:r>
        <w:t xml:space="preserve">Test </w:t>
      </w:r>
      <w:r w:rsidRPr="000313FA">
        <w:t>input</w:t>
      </w:r>
      <w:r>
        <w:t>s within a specified time window</w:t>
      </w:r>
      <w:r w:rsidRPr="000313FA">
        <w:t xml:space="preserve"> for </w:t>
      </w:r>
      <w:r>
        <w:t xml:space="preserve">values within a specified range. </w:t>
      </w:r>
      <w:r w:rsidR="000B15E3">
        <w:t xml:space="preserve">Return </w:t>
      </w:r>
      <w:r w:rsidR="000B15E3" w:rsidRPr="00B82F3A">
        <w:rPr>
          <w:rFonts w:ascii="Courier" w:hAnsi="Courier"/>
        </w:rPr>
        <w:t>TRUE</w:t>
      </w:r>
      <w:r w:rsidR="000B15E3">
        <w:t xml:space="preserve"> if the number of values outside the range exceeds a trigger count.</w:t>
      </w:r>
      <w:r w:rsidR="00671CEF">
        <w:t xml:space="preserve">For the period of time that the buffer is not filled and a </w:t>
      </w:r>
      <w:r w:rsidR="00671CEF" w:rsidRPr="005A73A3">
        <w:rPr>
          <w:rFonts w:ascii="Courier" w:hAnsi="Courier"/>
        </w:rPr>
        <w:t>FALSE</w:t>
      </w:r>
      <w:r w:rsidR="00671CEF">
        <w:t xml:space="preserve"> cannot be assured, the result is dependent on the </w:t>
      </w:r>
      <w:r w:rsidR="00671CEF" w:rsidRPr="00DC34E1">
        <w:rPr>
          <w:i/>
        </w:rPr>
        <w:t>FillRequired</w:t>
      </w:r>
      <w:r w:rsidR="00671CEF">
        <w:t xml:space="preserve"> property. If </w:t>
      </w:r>
      <w:r w:rsidR="00671CEF" w:rsidRPr="00B82F3A">
        <w:rPr>
          <w:rFonts w:ascii="Courier" w:hAnsi="Courier"/>
        </w:rPr>
        <w:t>TRUE</w:t>
      </w:r>
      <w:r w:rsidR="00671CEF">
        <w:t xml:space="preserve"> then the conclusion is </w:t>
      </w:r>
      <w:r w:rsidR="00671CEF" w:rsidRPr="005A73A3">
        <w:rPr>
          <w:rFonts w:ascii="Courier" w:hAnsi="Courier"/>
        </w:rPr>
        <w:t>UNKNOWN</w:t>
      </w:r>
      <w:r w:rsidR="00671CEF">
        <w:t xml:space="preserve">; otherwise the conclusion is </w:t>
      </w:r>
      <w:r w:rsidR="00671CEF" w:rsidRPr="00B82F3A">
        <w:rPr>
          <w:rFonts w:ascii="Courier" w:hAnsi="Courier"/>
        </w:rPr>
        <w:t>FALSE</w:t>
      </w:r>
      <w:r w:rsidR="00671CEF">
        <w:rPr>
          <w:rFonts w:ascii="Courier" w:hAnsi="Courier"/>
        </w:rPr>
        <w:t>.</w:t>
      </w:r>
    </w:p>
    <w:p w14:paraId="21B189C0" w14:textId="1597E266" w:rsidR="00671CEF" w:rsidRDefault="00AF0AA2" w:rsidP="00AF0AA2">
      <w:pPr>
        <w:pStyle w:val="ArialBody"/>
        <w:ind w:left="360"/>
      </w:pPr>
      <w:r>
        <w:t xml:space="preserve"> </w:t>
      </w:r>
    </w:p>
    <w:p w14:paraId="3ED6949E" w14:textId="32FE3ED4" w:rsidR="00AF0AA2" w:rsidRDefault="00AF0AA2" w:rsidP="00AF0AA2">
      <w:pPr>
        <w:pStyle w:val="ArialBody"/>
        <w:ind w:left="360"/>
      </w:pPr>
      <w:r>
        <w:t xml:space="preserve">If a new value is not received within the scan interval, then a value for that interval is generated as a copy of the last good value. Values of bad quality are ignored. </w:t>
      </w:r>
    </w:p>
    <w:p w14:paraId="3E06A6D3" w14:textId="77777777" w:rsidR="00671CEF" w:rsidRDefault="00671CEF" w:rsidP="00671CEF">
      <w:pPr>
        <w:pStyle w:val="ArialBody"/>
        <w:ind w:left="360"/>
      </w:pPr>
    </w:p>
    <w:p w14:paraId="13005F5E" w14:textId="77777777" w:rsidR="00AF0AA2" w:rsidRDefault="00AF0AA2" w:rsidP="00AF0AA2">
      <w:pPr>
        <w:pStyle w:val="ArialBody"/>
        <w:ind w:left="360"/>
      </w:pPr>
      <w:r>
        <w:lastRenderedPageBreak/>
        <w:t>A hysteresis property controls the behavior with regard to deadband processing. Refer to the “LogicFilter” block for computation details.</w:t>
      </w:r>
    </w:p>
    <w:p w14:paraId="1057529F" w14:textId="77777777" w:rsidR="00AF0AA2" w:rsidRPr="007F24AD" w:rsidRDefault="00AF0AA2" w:rsidP="00AF0AA2">
      <w:pPr>
        <w:pStyle w:val="BodyText"/>
      </w:pPr>
    </w:p>
    <w:p w14:paraId="01095D74" w14:textId="77777777" w:rsidR="00AF0AA2" w:rsidRPr="00F77819" w:rsidRDefault="00AF0AA2" w:rsidP="00AF0AA2">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F52EDC0" w14:textId="77777777" w:rsidR="00AF0AA2" w:rsidRDefault="00AF0AA2" w:rsidP="00AF0AA2">
      <w:pPr>
        <w:pStyle w:val="BodyText"/>
        <w:ind w:left="2160" w:hanging="720"/>
        <w:rPr>
          <w:sz w:val="22"/>
        </w:rPr>
      </w:pPr>
      <w:r>
        <w:rPr>
          <w:sz w:val="22"/>
        </w:rPr>
        <w:t>Value</w:t>
      </w:r>
      <w:r w:rsidRPr="00F77819">
        <w:rPr>
          <w:sz w:val="22"/>
        </w:rPr>
        <w:t xml:space="preserve"> – </w:t>
      </w:r>
      <w:r>
        <w:rPr>
          <w:sz w:val="22"/>
        </w:rPr>
        <w:t>the current count</w:t>
      </w:r>
    </w:p>
    <w:p w14:paraId="0B77CAF3" w14:textId="77777777" w:rsidR="00AF0AA2" w:rsidRPr="00E7255D" w:rsidRDefault="00AF0AA2" w:rsidP="00AF0AA2">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0DB1964F" w14:textId="77777777" w:rsidR="00AF0AA2" w:rsidRDefault="00AF0AA2" w:rsidP="00AF0AA2">
      <w:pPr>
        <w:pStyle w:val="BodyText"/>
        <w:spacing w:after="0"/>
        <w:ind w:left="2160" w:hanging="806"/>
        <w:rPr>
          <w:sz w:val="22"/>
        </w:rPr>
      </w:pPr>
      <w:r w:rsidRPr="000313FA">
        <w:rPr>
          <w:sz w:val="22"/>
        </w:rPr>
        <w:t xml:space="preserve">Deadband – the value of the deadband, a non-negative </w:t>
      </w:r>
      <w:r>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70E019DB" w14:textId="77777777" w:rsidR="00AF0AA2" w:rsidRDefault="00AF0AA2" w:rsidP="00AF0AA2">
      <w:pPr>
        <w:pStyle w:val="BodyText"/>
        <w:spacing w:after="0"/>
        <w:ind w:left="2160" w:hanging="806"/>
        <w:rPr>
          <w:sz w:val="22"/>
        </w:rPr>
      </w:pPr>
      <w:r>
        <w:rPr>
          <w:sz w:val="22"/>
        </w:rPr>
        <w:t xml:space="preserve">Hysteresis – </w:t>
      </w:r>
      <w:r w:rsidRPr="00B82F3A">
        <w:rPr>
          <w:rFonts w:ascii="Courier" w:hAnsi="Courier"/>
          <w:sz w:val="22"/>
        </w:rPr>
        <w:t>TRUE, FALSE, ALWAYS, NEVER</w:t>
      </w:r>
      <w:r>
        <w:rPr>
          <w:rFonts w:ascii="Courier" w:hAnsi="Courier"/>
          <w:sz w:val="22"/>
        </w:rPr>
        <w:t xml:space="preserve">. </w:t>
      </w:r>
      <w:r w:rsidRPr="000313FA">
        <w:rPr>
          <w:sz w:val="22"/>
        </w:rPr>
        <w:t>Default</w:t>
      </w:r>
      <w:r>
        <w:rPr>
          <w:sz w:val="22"/>
        </w:rPr>
        <w:t xml:space="preserve"> is </w:t>
      </w:r>
      <w:r w:rsidRPr="00B82F3A">
        <w:rPr>
          <w:rFonts w:ascii="Courier" w:hAnsi="Courier"/>
          <w:sz w:val="22"/>
        </w:rPr>
        <w:t>NEVER</w:t>
      </w:r>
      <w:r>
        <w:rPr>
          <w:rFonts w:ascii="Courier" w:hAnsi="Courier"/>
          <w:sz w:val="22"/>
        </w:rPr>
        <w:t>.</w:t>
      </w:r>
    </w:p>
    <w:p w14:paraId="604CD97F" w14:textId="77777777" w:rsidR="00AF0AA2" w:rsidRDefault="00AF0AA2" w:rsidP="00AF0AA2">
      <w:pPr>
        <w:pStyle w:val="BodyText"/>
        <w:spacing w:after="0"/>
        <w:ind w:left="2160" w:hanging="806"/>
        <w:rPr>
          <w:sz w:val="22"/>
        </w:rPr>
      </w:pPr>
      <w:r>
        <w:rPr>
          <w:sz w:val="22"/>
        </w:rPr>
        <w:t>LowerLimit</w:t>
      </w:r>
      <w:r w:rsidRPr="00F141EF">
        <w:rPr>
          <w:sz w:val="22"/>
        </w:rPr>
        <w:t xml:space="preserve"> – </w:t>
      </w:r>
      <w:r>
        <w:rPr>
          <w:sz w:val="22"/>
        </w:rPr>
        <w:t>the value of the lower limit, default is zero.</w:t>
      </w:r>
    </w:p>
    <w:p w14:paraId="7F40CF8C" w14:textId="77777777" w:rsidR="00AF0AA2" w:rsidRPr="00E7255D" w:rsidRDefault="00AF0AA2" w:rsidP="00AF0AA2">
      <w:pPr>
        <w:pStyle w:val="BodyText"/>
        <w:spacing w:after="0"/>
        <w:ind w:left="2160" w:hanging="806"/>
        <w:rPr>
          <w:sz w:val="22"/>
        </w:rPr>
      </w:pPr>
      <w:r w:rsidRPr="0019504A">
        <w:rPr>
          <w:sz w:val="22"/>
        </w:rPr>
        <w:t>S</w:t>
      </w:r>
      <w:r>
        <w:rPr>
          <w:sz w:val="22"/>
        </w:rPr>
        <w:t>can</w:t>
      </w:r>
      <w:r w:rsidRPr="0019504A">
        <w:rPr>
          <w:sz w:val="22"/>
        </w:rPr>
        <w:t>Interval – the sampling interval ~ secs</w:t>
      </w:r>
    </w:p>
    <w:p w14:paraId="74673C12" w14:textId="77777777" w:rsidR="00AF0AA2" w:rsidRDefault="00AF0AA2" w:rsidP="00AF0AA2">
      <w:pPr>
        <w:pStyle w:val="BodyText"/>
        <w:spacing w:after="0"/>
        <w:ind w:left="2160" w:hanging="806"/>
        <w:rPr>
          <w:sz w:val="22"/>
        </w:rPr>
      </w:pPr>
      <w:r>
        <w:rPr>
          <w:sz w:val="22"/>
        </w:rPr>
        <w:t>TimeWindow</w:t>
      </w:r>
      <w:r w:rsidRPr="00F141EF">
        <w:rPr>
          <w:sz w:val="22"/>
        </w:rPr>
        <w:t xml:space="preserve"> – </w:t>
      </w:r>
      <w:r>
        <w:rPr>
          <w:sz w:val="22"/>
        </w:rPr>
        <w:t>the period over which the analysis is to take place. ~ secs.</w:t>
      </w:r>
    </w:p>
    <w:p w14:paraId="37787573" w14:textId="77777777" w:rsidR="00AF0AA2" w:rsidRPr="00E7255D" w:rsidRDefault="00AF0AA2" w:rsidP="00AF0AA2">
      <w:pPr>
        <w:pStyle w:val="BodyText"/>
        <w:spacing w:after="0"/>
        <w:ind w:left="2160" w:hanging="806"/>
        <w:rPr>
          <w:sz w:val="22"/>
        </w:rPr>
      </w:pPr>
      <w:r>
        <w:rPr>
          <w:sz w:val="22"/>
        </w:rPr>
        <w:t>TriggerCount</w:t>
      </w:r>
      <w:r w:rsidRPr="000313FA">
        <w:rPr>
          <w:sz w:val="22"/>
        </w:rPr>
        <w:t xml:space="preserve"> – the minumum </w:t>
      </w:r>
      <w:r>
        <w:rPr>
          <w:sz w:val="22"/>
        </w:rPr>
        <w:t xml:space="preserve">number of samples that must be less than the limit in order to evaluate as TRUE. </w:t>
      </w:r>
      <w:r w:rsidRPr="000313FA">
        <w:rPr>
          <w:sz w:val="22"/>
        </w:rPr>
        <w:t xml:space="preserve"> Default = 0.</w:t>
      </w:r>
      <w:r>
        <w:rPr>
          <w:sz w:val="22"/>
        </w:rPr>
        <w:t xml:space="preserve"> </w:t>
      </w:r>
    </w:p>
    <w:p w14:paraId="233EA0CF" w14:textId="77777777" w:rsidR="00AF0AA2" w:rsidRDefault="00AF0AA2" w:rsidP="00AF0AA2">
      <w:pPr>
        <w:pStyle w:val="BodyText"/>
        <w:spacing w:after="0"/>
        <w:ind w:left="2160" w:hanging="806"/>
        <w:rPr>
          <w:sz w:val="22"/>
        </w:rPr>
      </w:pPr>
      <w:r>
        <w:rPr>
          <w:sz w:val="22"/>
        </w:rPr>
        <w:t>UpperLimit</w:t>
      </w:r>
      <w:r w:rsidRPr="00F141EF">
        <w:rPr>
          <w:sz w:val="22"/>
        </w:rPr>
        <w:t xml:space="preserve"> – </w:t>
      </w:r>
      <w:r>
        <w:rPr>
          <w:sz w:val="22"/>
        </w:rPr>
        <w:t>the value of the upper limit, default is zero</w:t>
      </w:r>
      <w:r w:rsidRPr="00F141EF">
        <w:rPr>
          <w:sz w:val="22"/>
        </w:rPr>
        <w:t>.</w:t>
      </w:r>
    </w:p>
    <w:p w14:paraId="34ABEB7C" w14:textId="77777777" w:rsidR="00AF0AA2" w:rsidRDefault="00AF0AA2" w:rsidP="00AF0AA2">
      <w:pPr>
        <w:pStyle w:val="BodyText"/>
        <w:spacing w:after="0"/>
        <w:ind w:left="2160" w:hanging="806"/>
        <w:rPr>
          <w:sz w:val="22"/>
        </w:rPr>
      </w:pPr>
    </w:p>
    <w:p w14:paraId="4275B60F" w14:textId="77777777" w:rsidR="00AF0AA2" w:rsidRPr="00E7255D" w:rsidRDefault="00AF0AA2" w:rsidP="00AF0AA2">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38D63843" w14:textId="77777777" w:rsidR="00AF0AA2" w:rsidRPr="00E7255D" w:rsidRDefault="00AF0AA2" w:rsidP="00AF0AA2">
      <w:pPr>
        <w:pStyle w:val="BodyText"/>
        <w:numPr>
          <w:ilvl w:val="0"/>
          <w:numId w:val="29"/>
        </w:numPr>
        <w:spacing w:after="0"/>
        <w:rPr>
          <w:sz w:val="22"/>
        </w:rPr>
      </w:pPr>
      <w:r w:rsidRPr="000313FA">
        <w:rPr>
          <w:sz w:val="22"/>
        </w:rPr>
        <w:t>in – truth value, the input being monitored.</w:t>
      </w:r>
    </w:p>
    <w:p w14:paraId="0D3941E0" w14:textId="77777777" w:rsidR="00AF0AA2" w:rsidRDefault="00AF0AA2" w:rsidP="00AF0AA2">
      <w:pPr>
        <w:pStyle w:val="BodyText"/>
        <w:numPr>
          <w:ilvl w:val="0"/>
          <w:numId w:val="29"/>
        </w:numPr>
        <w:spacing w:after="0"/>
        <w:rPr>
          <w:sz w:val="22"/>
        </w:rPr>
      </w:pPr>
      <w:r w:rsidRPr="000313FA">
        <w:rPr>
          <w:sz w:val="22"/>
        </w:rPr>
        <w:t xml:space="preserve">out – truth value, true if the </w:t>
      </w:r>
      <w:r>
        <w:rPr>
          <w:sz w:val="22"/>
        </w:rPr>
        <w:t>count</w:t>
      </w:r>
      <w:r w:rsidRPr="000313FA">
        <w:rPr>
          <w:sz w:val="22"/>
        </w:rPr>
        <w:t xml:space="preserve"> is </w:t>
      </w:r>
      <w:r>
        <w:rPr>
          <w:sz w:val="22"/>
        </w:rPr>
        <w:t>greater</w:t>
      </w:r>
      <w:r w:rsidRPr="000313FA">
        <w:rPr>
          <w:sz w:val="22"/>
        </w:rPr>
        <w:t xml:space="preserve"> than the limit.</w:t>
      </w:r>
    </w:p>
    <w:p w14:paraId="60A005D3" w14:textId="77777777" w:rsidR="0049190A" w:rsidRPr="00E7255D" w:rsidRDefault="0049190A" w:rsidP="00567DCC">
      <w:pPr>
        <w:pStyle w:val="BodyText"/>
        <w:spacing w:after="0"/>
        <w:ind w:left="1440"/>
        <w:rPr>
          <w:sz w:val="22"/>
        </w:rPr>
      </w:pPr>
    </w:p>
    <w:p w14:paraId="7A6A6E15" w14:textId="77777777" w:rsidR="0049190A" w:rsidRDefault="0049190A" w:rsidP="0049190A">
      <w:pPr>
        <w:pStyle w:val="Heading4"/>
      </w:pPr>
      <w:r>
        <w:t>Inhibit</w:t>
      </w:r>
    </w:p>
    <w:p w14:paraId="600E049A" w14:textId="77777777" w:rsidR="0049190A" w:rsidRDefault="0049190A" w:rsidP="0049190A">
      <w:pPr>
        <w:pStyle w:val="ArialBody"/>
        <w:ind w:left="360"/>
      </w:pPr>
      <w:r>
        <w:t>Discard any input that has a time-stamp more recent than a specified target. This block responds to an “inhibit” signal that starts the inhibiting period. The target date-time is computed based on an increment from the current time. A “reset” action resumes normal pass-thru behavior.</w:t>
      </w:r>
    </w:p>
    <w:p w14:paraId="14D37438" w14:textId="77777777" w:rsidR="0049190A" w:rsidRDefault="0049190A" w:rsidP="0049190A">
      <w:pPr>
        <w:pStyle w:val="BodyText"/>
      </w:pPr>
    </w:p>
    <w:p w14:paraId="0F1E4DE1" w14:textId="77777777" w:rsidR="0049190A" w:rsidRDefault="0049190A" w:rsidP="0049190A">
      <w:pPr>
        <w:pStyle w:val="ArialBody"/>
        <w:ind w:left="360"/>
      </w:pPr>
      <w:r>
        <w:t>A typical use of this block is for discarding laboratory measurements that may not apply to the current control regime. This block accepts any input type.</w:t>
      </w:r>
    </w:p>
    <w:p w14:paraId="189E79CC" w14:textId="77777777" w:rsidR="0049190A" w:rsidRDefault="0049190A" w:rsidP="0049190A">
      <w:pPr>
        <w:pStyle w:val="BodyText"/>
      </w:pPr>
    </w:p>
    <w:p w14:paraId="12B33E69" w14:textId="77777777" w:rsidR="0049190A" w:rsidRDefault="0049190A" w:rsidP="0049190A">
      <w:pPr>
        <w:pStyle w:val="NormalWeb"/>
        <w:spacing w:before="2" w:after="2"/>
        <w:ind w:left="1350" w:hanging="630"/>
        <w:rPr>
          <w:rFonts w:ascii="Arial" w:hAnsi="Arial"/>
          <w:sz w:val="22"/>
        </w:rPr>
      </w:pPr>
      <w:r>
        <w:rPr>
          <w:rFonts w:ascii="Arial" w:hAnsi="Arial"/>
          <w:sz w:val="22"/>
          <w:szCs w:val="24"/>
          <w:shd w:val="clear" w:color="auto" w:fill="FFFFFF"/>
        </w:rPr>
        <w:t>Properties:</w:t>
      </w:r>
    </w:p>
    <w:p w14:paraId="016DF793" w14:textId="77777777" w:rsidR="0049190A" w:rsidRDefault="0049190A" w:rsidP="0049190A">
      <w:pPr>
        <w:pStyle w:val="BodyText"/>
        <w:ind w:left="2160" w:hanging="810"/>
        <w:rPr>
          <w:sz w:val="22"/>
        </w:rPr>
      </w:pPr>
      <w:r>
        <w:rPr>
          <w:sz w:val="22"/>
        </w:rPr>
        <w:t>InhibitInterval – time period measured from receipt of a triggering signal during which to discard input ~ secs</w:t>
      </w:r>
      <w:r w:rsidRPr="00E32CE1">
        <w:rPr>
          <w:sz w:val="22"/>
        </w:rPr>
        <w:t>.</w:t>
      </w:r>
      <w:r>
        <w:rPr>
          <w:sz w:val="22"/>
        </w:rPr>
        <w:t xml:space="preserve"> The default value is 0. A negative value sets the gating time in the past. This may still be appropriate to discard data arriving with time-stamps in the past.</w:t>
      </w:r>
    </w:p>
    <w:p w14:paraId="72BF6311" w14:textId="77777777" w:rsidR="0049190A" w:rsidRPr="00F77819" w:rsidRDefault="0049190A" w:rsidP="0049190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33488AE0" w14:textId="77777777" w:rsidR="0049190A" w:rsidRDefault="0049190A" w:rsidP="0049190A">
      <w:pPr>
        <w:pStyle w:val="BodyText"/>
        <w:numPr>
          <w:ilvl w:val="0"/>
          <w:numId w:val="29"/>
        </w:numPr>
        <w:spacing w:after="0"/>
        <w:rPr>
          <w:sz w:val="22"/>
        </w:rPr>
      </w:pPr>
      <w:r>
        <w:rPr>
          <w:sz w:val="22"/>
        </w:rPr>
        <w:t>in – data connection.</w:t>
      </w:r>
    </w:p>
    <w:p w14:paraId="01047098" w14:textId="77777777" w:rsidR="0049190A" w:rsidRDefault="0049190A" w:rsidP="0049190A">
      <w:pPr>
        <w:pStyle w:val="BodyText"/>
        <w:numPr>
          <w:ilvl w:val="0"/>
          <w:numId w:val="29"/>
        </w:numPr>
        <w:spacing w:after="0"/>
        <w:rPr>
          <w:sz w:val="22"/>
        </w:rPr>
      </w:pPr>
      <w:r>
        <w:rPr>
          <w:sz w:val="22"/>
        </w:rPr>
        <w:t>out – data connection. When the block is operating in pass-thru mode, incoming data are propagated without change to the timestamp.</w:t>
      </w:r>
    </w:p>
    <w:p w14:paraId="22603A0F" w14:textId="77777777" w:rsidR="0049190A" w:rsidRDefault="0049190A" w:rsidP="0049190A">
      <w:pPr>
        <w:pStyle w:val="BodyText"/>
        <w:spacing w:after="0"/>
        <w:ind w:left="1440"/>
        <w:rPr>
          <w:sz w:val="22"/>
        </w:rPr>
      </w:pPr>
    </w:p>
    <w:p w14:paraId="68A0F88D" w14:textId="77777777" w:rsidR="007C022C" w:rsidRDefault="00853918" w:rsidP="007F24AD">
      <w:pPr>
        <w:pStyle w:val="Heading4"/>
      </w:pPr>
      <w:r>
        <w:t>Input</w:t>
      </w:r>
    </w:p>
    <w:p w14:paraId="026C32AF" w14:textId="77777777" w:rsidR="00853918" w:rsidRDefault="00853918" w:rsidP="00853918">
      <w:pPr>
        <w:pStyle w:val="ArialBody"/>
        <w:ind w:left="360"/>
      </w:pPr>
      <w:r>
        <w:t>Subscribe to a tag and transmit new values.</w:t>
      </w:r>
    </w:p>
    <w:p w14:paraId="0BE127EA" w14:textId="77777777" w:rsidR="007B7E35" w:rsidRDefault="007B7E35">
      <w:pPr>
        <w:pStyle w:val="BodyText"/>
      </w:pPr>
    </w:p>
    <w:p w14:paraId="57C4E24C" w14:textId="77777777" w:rsidR="00185B0A" w:rsidRPr="00F77819" w:rsidRDefault="00185B0A" w:rsidP="00185B0A">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372A6779" w14:textId="77777777" w:rsidR="007B7E35" w:rsidRDefault="00185B0A">
      <w:pPr>
        <w:pStyle w:val="BodyText"/>
        <w:ind w:left="2160" w:hanging="720"/>
      </w:pPr>
      <w:r>
        <w:rPr>
          <w:sz w:val="22"/>
        </w:rPr>
        <w:t>Value</w:t>
      </w:r>
      <w:r w:rsidRPr="00F77819">
        <w:rPr>
          <w:sz w:val="22"/>
        </w:rPr>
        <w:t xml:space="preserve"> – </w:t>
      </w:r>
      <w:r>
        <w:rPr>
          <w:sz w:val="22"/>
        </w:rPr>
        <w:t>the most recent value read from the tag</w:t>
      </w:r>
    </w:p>
    <w:p w14:paraId="70D070C2" w14:textId="77777777" w:rsidR="00853918" w:rsidRDefault="00853918" w:rsidP="00853918">
      <w:pPr>
        <w:pStyle w:val="NormalWeb"/>
        <w:spacing w:before="2" w:after="2"/>
        <w:ind w:left="1350" w:hanging="630"/>
        <w:rPr>
          <w:rFonts w:ascii="Arial" w:hAnsi="Arial"/>
          <w:sz w:val="22"/>
        </w:rPr>
      </w:pPr>
      <w:r>
        <w:rPr>
          <w:rFonts w:ascii="Arial" w:hAnsi="Arial"/>
          <w:sz w:val="22"/>
          <w:szCs w:val="24"/>
          <w:shd w:val="clear" w:color="auto" w:fill="FFFFFF"/>
        </w:rPr>
        <w:lastRenderedPageBreak/>
        <w:t>Properties:</w:t>
      </w:r>
    </w:p>
    <w:p w14:paraId="0782C096" w14:textId="77777777" w:rsidR="00853918" w:rsidRDefault="004B0667" w:rsidP="00853918">
      <w:pPr>
        <w:pStyle w:val="BodyText"/>
        <w:ind w:left="2160" w:hanging="810"/>
        <w:rPr>
          <w:sz w:val="22"/>
        </w:rPr>
      </w:pPr>
      <w:r>
        <w:rPr>
          <w:sz w:val="22"/>
        </w:rPr>
        <w:t xml:space="preserve">TagPath </w:t>
      </w:r>
      <w:r w:rsidR="00853918">
        <w:rPr>
          <w:sz w:val="22"/>
        </w:rPr>
        <w:t>– to make any sense, this value should be bound to a tag</w:t>
      </w:r>
      <w:r w:rsidR="00853918" w:rsidRPr="00E32CE1">
        <w:rPr>
          <w:sz w:val="22"/>
        </w:rPr>
        <w:t>.</w:t>
      </w:r>
    </w:p>
    <w:p w14:paraId="3E22E294" w14:textId="77777777" w:rsidR="00853918" w:rsidRPr="00F77819" w:rsidRDefault="00853918" w:rsidP="00853918">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5B5B286C" w14:textId="77777777" w:rsidR="00853918" w:rsidRDefault="00853918" w:rsidP="00853918">
      <w:pPr>
        <w:pStyle w:val="BodyText"/>
        <w:numPr>
          <w:ilvl w:val="0"/>
          <w:numId w:val="29"/>
        </w:numPr>
        <w:spacing w:after="0"/>
        <w:rPr>
          <w:sz w:val="22"/>
        </w:rPr>
      </w:pPr>
      <w:r>
        <w:rPr>
          <w:sz w:val="22"/>
        </w:rPr>
        <w:t>out – data connection, the tag value.</w:t>
      </w:r>
    </w:p>
    <w:p w14:paraId="532A9D36" w14:textId="77777777" w:rsidR="007C022C" w:rsidRDefault="00176F6A">
      <w:pPr>
        <w:pStyle w:val="Heading4"/>
      </w:pPr>
      <w:r>
        <w:t>Input Median</w:t>
      </w:r>
    </w:p>
    <w:p w14:paraId="24DE02A0" w14:textId="77777777" w:rsidR="00176F6A" w:rsidRDefault="00176F6A" w:rsidP="00176F6A">
      <w:pPr>
        <w:pStyle w:val="ArialBody"/>
        <w:ind w:left="360"/>
      </w:pPr>
      <w:r>
        <w:t>Analyze values received on multiple input connections, compute the median and propagate to the output. This block uses the median() function from Apache commons math library.There is no special reset behavior.</w:t>
      </w:r>
    </w:p>
    <w:p w14:paraId="74177E14" w14:textId="77777777" w:rsidR="00176F6A" w:rsidRDefault="00176F6A" w:rsidP="00176F6A">
      <w:pPr>
        <w:pStyle w:val="BodyText"/>
      </w:pPr>
    </w:p>
    <w:p w14:paraId="444CA9D2" w14:textId="77777777" w:rsidR="00176F6A" w:rsidRPr="00F77819" w:rsidRDefault="00176F6A" w:rsidP="00176F6A">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4C1BAE23" w14:textId="77777777" w:rsidR="00176F6A" w:rsidRDefault="00176F6A" w:rsidP="00176F6A">
      <w:pPr>
        <w:pStyle w:val="BodyText"/>
        <w:ind w:left="2160" w:hanging="720"/>
        <w:rPr>
          <w:sz w:val="22"/>
        </w:rPr>
      </w:pPr>
      <w:r>
        <w:rPr>
          <w:sz w:val="22"/>
        </w:rPr>
        <w:t>SyncInterval – a “coalescing interval”. This is the time to allow data to arrive on multiple inputs. It is also the no-data-change wait interval.  The sync interval must be</w:t>
      </w:r>
      <w:r w:rsidR="00FD71E0">
        <w:rPr>
          <w:sz w:val="22"/>
        </w:rPr>
        <w:t xml:space="preserve"> less than the scan interval.~ </w:t>
      </w:r>
      <w:r>
        <w:rPr>
          <w:sz w:val="22"/>
        </w:rPr>
        <w:t xml:space="preserve">secs. The default value is </w:t>
      </w:r>
      <w:r w:rsidR="00FD71E0">
        <w:rPr>
          <w:sz w:val="22"/>
        </w:rPr>
        <w:t>1</w:t>
      </w:r>
      <w:r>
        <w:rPr>
          <w:sz w:val="22"/>
        </w:rPr>
        <w:t xml:space="preserve"> </w:t>
      </w:r>
      <w:r w:rsidR="00FD71E0">
        <w:rPr>
          <w:sz w:val="22"/>
        </w:rPr>
        <w:t>sec</w:t>
      </w:r>
      <w:r>
        <w:rPr>
          <w:sz w:val="22"/>
        </w:rPr>
        <w:t>.</w:t>
      </w:r>
    </w:p>
    <w:p w14:paraId="5CF44E2E" w14:textId="77777777" w:rsidR="00176F6A" w:rsidRPr="00F77819" w:rsidRDefault="00176F6A" w:rsidP="00176F6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3680FE8" w14:textId="77777777" w:rsidR="00176F6A" w:rsidRDefault="00176F6A" w:rsidP="00176F6A">
      <w:pPr>
        <w:pStyle w:val="BodyText"/>
        <w:numPr>
          <w:ilvl w:val="0"/>
          <w:numId w:val="29"/>
        </w:numPr>
        <w:spacing w:after="0"/>
        <w:rPr>
          <w:sz w:val="22"/>
        </w:rPr>
      </w:pPr>
      <w:r>
        <w:rPr>
          <w:sz w:val="22"/>
        </w:rPr>
        <w:t>in</w:t>
      </w:r>
      <w:r w:rsidRPr="00F77819">
        <w:rPr>
          <w:sz w:val="22"/>
        </w:rPr>
        <w:t xml:space="preserve"> – </w:t>
      </w:r>
      <w:r>
        <w:rPr>
          <w:sz w:val="22"/>
        </w:rPr>
        <w:t>data. The expectation is that multiple connections will terminate at the port.</w:t>
      </w:r>
    </w:p>
    <w:p w14:paraId="6A36FEE9" w14:textId="77777777" w:rsidR="00176F6A" w:rsidRDefault="00176F6A" w:rsidP="00176F6A">
      <w:pPr>
        <w:pStyle w:val="BodyText"/>
        <w:numPr>
          <w:ilvl w:val="0"/>
          <w:numId w:val="29"/>
        </w:numPr>
        <w:spacing w:after="0"/>
        <w:rPr>
          <w:sz w:val="22"/>
        </w:rPr>
      </w:pPr>
      <w:r>
        <w:rPr>
          <w:sz w:val="22"/>
        </w:rPr>
        <w:t>out – data, the median value of the inputs.</w:t>
      </w:r>
    </w:p>
    <w:p w14:paraId="5ADE235C" w14:textId="77777777" w:rsidR="007C022C" w:rsidRDefault="00155071">
      <w:pPr>
        <w:pStyle w:val="Heading4"/>
      </w:pPr>
      <w:r>
        <w:t>Inverse</w:t>
      </w:r>
    </w:p>
    <w:p w14:paraId="16FF5DC9" w14:textId="77777777" w:rsidR="00155071" w:rsidRDefault="00155071" w:rsidP="00155071">
      <w:pPr>
        <w:pStyle w:val="ArialBody"/>
        <w:ind w:left="360"/>
      </w:pPr>
      <w:r>
        <w:t>Divide one by the input and propagate the result.  Only a single input connection is expected. There is no synchronization issue, nor reset behavior.</w:t>
      </w:r>
      <w:r w:rsidR="00B141BC">
        <w:t xml:space="preserve"> An incoming value of zero is ignored.</w:t>
      </w:r>
    </w:p>
    <w:p w14:paraId="5DBDA7EF" w14:textId="77777777" w:rsidR="00155071" w:rsidRPr="005C0DCD" w:rsidRDefault="00155071" w:rsidP="00155071">
      <w:pPr>
        <w:pStyle w:val="BodyText"/>
      </w:pPr>
    </w:p>
    <w:p w14:paraId="4FE05357" w14:textId="77777777" w:rsidR="00155071" w:rsidRPr="00F77819" w:rsidRDefault="00155071" w:rsidP="00155071">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6BEA1070" w14:textId="77777777" w:rsidR="00155071" w:rsidRDefault="00155071" w:rsidP="00155071">
      <w:pPr>
        <w:pStyle w:val="BodyText"/>
        <w:numPr>
          <w:ilvl w:val="0"/>
          <w:numId w:val="29"/>
        </w:numPr>
        <w:spacing w:after="0"/>
        <w:rPr>
          <w:sz w:val="22"/>
        </w:rPr>
      </w:pPr>
      <w:r>
        <w:rPr>
          <w:sz w:val="22"/>
        </w:rPr>
        <w:t>in</w:t>
      </w:r>
      <w:r w:rsidRPr="00F77819">
        <w:rPr>
          <w:sz w:val="22"/>
        </w:rPr>
        <w:t xml:space="preserve"> – </w:t>
      </w:r>
      <w:r w:rsidR="00B141BC">
        <w:rPr>
          <w:sz w:val="22"/>
        </w:rPr>
        <w:t>data value</w:t>
      </w:r>
      <w:r>
        <w:rPr>
          <w:sz w:val="22"/>
        </w:rPr>
        <w:t>.</w:t>
      </w:r>
    </w:p>
    <w:p w14:paraId="0D857EBE" w14:textId="77777777" w:rsidR="00155071" w:rsidRDefault="00155071" w:rsidP="00155071">
      <w:pPr>
        <w:pStyle w:val="BodyText"/>
        <w:numPr>
          <w:ilvl w:val="0"/>
          <w:numId w:val="29"/>
        </w:numPr>
        <w:spacing w:after="0"/>
        <w:rPr>
          <w:sz w:val="22"/>
        </w:rPr>
      </w:pPr>
      <w:r>
        <w:rPr>
          <w:sz w:val="22"/>
        </w:rPr>
        <w:t>out</w:t>
      </w:r>
      <w:r w:rsidRPr="00F77819">
        <w:rPr>
          <w:sz w:val="22"/>
        </w:rPr>
        <w:t xml:space="preserve"> – </w:t>
      </w:r>
      <w:r w:rsidR="00B141BC">
        <w:rPr>
          <w:sz w:val="22"/>
        </w:rPr>
        <w:t>data value that is one divided by</w:t>
      </w:r>
      <w:r>
        <w:rPr>
          <w:sz w:val="22"/>
        </w:rPr>
        <w:t xml:space="preserve"> the input. The timestamp is not altered from the incoming value.</w:t>
      </w:r>
    </w:p>
    <w:p w14:paraId="555C01C9" w14:textId="77777777" w:rsidR="007C022C" w:rsidRDefault="00BC7A39">
      <w:pPr>
        <w:pStyle w:val="Heading4"/>
      </w:pPr>
      <w:r>
        <w:t>Junction</w:t>
      </w:r>
    </w:p>
    <w:p w14:paraId="45BD4FCA" w14:textId="77777777" w:rsidR="00BC7A39" w:rsidRDefault="00BC7A39" w:rsidP="00BC7A39">
      <w:pPr>
        <w:pStyle w:val="ArialBody"/>
        <w:ind w:left="360"/>
      </w:pPr>
      <w:r>
        <w:t xml:space="preserve">A junction block simply takes what appears on its input and transfers to its output. The purpose of this block is to provide a target during migration for those blocks from the </w:t>
      </w:r>
      <w:r w:rsidR="00F00C28">
        <w:t>legacy</w:t>
      </w:r>
      <w:r>
        <w:t xml:space="preserve"> platform </w:t>
      </w:r>
      <w:r w:rsidR="00F00C28">
        <w:t>that have no meaning in the current setup</w:t>
      </w:r>
      <w:r>
        <w:t>.</w:t>
      </w:r>
    </w:p>
    <w:p w14:paraId="0AAAD513" w14:textId="77777777" w:rsidR="00BC7A39" w:rsidRPr="005C0DCD" w:rsidRDefault="00BC7A39" w:rsidP="00BC7A39">
      <w:pPr>
        <w:pStyle w:val="BodyText"/>
      </w:pPr>
    </w:p>
    <w:p w14:paraId="56BCE177" w14:textId="77777777" w:rsidR="00BC7A39" w:rsidRPr="00F77819" w:rsidRDefault="00BC7A39" w:rsidP="00BC7A39">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722687A" w14:textId="77777777" w:rsidR="00BC7A39" w:rsidRDefault="00BC7A39" w:rsidP="00BC7A39">
      <w:pPr>
        <w:pStyle w:val="BodyText"/>
        <w:numPr>
          <w:ilvl w:val="0"/>
          <w:numId w:val="29"/>
        </w:numPr>
        <w:spacing w:after="0"/>
        <w:rPr>
          <w:sz w:val="22"/>
        </w:rPr>
      </w:pPr>
      <w:r>
        <w:rPr>
          <w:sz w:val="22"/>
        </w:rPr>
        <w:t>in</w:t>
      </w:r>
      <w:r w:rsidRPr="00F77819">
        <w:rPr>
          <w:sz w:val="22"/>
        </w:rPr>
        <w:t xml:space="preserve"> –</w:t>
      </w:r>
      <w:r>
        <w:rPr>
          <w:sz w:val="22"/>
        </w:rPr>
        <w:t>value</w:t>
      </w:r>
      <w:r w:rsidR="00F00C28">
        <w:rPr>
          <w:sz w:val="22"/>
        </w:rPr>
        <w:t>, any datatype is allowed</w:t>
      </w:r>
      <w:r>
        <w:rPr>
          <w:sz w:val="22"/>
        </w:rPr>
        <w:t>.</w:t>
      </w:r>
    </w:p>
    <w:p w14:paraId="6E0EC66B" w14:textId="77777777" w:rsidR="007E1ADE" w:rsidRDefault="00BC7A39">
      <w:pPr>
        <w:pStyle w:val="BodyText"/>
        <w:numPr>
          <w:ilvl w:val="0"/>
          <w:numId w:val="29"/>
        </w:numPr>
        <w:spacing w:after="0"/>
        <w:rPr>
          <w:sz w:val="22"/>
        </w:rPr>
      </w:pPr>
      <w:r>
        <w:rPr>
          <w:sz w:val="22"/>
        </w:rPr>
        <w:t>out</w:t>
      </w:r>
      <w:r w:rsidRPr="00F77819">
        <w:rPr>
          <w:sz w:val="22"/>
        </w:rPr>
        <w:t xml:space="preserve"> – </w:t>
      </w:r>
      <w:r w:rsidR="00F00C28">
        <w:rPr>
          <w:sz w:val="22"/>
        </w:rPr>
        <w:t>the input value is propagated immediately.</w:t>
      </w:r>
    </w:p>
    <w:p w14:paraId="47DED641" w14:textId="77777777" w:rsidR="00155071" w:rsidRDefault="00155071" w:rsidP="00155071">
      <w:pPr>
        <w:pStyle w:val="BodyText"/>
        <w:spacing w:after="0"/>
        <w:ind w:left="1440"/>
        <w:rPr>
          <w:sz w:val="22"/>
        </w:rPr>
      </w:pPr>
    </w:p>
    <w:p w14:paraId="02ECAF79" w14:textId="20097A5E" w:rsidR="00FA4434" w:rsidRDefault="00FA4434" w:rsidP="00FA4434">
      <w:pPr>
        <w:pStyle w:val="Heading4"/>
      </w:pPr>
      <w:r>
        <w:t>Lab Data</w:t>
      </w:r>
    </w:p>
    <w:p w14:paraId="134E057F" w14:textId="6B43A7EC" w:rsidR="00FA4434" w:rsidRDefault="00FA4434">
      <w:pPr>
        <w:pStyle w:val="ArialBody"/>
        <w:ind w:left="360"/>
      </w:pPr>
      <w:r>
        <w:t>This is a block that creates a qualified value from separate inputs, a value and a timestamp. The datatype of the output is the same as that of the value input. The input determines the default quality and timestamp as well. The block will emit an output for every value received on its input.</w:t>
      </w:r>
    </w:p>
    <w:p w14:paraId="33359CF3" w14:textId="4B54CFD2" w:rsidR="00FA4434" w:rsidRDefault="00FA4434" w:rsidP="00FA4434">
      <w:pPr>
        <w:pStyle w:val="ArialBody"/>
        <w:ind w:left="360"/>
      </w:pPr>
      <w:r>
        <w:t xml:space="preserve">The timestamp input </w:t>
      </w:r>
      <w:r w:rsidR="00491C11">
        <w:t>has a datatype of either a date or a string</w:t>
      </w:r>
      <w:r>
        <w:t xml:space="preserve">. If a string, its format is specified by the </w:t>
      </w:r>
      <w:r w:rsidRPr="00567DCC">
        <w:rPr>
          <w:rFonts w:ascii="Courier" w:hAnsi="Courier"/>
        </w:rPr>
        <w:t>FORMAT</w:t>
      </w:r>
      <w:r>
        <w:t xml:space="preserve"> property of the block. This is a string date-time format as specified by the Java </w:t>
      </w:r>
      <w:r w:rsidRPr="00567DCC">
        <w:rPr>
          <w:i/>
        </w:rPr>
        <w:t>SimpleDateFormat</w:t>
      </w:r>
      <w:r>
        <w:t xml:space="preserve"> class. The default value is: “</w:t>
      </w:r>
      <w:r w:rsidRPr="002A172D">
        <w:rPr>
          <w:rFonts w:ascii="Courier" w:hAnsi="Courier"/>
        </w:rPr>
        <w:t>YYYY/MM/dd hh:mm:ss</w:t>
      </w:r>
      <w:r>
        <w:t>”. If the format does not include a date</w:t>
      </w:r>
      <w:r w:rsidR="00491C11">
        <w:t xml:space="preserve"> (i.e. is a time only)</w:t>
      </w:r>
      <w:r>
        <w:t xml:space="preserve">, the current date is assumed. If it does </w:t>
      </w:r>
      <w:r>
        <w:lastRenderedPageBreak/>
        <w:t xml:space="preserve">not include a time, the current time is assumed. The timestamp is taken as the last value received on the time input. If no input has ever arrived on the time channel, the timestamp of the output is assigned the timestamp of the value input. </w:t>
      </w:r>
    </w:p>
    <w:p w14:paraId="2AD2D884" w14:textId="77777777" w:rsidR="00FA4434" w:rsidRDefault="00FA4434" w:rsidP="00FA4434">
      <w:pPr>
        <w:pStyle w:val="ArialBody"/>
      </w:pPr>
    </w:p>
    <w:p w14:paraId="75C9094E" w14:textId="77777777" w:rsidR="00FA4434" w:rsidRDefault="00FA4434" w:rsidP="00FA4434">
      <w:pPr>
        <w:pStyle w:val="ArialBody"/>
        <w:ind w:left="360"/>
      </w:pPr>
      <w:r>
        <w:t>A synchronization interval should be specified to guarantee proper pairing of readings between the separate input channels. The synchronization is driven by the “value” input only. This prevents re-issuance of a value on receipt of quality or timestamps only.</w:t>
      </w:r>
    </w:p>
    <w:p w14:paraId="3C76EEDF" w14:textId="77777777" w:rsidR="00FA4434" w:rsidRPr="005C0DCD" w:rsidDel="0036106E" w:rsidRDefault="00FA4434" w:rsidP="00FA4434">
      <w:pPr>
        <w:pStyle w:val="BodyText"/>
      </w:pPr>
    </w:p>
    <w:p w14:paraId="39B6AC77" w14:textId="77777777" w:rsidR="00FA4434" w:rsidRPr="00F77819" w:rsidRDefault="00FA4434" w:rsidP="00FA4434">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300327B3" w14:textId="77777777" w:rsidR="00FA4434" w:rsidRDefault="00FA4434" w:rsidP="00FA4434">
      <w:pPr>
        <w:pStyle w:val="BodyText"/>
        <w:ind w:left="2160" w:hanging="720"/>
        <w:rPr>
          <w:sz w:val="22"/>
        </w:rPr>
      </w:pPr>
      <w:r>
        <w:rPr>
          <w:sz w:val="22"/>
        </w:rPr>
        <w:t>Format – string format for the date-time. If the “time” input is textual (as opposed to a date) it is converted to a timestamp via this format.</w:t>
      </w:r>
    </w:p>
    <w:p w14:paraId="0416C909" w14:textId="77777777" w:rsidR="00FA4434" w:rsidRDefault="00FA4434" w:rsidP="00FA4434">
      <w:pPr>
        <w:pStyle w:val="BodyText"/>
        <w:ind w:left="2160" w:hanging="720"/>
        <w:rPr>
          <w:sz w:val="22"/>
        </w:rPr>
      </w:pPr>
      <w:r>
        <w:rPr>
          <w:sz w:val="22"/>
        </w:rPr>
        <w:t>SyncInterval – a “coalescing interval”. This is the time allowance for multiple values that have originated in the same scan to be evaluated at the same time.  ~ secs. The default value is 1 sec.</w:t>
      </w:r>
    </w:p>
    <w:p w14:paraId="6A7F9104" w14:textId="77777777" w:rsidR="009169A9" w:rsidRDefault="009169A9" w:rsidP="009169A9">
      <w:pPr>
        <w:pStyle w:val="BodyText"/>
        <w:ind w:left="2160" w:hanging="810"/>
        <w:rPr>
          <w:sz w:val="22"/>
        </w:rPr>
      </w:pPr>
      <w:r>
        <w:rPr>
          <w:sz w:val="22"/>
        </w:rPr>
        <w:t>TimePath – tag path of the timestamp input. The data type may be either a date-time or string</w:t>
      </w:r>
      <w:r w:rsidRPr="00E32CE1">
        <w:rPr>
          <w:sz w:val="22"/>
        </w:rPr>
        <w:t>.</w:t>
      </w:r>
    </w:p>
    <w:p w14:paraId="3AEB3499" w14:textId="77777777" w:rsidR="009169A9" w:rsidRDefault="009169A9" w:rsidP="009169A9">
      <w:pPr>
        <w:pStyle w:val="BodyText"/>
        <w:ind w:left="2160" w:hanging="810"/>
        <w:rPr>
          <w:sz w:val="22"/>
        </w:rPr>
      </w:pPr>
      <w:r>
        <w:rPr>
          <w:sz w:val="22"/>
        </w:rPr>
        <w:t>ValuePath – tag path of the value input. To make any sense, this value should be bound to a tag</w:t>
      </w:r>
      <w:r w:rsidRPr="00E32CE1">
        <w:rPr>
          <w:sz w:val="22"/>
        </w:rPr>
        <w:t>.</w:t>
      </w:r>
    </w:p>
    <w:p w14:paraId="792B0AEC" w14:textId="77777777" w:rsidR="00FA4434" w:rsidRPr="00F77819" w:rsidRDefault="00FA4434" w:rsidP="00FA4434">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731B96EF" w14:textId="77777777" w:rsidR="00FA4434" w:rsidRDefault="00FA4434" w:rsidP="00FA4434">
      <w:pPr>
        <w:pStyle w:val="BodyText"/>
        <w:numPr>
          <w:ilvl w:val="0"/>
          <w:numId w:val="29"/>
        </w:numPr>
        <w:spacing w:after="0"/>
        <w:ind w:left="2250"/>
        <w:rPr>
          <w:sz w:val="22"/>
        </w:rPr>
      </w:pPr>
      <w:r>
        <w:rPr>
          <w:sz w:val="22"/>
        </w:rPr>
        <w:t>out</w:t>
      </w:r>
      <w:r w:rsidRPr="00F77819">
        <w:rPr>
          <w:sz w:val="22"/>
        </w:rPr>
        <w:t xml:space="preserve"> – </w:t>
      </w:r>
      <w:r>
        <w:rPr>
          <w:sz w:val="22"/>
        </w:rPr>
        <w:t>qualified value constructed from the three input channels.</w:t>
      </w:r>
    </w:p>
    <w:p w14:paraId="4ACE5E4B" w14:textId="77777777" w:rsidR="007C022C" w:rsidRDefault="0067494A">
      <w:pPr>
        <w:pStyle w:val="Heading4"/>
      </w:pPr>
      <w:r>
        <w:t>Ln</w:t>
      </w:r>
    </w:p>
    <w:p w14:paraId="6A04458D" w14:textId="77777777" w:rsidR="0067494A" w:rsidRDefault="0067494A" w:rsidP="0067494A">
      <w:pPr>
        <w:pStyle w:val="ArialBody"/>
        <w:ind w:left="360"/>
      </w:pPr>
      <w:r>
        <w:t>Take the natural logrithm of the input and propagate the result. There is no synchronization issue, nor reset behavior. Input values less than or equal to zero are ignored.</w:t>
      </w:r>
    </w:p>
    <w:p w14:paraId="40ED180D" w14:textId="77777777" w:rsidR="0067494A" w:rsidRPr="005C0DCD" w:rsidRDefault="0067494A" w:rsidP="0067494A">
      <w:pPr>
        <w:pStyle w:val="BodyText"/>
      </w:pPr>
    </w:p>
    <w:p w14:paraId="62C07ECA" w14:textId="77777777" w:rsidR="0067494A" w:rsidRPr="00F77819" w:rsidRDefault="0067494A" w:rsidP="0067494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DCD03F2" w14:textId="77777777" w:rsidR="0067494A" w:rsidRDefault="0067494A" w:rsidP="0067494A">
      <w:pPr>
        <w:pStyle w:val="BodyText"/>
        <w:numPr>
          <w:ilvl w:val="0"/>
          <w:numId w:val="29"/>
        </w:numPr>
        <w:spacing w:after="0"/>
        <w:rPr>
          <w:sz w:val="22"/>
        </w:rPr>
      </w:pPr>
      <w:r>
        <w:rPr>
          <w:sz w:val="22"/>
        </w:rPr>
        <w:t>in</w:t>
      </w:r>
      <w:r w:rsidRPr="00F77819">
        <w:rPr>
          <w:sz w:val="22"/>
        </w:rPr>
        <w:t xml:space="preserve"> – </w:t>
      </w:r>
      <w:r>
        <w:rPr>
          <w:sz w:val="22"/>
        </w:rPr>
        <w:t>data value.</w:t>
      </w:r>
    </w:p>
    <w:p w14:paraId="0D1D185C" w14:textId="77777777" w:rsidR="0067494A" w:rsidRDefault="0067494A" w:rsidP="0067494A">
      <w:pPr>
        <w:pStyle w:val="BodyText"/>
        <w:numPr>
          <w:ilvl w:val="0"/>
          <w:numId w:val="29"/>
        </w:numPr>
        <w:spacing w:after="0"/>
        <w:rPr>
          <w:sz w:val="22"/>
        </w:rPr>
      </w:pPr>
      <w:r>
        <w:rPr>
          <w:sz w:val="22"/>
        </w:rPr>
        <w:t>out</w:t>
      </w:r>
      <w:r w:rsidRPr="00F77819">
        <w:rPr>
          <w:sz w:val="22"/>
        </w:rPr>
        <w:t xml:space="preserve"> – </w:t>
      </w:r>
      <w:r>
        <w:rPr>
          <w:sz w:val="22"/>
        </w:rPr>
        <w:t>data value that is the natural logrithm of the input. The timestamp is not altered from the incoming value.</w:t>
      </w:r>
    </w:p>
    <w:p w14:paraId="303C32CD" w14:textId="77777777" w:rsidR="000A4553" w:rsidRDefault="000A4553" w:rsidP="000A4553">
      <w:pPr>
        <w:pStyle w:val="BodyText"/>
        <w:spacing w:after="0"/>
        <w:ind w:left="1440"/>
        <w:rPr>
          <w:i/>
          <w:sz w:val="22"/>
        </w:rPr>
      </w:pPr>
    </w:p>
    <w:p w14:paraId="1075B0DA" w14:textId="77777777" w:rsidR="007C022C" w:rsidRDefault="00430F01">
      <w:pPr>
        <w:pStyle w:val="Heading4"/>
      </w:pPr>
      <w:r>
        <w:t>Log10</w:t>
      </w:r>
    </w:p>
    <w:p w14:paraId="0E0E4E86" w14:textId="77777777" w:rsidR="00430F01" w:rsidRDefault="00430F01" w:rsidP="00430F01">
      <w:pPr>
        <w:pStyle w:val="ArialBody"/>
        <w:ind w:left="360"/>
      </w:pPr>
      <w:r>
        <w:t>Take the logrithm base 10 of the input and propagate the result. There is no synchronization issue, nor reset behavior. Input values less than or equal to zero are ignored.</w:t>
      </w:r>
    </w:p>
    <w:p w14:paraId="55E72E6A" w14:textId="77777777" w:rsidR="007C022C" w:rsidRDefault="007C022C">
      <w:pPr>
        <w:pStyle w:val="BodyText"/>
      </w:pPr>
    </w:p>
    <w:p w14:paraId="20EC7A24" w14:textId="77777777" w:rsidR="00430F01" w:rsidRPr="00F77819" w:rsidRDefault="00430F01" w:rsidP="00430F01">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B16848E" w14:textId="77777777" w:rsidR="00430F01" w:rsidRDefault="00430F01" w:rsidP="00430F01">
      <w:pPr>
        <w:pStyle w:val="BodyText"/>
        <w:numPr>
          <w:ilvl w:val="0"/>
          <w:numId w:val="29"/>
        </w:numPr>
        <w:spacing w:after="0"/>
        <w:rPr>
          <w:sz w:val="22"/>
        </w:rPr>
      </w:pPr>
      <w:r>
        <w:rPr>
          <w:sz w:val="22"/>
        </w:rPr>
        <w:t>in</w:t>
      </w:r>
      <w:r w:rsidRPr="00F77819">
        <w:rPr>
          <w:sz w:val="22"/>
        </w:rPr>
        <w:t xml:space="preserve"> – </w:t>
      </w:r>
      <w:r>
        <w:rPr>
          <w:sz w:val="22"/>
        </w:rPr>
        <w:t>data value.</w:t>
      </w:r>
    </w:p>
    <w:p w14:paraId="19E80E62" w14:textId="77777777" w:rsidR="00430F01" w:rsidRDefault="00430F01" w:rsidP="00430F01">
      <w:pPr>
        <w:pStyle w:val="BodyText"/>
        <w:numPr>
          <w:ilvl w:val="0"/>
          <w:numId w:val="29"/>
        </w:numPr>
        <w:spacing w:after="0"/>
        <w:rPr>
          <w:sz w:val="22"/>
        </w:rPr>
      </w:pPr>
      <w:r>
        <w:rPr>
          <w:sz w:val="22"/>
        </w:rPr>
        <w:t>out</w:t>
      </w:r>
      <w:r w:rsidRPr="00F77819">
        <w:rPr>
          <w:sz w:val="22"/>
        </w:rPr>
        <w:t xml:space="preserve"> – </w:t>
      </w:r>
      <w:r>
        <w:rPr>
          <w:sz w:val="22"/>
        </w:rPr>
        <w:t>data value that is the logrithm base 10 of the input. The timestamp is not altered from the incoming value.</w:t>
      </w:r>
    </w:p>
    <w:p w14:paraId="767C946C" w14:textId="77777777" w:rsidR="007C022C" w:rsidRDefault="0067494A">
      <w:pPr>
        <w:pStyle w:val="Heading4"/>
      </w:pPr>
      <w:r>
        <w:t>Log</w:t>
      </w:r>
      <w:r w:rsidR="00430F01">
        <w:t>ic Filter</w:t>
      </w:r>
    </w:p>
    <w:p w14:paraId="2456F6BC" w14:textId="77777777" w:rsidR="00E7255D" w:rsidRDefault="000E68B2" w:rsidP="0067494A">
      <w:pPr>
        <w:pStyle w:val="ArialBody"/>
        <w:ind w:left="360"/>
      </w:pPr>
      <w:r w:rsidRPr="006F5951">
        <w:t xml:space="preserve">Test the input for amount of time </w:t>
      </w:r>
      <w:r w:rsidR="002A172D" w:rsidRPr="002A172D">
        <w:rPr>
          <w:rFonts w:ascii="Courier" w:hAnsi="Courier"/>
        </w:rPr>
        <w:t>TRUE</w:t>
      </w:r>
      <w:r w:rsidR="00C3272F" w:rsidRPr="006F5951">
        <w:t xml:space="preserve"> </w:t>
      </w:r>
      <w:r w:rsidRPr="006F5951">
        <w:t xml:space="preserve">versus amount of time </w:t>
      </w:r>
      <w:r w:rsidR="002A172D" w:rsidRPr="002A172D">
        <w:rPr>
          <w:rFonts w:ascii="Courier" w:hAnsi="Courier"/>
        </w:rPr>
        <w:t>FALSE</w:t>
      </w:r>
      <w:r w:rsidRPr="006F5951">
        <w:t xml:space="preserve">. Report </w:t>
      </w:r>
      <w:r w:rsidR="002A172D" w:rsidRPr="002A172D">
        <w:rPr>
          <w:rFonts w:ascii="Courier" w:hAnsi="Courier"/>
        </w:rPr>
        <w:t>TRUE</w:t>
      </w:r>
      <w:r w:rsidR="00C3272F" w:rsidRPr="006F5951">
        <w:t xml:space="preserve"> </w:t>
      </w:r>
      <w:r w:rsidRPr="006F5951">
        <w:t>if</w:t>
      </w:r>
      <w:r w:rsidR="00BA028C">
        <w:t xml:space="preserve"> this ratio is greater</w:t>
      </w:r>
      <w:r w:rsidRPr="006F5951">
        <w:t xml:space="preserve"> than a specified ratio</w:t>
      </w:r>
      <w:r w:rsidR="00E7255D">
        <w:t xml:space="preserve"> within a specified time interval.</w:t>
      </w:r>
      <w:r w:rsidR="005A73A3">
        <w:t xml:space="preserve"> If </w:t>
      </w:r>
      <w:r w:rsidR="000644FE">
        <w:t xml:space="preserve">sufficient </w:t>
      </w:r>
      <w:r w:rsidR="005A73A3">
        <w:t xml:space="preserve">time </w:t>
      </w:r>
      <w:r w:rsidR="000644FE">
        <w:t xml:space="preserve">to conclude a </w:t>
      </w:r>
      <w:r w:rsidR="00D60392" w:rsidRPr="00D60392">
        <w:rPr>
          <w:rFonts w:ascii="Courier" w:hAnsi="Courier"/>
        </w:rPr>
        <w:t>TRUE</w:t>
      </w:r>
      <w:r w:rsidR="000644FE">
        <w:t xml:space="preserve"> result </w:t>
      </w:r>
      <w:r w:rsidR="005A73A3">
        <w:t>has not yet passed since the last reset, t</w:t>
      </w:r>
      <w:r w:rsidR="00406E03">
        <w:t xml:space="preserve">he </w:t>
      </w:r>
      <w:r w:rsidR="00F2463D">
        <w:t xml:space="preserve">block state </w:t>
      </w:r>
      <w:r w:rsidR="00406E03">
        <w:t xml:space="preserve">is </w:t>
      </w:r>
      <w:r w:rsidRPr="006F5951">
        <w:rPr>
          <w:rFonts w:ascii="Courier" w:hAnsi="Courier"/>
        </w:rPr>
        <w:t>UNKNOWN</w:t>
      </w:r>
      <w:r w:rsidR="00F2463D">
        <w:t>.</w:t>
      </w:r>
    </w:p>
    <w:p w14:paraId="37445BBF" w14:textId="77777777" w:rsidR="00E7255D" w:rsidRDefault="00E7255D" w:rsidP="0067494A">
      <w:pPr>
        <w:pStyle w:val="ArialBody"/>
        <w:ind w:left="360"/>
      </w:pPr>
    </w:p>
    <w:p w14:paraId="548072DF" w14:textId="77777777" w:rsidR="00E7255D" w:rsidRDefault="00E7255D" w:rsidP="0067494A">
      <w:pPr>
        <w:pStyle w:val="ArialBody"/>
        <w:ind w:left="360"/>
      </w:pPr>
      <w:r>
        <w:t>A “hysteresis” property controls the behavior with regards to the deadband as follows:</w:t>
      </w:r>
    </w:p>
    <w:p w14:paraId="5EC3AF99" w14:textId="77777777" w:rsidR="0067494A" w:rsidRPr="006F5951" w:rsidRDefault="0067494A" w:rsidP="0067494A">
      <w:pPr>
        <w:pStyle w:val="ArialBody"/>
        <w:ind w:left="360"/>
      </w:pPr>
    </w:p>
    <w:p w14:paraId="14347194" w14:textId="77777777" w:rsidR="0056652D" w:rsidRDefault="00E7255D" w:rsidP="006F5951">
      <w:pPr>
        <w:pStyle w:val="TextBody"/>
        <w:keepNext/>
        <w:spacing w:before="0" w:after="0" w:line="240" w:lineRule="auto"/>
        <w:ind w:left="1440" w:firstLine="360"/>
        <w:rPr>
          <w:rFonts w:ascii="Courier New" w:hAnsi="Courier New" w:cs="Courier New"/>
          <w:sz w:val="20"/>
          <w:szCs w:val="20"/>
        </w:rPr>
      </w:pPr>
      <w:r>
        <w:rPr>
          <w:rFonts w:ascii="Courier New" w:hAnsi="Courier New" w:cs="Courier New"/>
          <w:sz w:val="20"/>
          <w:szCs w:val="20"/>
        </w:rPr>
        <w:lastRenderedPageBreak/>
        <w:t>ratio</w:t>
      </w:r>
      <w:r w:rsidRPr="00417565">
        <w:rPr>
          <w:rFonts w:ascii="Courier New" w:hAnsi="Courier New" w:cs="Courier New"/>
          <w:sz w:val="20"/>
          <w:szCs w:val="20"/>
        </w:rPr>
        <w:t xml:space="preserve"> = </w:t>
      </w:r>
      <w:r>
        <w:rPr>
          <w:rFonts w:ascii="Courier New" w:hAnsi="Courier New" w:cs="Courier New"/>
          <w:sz w:val="20"/>
          <w:szCs w:val="20"/>
        </w:rPr>
        <w:t>sum of time true</w:t>
      </w:r>
      <w:r w:rsidRPr="00417565">
        <w:rPr>
          <w:rFonts w:ascii="Courier New" w:hAnsi="Courier New" w:cs="Courier New"/>
          <w:sz w:val="20"/>
          <w:szCs w:val="20"/>
        </w:rPr>
        <w:t xml:space="preserve"> / </w:t>
      </w:r>
      <w:r>
        <w:rPr>
          <w:rFonts w:ascii="Courier New" w:hAnsi="Courier New" w:cs="Courier New"/>
          <w:sz w:val="20"/>
          <w:szCs w:val="20"/>
        </w:rPr>
        <w:t>timeWindow</w:t>
      </w:r>
      <w:r w:rsidRPr="00417565">
        <w:rPr>
          <w:rFonts w:ascii="Courier New" w:hAnsi="Courier New" w:cs="Courier New"/>
          <w:sz w:val="20"/>
          <w:szCs w:val="20"/>
        </w:rPr>
        <w:t xml:space="preserve">   </w:t>
      </w:r>
    </w:p>
    <w:p w14:paraId="3AF5EAF2" w14:textId="77777777" w:rsidR="0056652D" w:rsidRDefault="0056652D" w:rsidP="006F5951">
      <w:pPr>
        <w:pStyle w:val="TextBody"/>
        <w:keepNext/>
        <w:spacing w:before="0" w:after="0" w:line="240" w:lineRule="auto"/>
        <w:ind w:left="1080"/>
        <w:rPr>
          <w:rFonts w:ascii="Courier New" w:hAnsi="Courier New" w:cs="Courier New"/>
          <w:sz w:val="20"/>
          <w:szCs w:val="20"/>
        </w:rPr>
      </w:pPr>
    </w:p>
    <w:p w14:paraId="074317E4"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case (</w:t>
      </w:r>
      <w:r w:rsidRPr="00417565">
        <w:rPr>
          <w:rFonts w:ascii="Courier New" w:hAnsi="Courier New" w:cs="Courier New"/>
          <w:sz w:val="20"/>
          <w:szCs w:val="20"/>
        </w:rPr>
        <w:t>hysteresis) of</w:t>
      </w:r>
    </w:p>
    <w:p w14:paraId="33F82E5E"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true:</w:t>
      </w:r>
    </w:p>
    <w:p w14:paraId="531789E3"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if currentOutput </w:t>
      </w:r>
      <w:r w:rsidRPr="00417565">
        <w:rPr>
          <w:rFonts w:ascii="Courier New" w:hAnsi="Courier New" w:cs="Courier New"/>
          <w:sz w:val="20"/>
          <w:szCs w:val="20"/>
        </w:rPr>
        <w:t xml:space="preserve">= </w:t>
      </w:r>
      <w:r>
        <w:rPr>
          <w:rFonts w:ascii="Courier New" w:hAnsi="Courier New" w:cs="Courier New"/>
          <w:sz w:val="20"/>
          <w:szCs w:val="20"/>
        </w:rPr>
        <w:t>T</w:t>
      </w:r>
      <w:r w:rsidRPr="00417565">
        <w:rPr>
          <w:rFonts w:ascii="Courier New" w:hAnsi="Courier New" w:cs="Courier New"/>
          <w:sz w:val="20"/>
          <w:szCs w:val="20"/>
        </w:rPr>
        <w:t xml:space="preserve">rue then </w:t>
      </w:r>
    </w:p>
    <w:p w14:paraId="4911BD14"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r>
        <w:rPr>
          <w:rFonts w:ascii="Courier New" w:hAnsi="Courier New" w:cs="Courier New"/>
          <w:sz w:val="20"/>
          <w:szCs w:val="20"/>
        </w:rPr>
        <w:t xml:space="preserve"> </w:t>
      </w:r>
      <w:r w:rsidRPr="00417565">
        <w:rPr>
          <w:rFonts w:ascii="Courier New" w:hAnsi="Courier New" w:cs="Courier New"/>
          <w:sz w:val="20"/>
          <w:szCs w:val="20"/>
        </w:rPr>
        <w:t xml:space="preserve">- </w:t>
      </w:r>
      <w:r w:rsidR="00B82F3A">
        <w:rPr>
          <w:rFonts w:ascii="Courier New" w:hAnsi="Courier New" w:cs="Courier New"/>
          <w:sz w:val="20"/>
          <w:szCs w:val="20"/>
        </w:rPr>
        <w:t>deadband</w:t>
      </w:r>
    </w:p>
    <w:p w14:paraId="488F8C85"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else</w:t>
      </w:r>
    </w:p>
    <w:p w14:paraId="460EA581"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r w:rsidRPr="00417565">
        <w:rPr>
          <w:rFonts w:ascii="Courier New" w:hAnsi="Courier New" w:cs="Courier New"/>
          <w:sz w:val="20"/>
          <w:szCs w:val="20"/>
        </w:rPr>
        <w:t xml:space="preserve"> </w:t>
      </w:r>
    </w:p>
    <w:p w14:paraId="3AF021E0" w14:textId="77777777" w:rsidR="0056652D" w:rsidRDefault="0056652D" w:rsidP="006F5951">
      <w:pPr>
        <w:pStyle w:val="TextBody"/>
        <w:keepNext/>
        <w:spacing w:before="0" w:after="0" w:line="240" w:lineRule="auto"/>
        <w:ind w:left="1080"/>
        <w:rPr>
          <w:rFonts w:ascii="Courier New" w:hAnsi="Courier New" w:cs="Courier New"/>
          <w:sz w:val="20"/>
          <w:szCs w:val="20"/>
        </w:rPr>
      </w:pPr>
    </w:p>
    <w:p w14:paraId="29506A50"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false:</w:t>
      </w:r>
    </w:p>
    <w:p w14:paraId="0D0B5409"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if </w:t>
      </w:r>
      <w:r>
        <w:rPr>
          <w:rFonts w:ascii="Courier New" w:hAnsi="Courier New" w:cs="Courier New"/>
          <w:sz w:val="20"/>
          <w:szCs w:val="20"/>
        </w:rPr>
        <w:t>currentOutput</w:t>
      </w:r>
      <w:r w:rsidRPr="00417565">
        <w:rPr>
          <w:rFonts w:ascii="Courier New" w:hAnsi="Courier New" w:cs="Courier New"/>
          <w:sz w:val="20"/>
          <w:szCs w:val="20"/>
        </w:rPr>
        <w:t xml:space="preserve"> = </w:t>
      </w:r>
      <w:r>
        <w:rPr>
          <w:rFonts w:ascii="Courier New" w:hAnsi="Courier New" w:cs="Courier New"/>
          <w:sz w:val="20"/>
          <w:szCs w:val="20"/>
        </w:rPr>
        <w:t>T</w:t>
      </w:r>
      <w:r w:rsidRPr="00417565">
        <w:rPr>
          <w:rFonts w:ascii="Courier New" w:hAnsi="Courier New" w:cs="Courier New"/>
          <w:sz w:val="20"/>
          <w:szCs w:val="20"/>
        </w:rPr>
        <w:t xml:space="preserve">rue then </w:t>
      </w:r>
    </w:p>
    <w:p w14:paraId="06A39000"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p>
    <w:p w14:paraId="4BD8025A"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else</w:t>
      </w:r>
    </w:p>
    <w:p w14:paraId="38DF12EF"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r w:rsidRPr="00417565">
        <w:rPr>
          <w:rFonts w:ascii="Courier New" w:hAnsi="Courier New" w:cs="Courier New"/>
          <w:sz w:val="20"/>
          <w:szCs w:val="20"/>
        </w:rPr>
        <w:t xml:space="preserve"> + </w:t>
      </w:r>
      <w:r w:rsidR="009962BF">
        <w:rPr>
          <w:rFonts w:ascii="Courier New" w:hAnsi="Courier New" w:cs="Courier New"/>
          <w:sz w:val="20"/>
          <w:szCs w:val="20"/>
        </w:rPr>
        <w:t>deadband</w:t>
      </w:r>
    </w:p>
    <w:p w14:paraId="60E6254D" w14:textId="77777777" w:rsidR="0056652D" w:rsidRDefault="0056652D" w:rsidP="006F5951">
      <w:pPr>
        <w:pStyle w:val="TextBody"/>
        <w:keepNext/>
        <w:spacing w:before="0" w:after="0" w:line="240" w:lineRule="auto"/>
        <w:ind w:left="1080"/>
        <w:rPr>
          <w:rFonts w:ascii="Courier New" w:hAnsi="Courier New" w:cs="Courier New"/>
          <w:sz w:val="20"/>
          <w:szCs w:val="20"/>
        </w:rPr>
      </w:pPr>
    </w:p>
    <w:p w14:paraId="7831E9F0"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always:</w:t>
      </w:r>
    </w:p>
    <w:p w14:paraId="2DE89CC4"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if </w:t>
      </w:r>
      <w:r>
        <w:rPr>
          <w:rFonts w:ascii="Courier New" w:hAnsi="Courier New" w:cs="Courier New"/>
          <w:sz w:val="20"/>
          <w:szCs w:val="20"/>
        </w:rPr>
        <w:t xml:space="preserve">currentOutput </w:t>
      </w:r>
      <w:r w:rsidRPr="00417565">
        <w:rPr>
          <w:rFonts w:ascii="Courier New" w:hAnsi="Courier New" w:cs="Courier New"/>
          <w:sz w:val="20"/>
          <w:szCs w:val="20"/>
        </w:rPr>
        <w:t>=</w:t>
      </w:r>
      <w:r>
        <w:rPr>
          <w:rFonts w:ascii="Courier New" w:hAnsi="Courier New" w:cs="Courier New"/>
          <w:sz w:val="20"/>
          <w:szCs w:val="20"/>
        </w:rPr>
        <w:t xml:space="preserve"> T</w:t>
      </w:r>
      <w:r w:rsidRPr="00417565">
        <w:rPr>
          <w:rFonts w:ascii="Courier New" w:hAnsi="Courier New" w:cs="Courier New"/>
          <w:sz w:val="20"/>
          <w:szCs w:val="20"/>
        </w:rPr>
        <w:t xml:space="preserve">rue then </w:t>
      </w:r>
    </w:p>
    <w:p w14:paraId="4FD2D95A"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r w:rsidRPr="00417565">
        <w:rPr>
          <w:rFonts w:ascii="Courier New" w:hAnsi="Courier New" w:cs="Courier New"/>
          <w:sz w:val="20"/>
          <w:szCs w:val="20"/>
        </w:rPr>
        <w:t xml:space="preserve"> - </w:t>
      </w:r>
      <w:r w:rsidR="009962BF">
        <w:rPr>
          <w:rFonts w:ascii="Courier New" w:hAnsi="Courier New" w:cs="Courier New"/>
          <w:sz w:val="20"/>
          <w:szCs w:val="20"/>
        </w:rPr>
        <w:t>deadband</w:t>
      </w:r>
    </w:p>
    <w:p w14:paraId="66E93CD7"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else</w:t>
      </w:r>
    </w:p>
    <w:p w14:paraId="1CCFFA92"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r w:rsidRPr="00417565">
        <w:rPr>
          <w:rFonts w:ascii="Courier New" w:hAnsi="Courier New" w:cs="Courier New"/>
          <w:sz w:val="20"/>
          <w:szCs w:val="20"/>
        </w:rPr>
        <w:t xml:space="preserve"> + </w:t>
      </w:r>
      <w:r w:rsidR="009962BF">
        <w:rPr>
          <w:rFonts w:ascii="Courier New" w:hAnsi="Courier New" w:cs="Courier New"/>
          <w:sz w:val="20"/>
          <w:szCs w:val="20"/>
        </w:rPr>
        <w:t>d</w:t>
      </w:r>
      <w:r w:rsidR="00B82F3A">
        <w:rPr>
          <w:rFonts w:ascii="Courier New" w:hAnsi="Courier New" w:cs="Courier New"/>
          <w:sz w:val="20"/>
          <w:szCs w:val="20"/>
        </w:rPr>
        <w:t>e</w:t>
      </w:r>
      <w:r w:rsidR="009962BF">
        <w:rPr>
          <w:rFonts w:ascii="Courier New" w:hAnsi="Courier New" w:cs="Courier New"/>
          <w:sz w:val="20"/>
          <w:szCs w:val="20"/>
        </w:rPr>
        <w:t>adband</w:t>
      </w:r>
    </w:p>
    <w:p w14:paraId="71CC6D2E" w14:textId="77777777" w:rsidR="0056652D" w:rsidRDefault="0056652D" w:rsidP="006F5951">
      <w:pPr>
        <w:pStyle w:val="TextBody"/>
        <w:keepNext/>
        <w:spacing w:before="0" w:after="0" w:line="240" w:lineRule="auto"/>
        <w:ind w:left="1080"/>
        <w:rPr>
          <w:rFonts w:ascii="Courier New" w:hAnsi="Courier New" w:cs="Courier New"/>
          <w:sz w:val="20"/>
          <w:szCs w:val="20"/>
        </w:rPr>
      </w:pPr>
    </w:p>
    <w:p w14:paraId="4A857C1D"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never:</w:t>
      </w:r>
    </w:p>
    <w:p w14:paraId="7DF74EDB"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threshold</w:t>
      </w:r>
      <w:r w:rsidRPr="00417565">
        <w:rPr>
          <w:rFonts w:ascii="Courier New" w:hAnsi="Courier New" w:cs="Courier New"/>
          <w:sz w:val="20"/>
          <w:szCs w:val="20"/>
        </w:rPr>
        <w:t xml:space="preserve"> = </w:t>
      </w:r>
      <w:r w:rsidR="009962BF">
        <w:rPr>
          <w:rFonts w:ascii="Courier New" w:hAnsi="Courier New" w:cs="Courier New"/>
          <w:sz w:val="20"/>
          <w:szCs w:val="20"/>
        </w:rPr>
        <w:t>limit</w:t>
      </w:r>
    </w:p>
    <w:p w14:paraId="13991E19"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end;</w:t>
      </w:r>
    </w:p>
    <w:p w14:paraId="74246657" w14:textId="77777777" w:rsidR="0056652D" w:rsidRDefault="0056652D" w:rsidP="006F5951">
      <w:pPr>
        <w:pStyle w:val="TextBody"/>
        <w:keepNext/>
        <w:spacing w:before="0" w:after="0" w:line="240" w:lineRule="auto"/>
        <w:ind w:left="1080"/>
        <w:rPr>
          <w:rFonts w:ascii="Courier New" w:hAnsi="Courier New" w:cs="Courier New"/>
          <w:sz w:val="20"/>
          <w:szCs w:val="20"/>
        </w:rPr>
      </w:pPr>
    </w:p>
    <w:p w14:paraId="33771FD4"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if </w:t>
      </w:r>
      <w:r>
        <w:rPr>
          <w:rFonts w:ascii="Courier New" w:hAnsi="Courier New" w:cs="Courier New"/>
          <w:sz w:val="20"/>
          <w:szCs w:val="20"/>
        </w:rPr>
        <w:t>ratio</w:t>
      </w:r>
      <w:r w:rsidRPr="00417565">
        <w:rPr>
          <w:rFonts w:ascii="Courier New" w:hAnsi="Courier New" w:cs="Courier New"/>
          <w:sz w:val="20"/>
          <w:szCs w:val="20"/>
        </w:rPr>
        <w:t xml:space="preserve"> &gt; </w:t>
      </w:r>
      <w:r>
        <w:rPr>
          <w:rFonts w:ascii="Courier New" w:hAnsi="Courier New" w:cs="Courier New"/>
          <w:sz w:val="20"/>
          <w:szCs w:val="20"/>
        </w:rPr>
        <w:t>threshold</w:t>
      </w:r>
      <w:r w:rsidRPr="00417565">
        <w:rPr>
          <w:rFonts w:ascii="Courier New" w:hAnsi="Courier New" w:cs="Courier New"/>
          <w:sz w:val="20"/>
          <w:szCs w:val="20"/>
        </w:rPr>
        <w:t xml:space="preserve"> then </w:t>
      </w:r>
    </w:p>
    <w:p w14:paraId="7C0CC42E" w14:textId="77777777" w:rsidR="0056652D" w:rsidRDefault="00E7255D" w:rsidP="006F5951">
      <w:pPr>
        <w:pStyle w:val="TextBody"/>
        <w:keepNext/>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output</w:t>
      </w:r>
      <w:r w:rsidRPr="00417565">
        <w:rPr>
          <w:rFonts w:ascii="Courier New" w:hAnsi="Courier New" w:cs="Courier New"/>
          <w:sz w:val="20"/>
          <w:szCs w:val="20"/>
        </w:rPr>
        <w:t xml:space="preserve"> = </w:t>
      </w:r>
      <w:r>
        <w:rPr>
          <w:rFonts w:ascii="Courier New" w:hAnsi="Courier New" w:cs="Courier New"/>
          <w:sz w:val="20"/>
          <w:szCs w:val="20"/>
        </w:rPr>
        <w:t>True</w:t>
      </w:r>
    </w:p>
    <w:p w14:paraId="10CF1372" w14:textId="77777777" w:rsidR="0056652D" w:rsidRDefault="00E7255D" w:rsidP="006F5951">
      <w:pPr>
        <w:pStyle w:val="TextBody"/>
        <w:keepNext/>
        <w:spacing w:before="0" w:after="0" w:line="240" w:lineRule="auto"/>
        <w:ind w:left="1080"/>
        <w:rPr>
          <w:rFonts w:ascii="Courier New" w:hAnsi="Courier New" w:cs="Courier New"/>
          <w:sz w:val="20"/>
          <w:szCs w:val="20"/>
        </w:rPr>
      </w:pPr>
      <w:r>
        <w:rPr>
          <w:rFonts w:ascii="Courier New" w:hAnsi="Courier New" w:cs="Courier New"/>
          <w:sz w:val="20"/>
          <w:szCs w:val="20"/>
        </w:rPr>
        <w:t xml:space="preserve">      else</w:t>
      </w:r>
    </w:p>
    <w:p w14:paraId="7329C444" w14:textId="77777777" w:rsidR="0056652D" w:rsidRDefault="00E7255D" w:rsidP="006F5951">
      <w:pPr>
        <w:pStyle w:val="TextBody"/>
        <w:spacing w:before="0" w:after="0" w:line="240" w:lineRule="auto"/>
        <w:ind w:left="1080"/>
        <w:rPr>
          <w:rFonts w:ascii="Courier New" w:hAnsi="Courier New" w:cs="Courier New"/>
          <w:sz w:val="20"/>
          <w:szCs w:val="20"/>
        </w:rPr>
      </w:pPr>
      <w:r w:rsidRPr="00417565">
        <w:rPr>
          <w:rFonts w:ascii="Courier New" w:hAnsi="Courier New" w:cs="Courier New"/>
          <w:sz w:val="20"/>
          <w:szCs w:val="20"/>
        </w:rPr>
        <w:t xml:space="preserve">         </w:t>
      </w:r>
      <w:r>
        <w:rPr>
          <w:rFonts w:ascii="Courier New" w:hAnsi="Courier New" w:cs="Courier New"/>
          <w:sz w:val="20"/>
          <w:szCs w:val="20"/>
        </w:rPr>
        <w:t>output</w:t>
      </w:r>
      <w:r w:rsidRPr="00417565">
        <w:rPr>
          <w:rFonts w:ascii="Courier New" w:hAnsi="Courier New" w:cs="Courier New"/>
          <w:sz w:val="20"/>
          <w:szCs w:val="20"/>
        </w:rPr>
        <w:t xml:space="preserve"> = </w:t>
      </w:r>
      <w:r>
        <w:rPr>
          <w:rFonts w:ascii="Courier New" w:hAnsi="Courier New" w:cs="Courier New"/>
          <w:sz w:val="20"/>
          <w:szCs w:val="20"/>
        </w:rPr>
        <w:t>False</w:t>
      </w:r>
    </w:p>
    <w:p w14:paraId="245B6C53" w14:textId="77777777" w:rsidR="00406E03" w:rsidRDefault="00406E03" w:rsidP="00406E03">
      <w:pPr>
        <w:pStyle w:val="NormalWeb"/>
        <w:spacing w:before="2" w:after="2"/>
        <w:ind w:left="1350" w:hanging="630"/>
        <w:rPr>
          <w:rFonts w:ascii="Arial" w:hAnsi="Arial"/>
          <w:sz w:val="22"/>
          <w:szCs w:val="24"/>
          <w:shd w:val="clear" w:color="auto" w:fill="FFFFFF"/>
        </w:rPr>
      </w:pPr>
    </w:p>
    <w:p w14:paraId="62577D4C" w14:textId="77777777" w:rsidR="00406E03" w:rsidRPr="00F77819" w:rsidRDefault="00406E03" w:rsidP="00406E03">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16EC1F2" w14:textId="77777777" w:rsidR="0056652D" w:rsidRPr="006F5951" w:rsidRDefault="00CA0B63" w:rsidP="006F5951">
      <w:pPr>
        <w:pStyle w:val="BodyText"/>
        <w:ind w:left="2160" w:hanging="720"/>
        <w:rPr>
          <w:sz w:val="22"/>
        </w:rPr>
      </w:pPr>
      <w:r>
        <w:rPr>
          <w:sz w:val="22"/>
        </w:rPr>
        <w:t>Ratio</w:t>
      </w:r>
      <w:r w:rsidRPr="00F77819">
        <w:rPr>
          <w:sz w:val="22"/>
        </w:rPr>
        <w:t xml:space="preserve"> </w:t>
      </w:r>
      <w:r w:rsidR="00406E03" w:rsidRPr="00F77819">
        <w:rPr>
          <w:sz w:val="22"/>
        </w:rPr>
        <w:t xml:space="preserve">– </w:t>
      </w:r>
      <w:r w:rsidR="00406E03">
        <w:rPr>
          <w:sz w:val="22"/>
        </w:rPr>
        <w:t>the current true ratio</w:t>
      </w:r>
    </w:p>
    <w:p w14:paraId="21134BFD" w14:textId="77777777" w:rsidR="00430F01" w:rsidRPr="006F5951" w:rsidRDefault="000E68B2" w:rsidP="00430F01">
      <w:pPr>
        <w:pStyle w:val="NormalWeb"/>
        <w:spacing w:before="2" w:after="2"/>
        <w:ind w:left="1350" w:hanging="630"/>
        <w:rPr>
          <w:rFonts w:ascii="Arial" w:hAnsi="Arial"/>
          <w:sz w:val="22"/>
        </w:rPr>
      </w:pPr>
      <w:r w:rsidRPr="006F5951">
        <w:rPr>
          <w:rFonts w:ascii="Arial" w:hAnsi="Arial"/>
          <w:sz w:val="22"/>
          <w:szCs w:val="24"/>
          <w:shd w:val="clear" w:color="auto" w:fill="FFFFFF"/>
        </w:rPr>
        <w:t>Properties:</w:t>
      </w:r>
    </w:p>
    <w:p w14:paraId="7C56F209" w14:textId="77777777" w:rsidR="00E7255D" w:rsidRDefault="000E68B2" w:rsidP="00E7255D">
      <w:pPr>
        <w:pStyle w:val="BodyText"/>
        <w:spacing w:after="0"/>
        <w:ind w:left="2160" w:hanging="806"/>
        <w:rPr>
          <w:sz w:val="22"/>
        </w:rPr>
      </w:pPr>
      <w:r w:rsidRPr="006F5951">
        <w:rPr>
          <w:sz w:val="22"/>
        </w:rPr>
        <w:t xml:space="preserve">Deadband – the value of the deadband, a </w:t>
      </w:r>
      <w:r w:rsidR="00B82F3A">
        <w:rPr>
          <w:sz w:val="22"/>
        </w:rPr>
        <w:t xml:space="preserve">fractional, </w:t>
      </w:r>
      <w:r w:rsidRPr="006F5951">
        <w:rPr>
          <w:sz w:val="22"/>
        </w:rPr>
        <w:t xml:space="preserve">non-negative number. </w:t>
      </w:r>
      <w:r w:rsidR="00E7255D">
        <w:rPr>
          <w:sz w:val="22"/>
        </w:rPr>
        <w:t xml:space="preserve">If the value is zero, then there is no deadband consideration. </w:t>
      </w:r>
      <w:r w:rsidRPr="006F5951">
        <w:rPr>
          <w:sz w:val="22"/>
        </w:rPr>
        <w:t>Default = 0.</w:t>
      </w:r>
    </w:p>
    <w:p w14:paraId="2E904E43" w14:textId="77777777" w:rsidR="003A0CD1" w:rsidRPr="006F5951" w:rsidRDefault="00E7255D">
      <w:pPr>
        <w:pStyle w:val="BodyText"/>
        <w:spacing w:after="0"/>
        <w:ind w:left="2160" w:hanging="806"/>
        <w:rPr>
          <w:sz w:val="22"/>
        </w:rPr>
      </w:pPr>
      <w:r>
        <w:rPr>
          <w:sz w:val="22"/>
        </w:rPr>
        <w:t xml:space="preserve">Hysteresis – </w:t>
      </w:r>
      <w:r w:rsidR="000E68B2" w:rsidRPr="006F5951">
        <w:rPr>
          <w:rFonts w:ascii="Courier" w:hAnsi="Courier"/>
          <w:sz w:val="22"/>
        </w:rPr>
        <w:t>TRUE, FALSE, ALWAYS, NEVER</w:t>
      </w:r>
      <w:r w:rsidR="005A73A3">
        <w:rPr>
          <w:rFonts w:ascii="Courier" w:hAnsi="Courier"/>
          <w:sz w:val="22"/>
        </w:rPr>
        <w:t xml:space="preserve">. </w:t>
      </w:r>
      <w:r w:rsidR="005A73A3" w:rsidRPr="000313FA">
        <w:rPr>
          <w:sz w:val="22"/>
        </w:rPr>
        <w:t>Default</w:t>
      </w:r>
      <w:r w:rsidR="005A73A3">
        <w:rPr>
          <w:sz w:val="22"/>
        </w:rPr>
        <w:t xml:space="preserve"> is </w:t>
      </w:r>
      <w:r w:rsidR="005A73A3" w:rsidRPr="00B82F3A">
        <w:rPr>
          <w:rFonts w:ascii="Courier" w:hAnsi="Courier"/>
          <w:sz w:val="22"/>
        </w:rPr>
        <w:t>NEVER</w:t>
      </w:r>
      <w:r w:rsidR="005A73A3">
        <w:rPr>
          <w:rFonts w:ascii="Courier" w:hAnsi="Courier"/>
          <w:sz w:val="22"/>
        </w:rPr>
        <w:t>.</w:t>
      </w:r>
    </w:p>
    <w:p w14:paraId="71173814" w14:textId="77777777" w:rsidR="00430F01" w:rsidRDefault="000E68B2" w:rsidP="00430F01">
      <w:pPr>
        <w:pStyle w:val="BodyText"/>
        <w:spacing w:after="0"/>
        <w:ind w:left="2160" w:hanging="806"/>
        <w:rPr>
          <w:sz w:val="22"/>
        </w:rPr>
      </w:pPr>
      <w:r w:rsidRPr="006F5951">
        <w:rPr>
          <w:sz w:val="22"/>
        </w:rPr>
        <w:t>Limit – the minumum ratio of time that the input is true versus false Default = 0.</w:t>
      </w:r>
    </w:p>
    <w:p w14:paraId="22CF4C02" w14:textId="77777777" w:rsidR="00072AA5" w:rsidRPr="006F5951" w:rsidRDefault="00072AA5" w:rsidP="00430F01">
      <w:pPr>
        <w:pStyle w:val="BodyText"/>
        <w:spacing w:after="0"/>
        <w:ind w:left="2160" w:hanging="806"/>
        <w:rPr>
          <w:sz w:val="22"/>
        </w:rPr>
      </w:pPr>
      <w:r>
        <w:rPr>
          <w:sz w:val="22"/>
        </w:rPr>
        <w:t xml:space="preserve">Ratio – the current fraction of time-true to the total time. This property has an </w:t>
      </w:r>
      <w:r w:rsidRPr="00394063">
        <w:rPr>
          <w:rFonts w:ascii="Courier" w:hAnsi="Courier"/>
          <w:sz w:val="22"/>
          <w:szCs w:val="22"/>
        </w:rPr>
        <w:t>ENGINE</w:t>
      </w:r>
      <w:r>
        <w:rPr>
          <w:sz w:val="22"/>
        </w:rPr>
        <w:t xml:space="preserve"> binding and is, therefore, visible in the designer by subscription.</w:t>
      </w:r>
    </w:p>
    <w:p w14:paraId="05A39C35" w14:textId="77777777" w:rsidR="00430F01" w:rsidRPr="006F5951" w:rsidRDefault="000E68B2" w:rsidP="00430F01">
      <w:pPr>
        <w:pStyle w:val="BodyText"/>
        <w:spacing w:after="0"/>
        <w:ind w:left="2160" w:hanging="806"/>
        <w:rPr>
          <w:sz w:val="22"/>
        </w:rPr>
      </w:pPr>
      <w:r w:rsidRPr="006F5951">
        <w:rPr>
          <w:sz w:val="22"/>
        </w:rPr>
        <w:t>S</w:t>
      </w:r>
      <w:r w:rsidR="00E97D06">
        <w:rPr>
          <w:sz w:val="22"/>
        </w:rPr>
        <w:t>can</w:t>
      </w:r>
      <w:r w:rsidRPr="006F5951">
        <w:rPr>
          <w:sz w:val="22"/>
        </w:rPr>
        <w:t>Interval – the sampling interval ~ secs</w:t>
      </w:r>
    </w:p>
    <w:p w14:paraId="70AC488F" w14:textId="77777777" w:rsidR="007C022C" w:rsidRPr="006F5951" w:rsidRDefault="000E68B2">
      <w:pPr>
        <w:pStyle w:val="BodyText"/>
        <w:spacing w:after="0"/>
        <w:ind w:left="2160" w:hanging="806"/>
        <w:rPr>
          <w:sz w:val="22"/>
        </w:rPr>
      </w:pPr>
      <w:r w:rsidRPr="006F5951">
        <w:rPr>
          <w:sz w:val="22"/>
        </w:rPr>
        <w:t>TimeWindow – a sliding time window over which the ratio is calculated ~ secs</w:t>
      </w:r>
    </w:p>
    <w:p w14:paraId="1C6895B4" w14:textId="77777777" w:rsidR="0067494A" w:rsidRPr="006F5951" w:rsidRDefault="000E68B2" w:rsidP="0067494A">
      <w:pPr>
        <w:pStyle w:val="NormalWeb"/>
        <w:spacing w:before="2" w:after="2"/>
        <w:ind w:left="1350" w:hanging="630"/>
        <w:rPr>
          <w:rFonts w:ascii="Arial" w:hAnsi="Arial"/>
          <w:sz w:val="22"/>
        </w:rPr>
      </w:pPr>
      <w:r w:rsidRPr="006F5951">
        <w:rPr>
          <w:rFonts w:ascii="Arial" w:hAnsi="Arial"/>
          <w:sz w:val="22"/>
          <w:szCs w:val="24"/>
          <w:shd w:val="clear" w:color="auto" w:fill="FFFFFF"/>
        </w:rPr>
        <w:t>Connections:</w:t>
      </w:r>
    </w:p>
    <w:p w14:paraId="7343E8B0" w14:textId="77777777" w:rsidR="0067494A" w:rsidRPr="006F5951" w:rsidRDefault="000E68B2" w:rsidP="0067494A">
      <w:pPr>
        <w:pStyle w:val="BodyText"/>
        <w:numPr>
          <w:ilvl w:val="0"/>
          <w:numId w:val="29"/>
        </w:numPr>
        <w:spacing w:after="0"/>
        <w:rPr>
          <w:sz w:val="22"/>
        </w:rPr>
      </w:pPr>
      <w:r w:rsidRPr="006F5951">
        <w:rPr>
          <w:sz w:val="22"/>
        </w:rPr>
        <w:t>in – truth value, the input being monitored.</w:t>
      </w:r>
    </w:p>
    <w:p w14:paraId="0F42A106" w14:textId="77777777" w:rsidR="0067494A" w:rsidRPr="006F5951" w:rsidRDefault="000E68B2" w:rsidP="0067494A">
      <w:pPr>
        <w:pStyle w:val="BodyText"/>
        <w:numPr>
          <w:ilvl w:val="0"/>
          <w:numId w:val="29"/>
        </w:numPr>
        <w:spacing w:after="0"/>
        <w:rPr>
          <w:sz w:val="22"/>
        </w:rPr>
      </w:pPr>
      <w:r w:rsidRPr="006F5951">
        <w:rPr>
          <w:sz w:val="22"/>
        </w:rPr>
        <w:t>out – truth value, true if the input is true for more than the limit.</w:t>
      </w:r>
    </w:p>
    <w:p w14:paraId="0A282B0A" w14:textId="77777777" w:rsidR="007E1ADE" w:rsidRDefault="007E1ADE">
      <w:pPr>
        <w:pStyle w:val="BodyText"/>
        <w:spacing w:after="0"/>
        <w:ind w:left="1440"/>
        <w:rPr>
          <w:sz w:val="22"/>
        </w:rPr>
      </w:pPr>
    </w:p>
    <w:p w14:paraId="4207D987" w14:textId="77777777" w:rsidR="000810A7" w:rsidRDefault="000810A7" w:rsidP="000810A7">
      <w:pPr>
        <w:pStyle w:val="Heading4"/>
      </w:pPr>
      <w:r>
        <w:t>Logic Latch</w:t>
      </w:r>
    </w:p>
    <w:p w14:paraId="4230E10A" w14:textId="77777777" w:rsidR="000810A7" w:rsidRDefault="00491539" w:rsidP="000810A7">
      <w:pPr>
        <w:pStyle w:val="ArialBody"/>
        <w:ind w:left="360"/>
      </w:pPr>
      <w:r>
        <w:t xml:space="preserve">The function of the latch block is to preserve </w:t>
      </w:r>
      <w:r w:rsidRPr="00472BFF">
        <w:rPr>
          <w:rFonts w:ascii="Courier" w:hAnsi="Courier"/>
        </w:rPr>
        <w:t>TRUE</w:t>
      </w:r>
      <w:r>
        <w:t xml:space="preserve"> or </w:t>
      </w:r>
      <w:r w:rsidRPr="00472BFF">
        <w:rPr>
          <w:rFonts w:ascii="Courier" w:hAnsi="Courier"/>
        </w:rPr>
        <w:t>FALSE</w:t>
      </w:r>
      <w:r>
        <w:t xml:space="preserve"> values following a diagram reset. The block does not respond to </w:t>
      </w:r>
      <w:r w:rsidR="002A172D" w:rsidRPr="002A172D">
        <w:rPr>
          <w:rFonts w:ascii="Courier" w:hAnsi="Courier"/>
        </w:rPr>
        <w:t>UNKNOWN</w:t>
      </w:r>
      <w:r>
        <w:t xml:space="preserve"> or </w:t>
      </w:r>
      <w:r w:rsidR="002A172D" w:rsidRPr="002A172D">
        <w:rPr>
          <w:rFonts w:ascii="Courier" w:hAnsi="Courier"/>
        </w:rPr>
        <w:t>UNSET</w:t>
      </w:r>
      <w:r>
        <w:t xml:space="preserve">. It will propagate only </w:t>
      </w:r>
      <w:r w:rsidRPr="00472BFF">
        <w:rPr>
          <w:rFonts w:ascii="Courier" w:hAnsi="Courier"/>
        </w:rPr>
        <w:t>TRUE</w:t>
      </w:r>
      <w:r>
        <w:t xml:space="preserve"> or </w:t>
      </w:r>
      <w:r w:rsidRPr="00472BFF">
        <w:rPr>
          <w:rFonts w:ascii="Courier" w:hAnsi="Courier"/>
        </w:rPr>
        <w:t>FALSE</w:t>
      </w:r>
      <w:r>
        <w:t xml:space="preserve"> values</w:t>
      </w:r>
      <w:r w:rsidR="00472BFF">
        <w:t xml:space="preserve"> </w:t>
      </w:r>
      <w:r w:rsidR="00CA0B63">
        <w:t xml:space="preserve">that </w:t>
      </w:r>
      <w:r w:rsidR="00472BFF">
        <w:t xml:space="preserve">are </w:t>
      </w:r>
      <w:r w:rsidR="000810A7">
        <w:t>of good quality</w:t>
      </w:r>
      <w:r>
        <w:t xml:space="preserve">. </w:t>
      </w:r>
      <w:r w:rsidR="00472BFF">
        <w:t xml:space="preserve">Upon </w:t>
      </w:r>
      <w:r w:rsidR="000810A7">
        <w:t>reset</w:t>
      </w:r>
      <w:r w:rsidR="00472BFF">
        <w:t xml:space="preserve">, the </w:t>
      </w:r>
      <w:r>
        <w:t xml:space="preserve">block will </w:t>
      </w:r>
      <w:r w:rsidR="00CA0B63">
        <w:t>re-</w:t>
      </w:r>
      <w:r>
        <w:t xml:space="preserve">tranmiit its </w:t>
      </w:r>
      <w:r w:rsidR="00472BFF">
        <w:t xml:space="preserve">latest </w:t>
      </w:r>
      <w:r w:rsidR="002A172D" w:rsidRPr="002A172D">
        <w:rPr>
          <w:rFonts w:ascii="Courier" w:hAnsi="Courier"/>
        </w:rPr>
        <w:t>TRUE</w:t>
      </w:r>
      <w:r w:rsidR="00472BFF">
        <w:t xml:space="preserve"> or </w:t>
      </w:r>
      <w:r w:rsidR="002A172D" w:rsidRPr="002A172D">
        <w:rPr>
          <w:rFonts w:ascii="Courier" w:hAnsi="Courier"/>
        </w:rPr>
        <w:t>FALSE</w:t>
      </w:r>
      <w:r w:rsidR="00472BFF">
        <w:t xml:space="preserve"> value</w:t>
      </w:r>
      <w:r w:rsidR="000810A7">
        <w:t>.</w:t>
      </w:r>
    </w:p>
    <w:p w14:paraId="68362408" w14:textId="77777777" w:rsidR="000810A7" w:rsidRPr="005C0DCD" w:rsidRDefault="000810A7" w:rsidP="000810A7">
      <w:pPr>
        <w:pStyle w:val="BodyText"/>
      </w:pPr>
    </w:p>
    <w:p w14:paraId="00113A3A" w14:textId="77777777" w:rsidR="000810A7" w:rsidRPr="00F77819" w:rsidRDefault="000810A7" w:rsidP="000810A7">
      <w:pPr>
        <w:pStyle w:val="NormalWeb"/>
        <w:spacing w:before="2" w:after="2"/>
        <w:ind w:left="1350" w:hanging="630"/>
        <w:rPr>
          <w:rFonts w:ascii="Arial" w:hAnsi="Arial"/>
          <w:sz w:val="22"/>
        </w:rPr>
      </w:pPr>
      <w:r>
        <w:rPr>
          <w:rFonts w:ascii="Arial" w:hAnsi="Arial"/>
          <w:sz w:val="22"/>
          <w:szCs w:val="24"/>
          <w:shd w:val="clear" w:color="auto" w:fill="FFFFFF"/>
        </w:rPr>
        <w:lastRenderedPageBreak/>
        <w:t>Connections</w:t>
      </w:r>
      <w:r w:rsidRPr="00F77819">
        <w:rPr>
          <w:rFonts w:ascii="Arial" w:hAnsi="Arial"/>
          <w:sz w:val="22"/>
          <w:szCs w:val="24"/>
          <w:shd w:val="clear" w:color="auto" w:fill="FFFFFF"/>
        </w:rPr>
        <w:t>:</w:t>
      </w:r>
    </w:p>
    <w:p w14:paraId="2FF36517" w14:textId="77777777" w:rsidR="000810A7" w:rsidRDefault="000810A7" w:rsidP="000810A7">
      <w:pPr>
        <w:pStyle w:val="BodyText"/>
        <w:numPr>
          <w:ilvl w:val="0"/>
          <w:numId w:val="29"/>
        </w:numPr>
        <w:spacing w:after="0"/>
        <w:rPr>
          <w:sz w:val="22"/>
        </w:rPr>
      </w:pPr>
      <w:r>
        <w:rPr>
          <w:sz w:val="22"/>
        </w:rPr>
        <w:t>in</w:t>
      </w:r>
      <w:r w:rsidRPr="00F77819">
        <w:rPr>
          <w:sz w:val="22"/>
        </w:rPr>
        <w:t xml:space="preserve"> – </w:t>
      </w:r>
      <w:r>
        <w:rPr>
          <w:sz w:val="22"/>
        </w:rPr>
        <w:t>truthvalue.</w:t>
      </w:r>
    </w:p>
    <w:p w14:paraId="2779E8AB" w14:textId="77777777" w:rsidR="000810A7" w:rsidRDefault="000810A7" w:rsidP="000810A7">
      <w:pPr>
        <w:pStyle w:val="BodyText"/>
        <w:numPr>
          <w:ilvl w:val="0"/>
          <w:numId w:val="29"/>
        </w:numPr>
        <w:spacing w:after="0"/>
        <w:rPr>
          <w:sz w:val="22"/>
        </w:rPr>
      </w:pPr>
      <w:r>
        <w:rPr>
          <w:sz w:val="22"/>
        </w:rPr>
        <w:t>out</w:t>
      </w:r>
      <w:r w:rsidRPr="00F77819">
        <w:rPr>
          <w:sz w:val="22"/>
        </w:rPr>
        <w:t xml:space="preserve"> – </w:t>
      </w:r>
      <w:r>
        <w:rPr>
          <w:sz w:val="22"/>
        </w:rPr>
        <w:t xml:space="preserve">the </w:t>
      </w:r>
      <w:r w:rsidR="00472BFF">
        <w:rPr>
          <w:sz w:val="22"/>
        </w:rPr>
        <w:t xml:space="preserve">latest </w:t>
      </w:r>
      <w:r w:rsidR="002A172D" w:rsidRPr="002A172D">
        <w:rPr>
          <w:rFonts w:ascii="Courier" w:hAnsi="Courier"/>
          <w:sz w:val="22"/>
        </w:rPr>
        <w:t>TRUE</w:t>
      </w:r>
      <w:r w:rsidR="00472BFF">
        <w:t xml:space="preserve"> </w:t>
      </w:r>
      <w:r w:rsidR="002A172D" w:rsidRPr="002A172D">
        <w:rPr>
          <w:sz w:val="22"/>
        </w:rPr>
        <w:t>or</w:t>
      </w:r>
      <w:r w:rsidR="00472BFF">
        <w:t xml:space="preserve"> </w:t>
      </w:r>
      <w:r w:rsidR="002A172D" w:rsidRPr="002A172D">
        <w:rPr>
          <w:rFonts w:ascii="Courier" w:hAnsi="Courier"/>
          <w:sz w:val="22"/>
        </w:rPr>
        <w:t>FALSE</w:t>
      </w:r>
      <w:r w:rsidR="00472BFF">
        <w:t xml:space="preserve"> </w:t>
      </w:r>
      <w:r w:rsidR="002A172D" w:rsidRPr="002A172D">
        <w:rPr>
          <w:sz w:val="22"/>
        </w:rPr>
        <w:t>value</w:t>
      </w:r>
      <w:r>
        <w:rPr>
          <w:sz w:val="22"/>
        </w:rPr>
        <w:t>.</w:t>
      </w:r>
    </w:p>
    <w:p w14:paraId="0ADFA9E9" w14:textId="77777777" w:rsidR="007C022C" w:rsidRDefault="008F21D1">
      <w:pPr>
        <w:pStyle w:val="Heading4"/>
      </w:pPr>
      <w:r>
        <w:t>Low Limit Observation</w:t>
      </w:r>
    </w:p>
    <w:p w14:paraId="4186158E" w14:textId="77777777" w:rsidR="002D484D" w:rsidRDefault="008F21D1" w:rsidP="002D484D">
      <w:pPr>
        <w:pStyle w:val="ArialBody"/>
        <w:ind w:left="360"/>
      </w:pPr>
      <w:r>
        <w:t xml:space="preserve">Validate incoming input data values against a configured  lower limit. </w:t>
      </w:r>
      <w:r w:rsidR="002D484D">
        <w:t xml:space="preserve">The output is a truth-value determined per the table below. </w:t>
      </w:r>
    </w:p>
    <w:p w14:paraId="4FF5AE1E" w14:textId="77777777" w:rsidR="002D484D" w:rsidRPr="001412EB" w:rsidRDefault="002D484D" w:rsidP="002D484D">
      <w:pPr>
        <w:pStyle w:val="BodyText"/>
      </w:pPr>
    </w:p>
    <w:tbl>
      <w:tblPr>
        <w:tblStyle w:val="TableGrid"/>
        <w:tblW w:w="7470" w:type="dxa"/>
        <w:tblInd w:w="918" w:type="dxa"/>
        <w:tblLook w:val="00A0" w:firstRow="1" w:lastRow="0" w:firstColumn="1" w:lastColumn="0" w:noHBand="0" w:noVBand="0"/>
      </w:tblPr>
      <w:tblGrid>
        <w:gridCol w:w="4140"/>
        <w:gridCol w:w="3330"/>
      </w:tblGrid>
      <w:tr w:rsidR="002D484D" w14:paraId="43ED48C8" w14:textId="77777777">
        <w:tc>
          <w:tcPr>
            <w:tcW w:w="4140" w:type="dxa"/>
            <w:shd w:val="clear" w:color="auto" w:fill="FFCC00"/>
          </w:tcPr>
          <w:p w14:paraId="1F25A452" w14:textId="77777777" w:rsidR="002D484D" w:rsidRDefault="002D484D" w:rsidP="00C0215F">
            <w:pPr>
              <w:pStyle w:val="BodyText"/>
              <w:ind w:right="72" w:hanging="18"/>
              <w:jc w:val="center"/>
            </w:pPr>
            <w:r>
              <w:t>TRUE</w:t>
            </w:r>
          </w:p>
        </w:tc>
        <w:tc>
          <w:tcPr>
            <w:tcW w:w="3330" w:type="dxa"/>
            <w:shd w:val="clear" w:color="auto" w:fill="FFCC00"/>
          </w:tcPr>
          <w:p w14:paraId="021D9517" w14:textId="77777777" w:rsidR="002D484D" w:rsidRDefault="002D484D" w:rsidP="00C0215F">
            <w:pPr>
              <w:pStyle w:val="BodyText"/>
              <w:jc w:val="center"/>
            </w:pPr>
            <w:r>
              <w:t>FALSE</w:t>
            </w:r>
          </w:p>
        </w:tc>
      </w:tr>
      <w:tr w:rsidR="002D484D" w14:paraId="3FE7A355" w14:textId="77777777">
        <w:tc>
          <w:tcPr>
            <w:tcW w:w="4140" w:type="dxa"/>
          </w:tcPr>
          <w:p w14:paraId="010DE7B2" w14:textId="77777777" w:rsidR="002D484D" w:rsidRDefault="002D484D" w:rsidP="002D484D">
            <w:pPr>
              <w:pStyle w:val="BodyText"/>
              <w:spacing w:after="0"/>
              <w:ind w:right="72" w:hanging="14"/>
              <w:jc w:val="center"/>
            </w:pPr>
            <w:r>
              <w:t>X &lt; Limit</w:t>
            </w:r>
          </w:p>
        </w:tc>
        <w:tc>
          <w:tcPr>
            <w:tcW w:w="3330" w:type="dxa"/>
          </w:tcPr>
          <w:p w14:paraId="0D7E4347" w14:textId="77777777" w:rsidR="007E1ADE" w:rsidRDefault="002D484D">
            <w:pPr>
              <w:pStyle w:val="BodyText"/>
              <w:spacing w:after="0"/>
              <w:jc w:val="center"/>
            </w:pPr>
            <w:r>
              <w:t>X &gt; Limit + Deadband</w:t>
            </w:r>
          </w:p>
        </w:tc>
      </w:tr>
    </w:tbl>
    <w:p w14:paraId="3471BD1F" w14:textId="77777777" w:rsidR="001412EB" w:rsidRDefault="001412EB" w:rsidP="008F21D1">
      <w:pPr>
        <w:pStyle w:val="ArialBody"/>
        <w:ind w:left="360"/>
      </w:pPr>
    </w:p>
    <w:p w14:paraId="0A712A21" w14:textId="77777777" w:rsidR="001412EB" w:rsidRDefault="001412EB" w:rsidP="001412EB">
      <w:pPr>
        <w:pStyle w:val="ArialBody"/>
        <w:ind w:left="360"/>
        <w:rPr>
          <w:rFonts w:ascii="Courier" w:hAnsi="Courier"/>
        </w:rPr>
      </w:pPr>
      <w:r>
        <w:t xml:space="preserve">For values that fall within the deadband range, retain the most recent past value. On reset the past value is set to </w:t>
      </w:r>
      <w:r w:rsidRPr="00C0215F">
        <w:rPr>
          <w:rFonts w:ascii="Courier" w:hAnsi="Courier"/>
        </w:rPr>
        <w:t>UNKNOWN</w:t>
      </w:r>
      <w:r>
        <w:rPr>
          <w:rFonts w:ascii="Courier" w:hAnsi="Courier"/>
        </w:rPr>
        <w:t>.</w:t>
      </w:r>
    </w:p>
    <w:p w14:paraId="3269DBA0" w14:textId="77777777" w:rsidR="007E1ADE" w:rsidRDefault="007E1ADE">
      <w:pPr>
        <w:pStyle w:val="BodyText"/>
      </w:pPr>
    </w:p>
    <w:p w14:paraId="221B6657" w14:textId="77777777" w:rsidR="008F21D1" w:rsidRDefault="008F21D1" w:rsidP="008F21D1">
      <w:pPr>
        <w:pStyle w:val="NormalWeb"/>
        <w:spacing w:before="2" w:after="2"/>
        <w:ind w:left="1350" w:hanging="630"/>
        <w:rPr>
          <w:rFonts w:ascii="Arial" w:hAnsi="Arial"/>
          <w:sz w:val="22"/>
        </w:rPr>
      </w:pPr>
      <w:r>
        <w:rPr>
          <w:rFonts w:ascii="Arial" w:hAnsi="Arial"/>
          <w:sz w:val="22"/>
          <w:szCs w:val="24"/>
          <w:shd w:val="clear" w:color="auto" w:fill="FFFFFF"/>
        </w:rPr>
        <w:t>Properties:</w:t>
      </w:r>
    </w:p>
    <w:p w14:paraId="1031C996" w14:textId="77777777" w:rsidR="001412EB" w:rsidRDefault="001412EB" w:rsidP="001412EB">
      <w:pPr>
        <w:pStyle w:val="BodyText"/>
        <w:spacing w:after="0"/>
        <w:ind w:left="2160" w:hanging="806"/>
        <w:rPr>
          <w:sz w:val="22"/>
        </w:rPr>
      </w:pPr>
      <w:r>
        <w:rPr>
          <w:sz w:val="22"/>
        </w:rPr>
        <w:t>Deadband</w:t>
      </w:r>
      <w:r w:rsidRPr="00F141EF">
        <w:rPr>
          <w:sz w:val="22"/>
        </w:rPr>
        <w:t xml:space="preserve"> – </w:t>
      </w:r>
      <w:r>
        <w:rPr>
          <w:sz w:val="22"/>
        </w:rPr>
        <w:t>the value of the deadband, a non-negative number. Default = 0.</w:t>
      </w:r>
    </w:p>
    <w:p w14:paraId="610F38E3" w14:textId="77777777" w:rsidR="001412EB" w:rsidRDefault="001412EB" w:rsidP="001412EB">
      <w:pPr>
        <w:pStyle w:val="BodyText"/>
        <w:spacing w:after="0"/>
        <w:ind w:left="2160" w:hanging="806"/>
        <w:rPr>
          <w:sz w:val="22"/>
        </w:rPr>
      </w:pPr>
      <w:r>
        <w:rPr>
          <w:sz w:val="22"/>
        </w:rPr>
        <w:t>Limit</w:t>
      </w:r>
      <w:r w:rsidRPr="00F141EF">
        <w:rPr>
          <w:sz w:val="22"/>
        </w:rPr>
        <w:t xml:space="preserve"> – </w:t>
      </w:r>
      <w:r>
        <w:rPr>
          <w:sz w:val="22"/>
        </w:rPr>
        <w:t>the value of the limit. Default = 0.</w:t>
      </w:r>
    </w:p>
    <w:p w14:paraId="20063B8D" w14:textId="77777777" w:rsidR="008F21D1" w:rsidRPr="00F77819" w:rsidRDefault="008F21D1" w:rsidP="008F21D1">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A2756F5" w14:textId="77777777" w:rsidR="008F21D1" w:rsidRDefault="008F21D1" w:rsidP="008F21D1">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423FBA76" w14:textId="77777777" w:rsidR="008F21D1" w:rsidRDefault="008F21D1" w:rsidP="008F21D1">
      <w:pPr>
        <w:pStyle w:val="BodyText"/>
        <w:numPr>
          <w:ilvl w:val="0"/>
          <w:numId w:val="29"/>
        </w:numPr>
        <w:spacing w:after="0"/>
        <w:rPr>
          <w:sz w:val="22"/>
        </w:rPr>
      </w:pPr>
      <w:r>
        <w:rPr>
          <w:sz w:val="22"/>
        </w:rPr>
        <w:t>out – truthvalue connection, the result.</w:t>
      </w:r>
    </w:p>
    <w:p w14:paraId="21E12952" w14:textId="77777777" w:rsidR="005A73A3" w:rsidRDefault="005A73A3" w:rsidP="005A73A3">
      <w:pPr>
        <w:pStyle w:val="Heading4"/>
      </w:pPr>
      <w:r>
        <w:t xml:space="preserve">Low </w:t>
      </w:r>
      <w:r w:rsidR="00857899">
        <w:t>Limit</w:t>
      </w:r>
      <w:r>
        <w:t xml:space="preserve"> Sample</w:t>
      </w:r>
      <w:r w:rsidR="00857899">
        <w:t xml:space="preserve"> Count</w:t>
      </w:r>
    </w:p>
    <w:p w14:paraId="182402E3" w14:textId="77777777" w:rsidR="00E44FFB" w:rsidRDefault="005A73A3" w:rsidP="00E44FFB">
      <w:pPr>
        <w:pStyle w:val="ArialBody"/>
        <w:ind w:left="360"/>
      </w:pPr>
      <w:r w:rsidRPr="000313FA">
        <w:t xml:space="preserve">Test the </w:t>
      </w:r>
      <w:r>
        <w:t xml:space="preserve">last “n” samples </w:t>
      </w:r>
      <w:r w:rsidRPr="000313FA">
        <w:t xml:space="preserve">input for </w:t>
      </w:r>
      <w:r>
        <w:t xml:space="preserve">values less than a specified limit. </w:t>
      </w:r>
      <w:r w:rsidR="00E44FFB">
        <w:t xml:space="preserve">For the period of time that the buffer is not filled and a </w:t>
      </w:r>
      <w:r w:rsidR="00E44FFB" w:rsidRPr="005A73A3">
        <w:rPr>
          <w:rFonts w:ascii="Courier" w:hAnsi="Courier"/>
        </w:rPr>
        <w:t>FALSE</w:t>
      </w:r>
      <w:r w:rsidR="00E44FFB">
        <w:t xml:space="preserve"> cannot be assured, the result is dependent on the </w:t>
      </w:r>
      <w:r w:rsidR="00E44FFB" w:rsidRPr="00DC34E1">
        <w:rPr>
          <w:i/>
        </w:rPr>
        <w:t>FillRequired</w:t>
      </w:r>
      <w:r w:rsidR="00E44FFB">
        <w:t xml:space="preserve"> property. If </w:t>
      </w:r>
      <w:r w:rsidR="00E44FFB" w:rsidRPr="00B82F3A">
        <w:rPr>
          <w:rFonts w:ascii="Courier" w:hAnsi="Courier"/>
        </w:rPr>
        <w:t>TRUE</w:t>
      </w:r>
      <w:r w:rsidR="00E44FFB">
        <w:t xml:space="preserve"> then the conclusion is </w:t>
      </w:r>
      <w:r w:rsidR="00E44FFB" w:rsidRPr="005A73A3">
        <w:rPr>
          <w:rFonts w:ascii="Courier" w:hAnsi="Courier"/>
        </w:rPr>
        <w:t>UNKNOWN</w:t>
      </w:r>
      <w:r w:rsidR="00E44FFB">
        <w:t xml:space="preserve">; otherwise the conclusion is </w:t>
      </w:r>
      <w:r w:rsidR="00E44FFB" w:rsidRPr="00B82F3A">
        <w:rPr>
          <w:rFonts w:ascii="Courier" w:hAnsi="Courier"/>
        </w:rPr>
        <w:t>FALSE</w:t>
      </w:r>
      <w:r w:rsidR="00E44FFB">
        <w:rPr>
          <w:rFonts w:ascii="Courier" w:hAnsi="Courier"/>
        </w:rPr>
        <w:t>.</w:t>
      </w:r>
    </w:p>
    <w:p w14:paraId="4A85F871" w14:textId="77777777" w:rsidR="00671CEF" w:rsidRDefault="00671CEF" w:rsidP="00671CEF">
      <w:pPr>
        <w:pStyle w:val="ArialBody"/>
        <w:ind w:left="360"/>
        <w:rPr>
          <w:rFonts w:ascii="Courier" w:hAnsi="Courier"/>
        </w:rPr>
      </w:pPr>
    </w:p>
    <w:p w14:paraId="107DFC6D" w14:textId="77777777" w:rsidR="005A73A3" w:rsidRDefault="005A73A3" w:rsidP="005A73A3">
      <w:pPr>
        <w:pStyle w:val="ArialBody"/>
        <w:ind w:left="360"/>
      </w:pPr>
      <w:r>
        <w:t>A hysteresis property controls the behavior with regard to deadband processing. Refer to the “LogicFilter” block for details.</w:t>
      </w:r>
    </w:p>
    <w:p w14:paraId="55FAE55A" w14:textId="77777777" w:rsidR="00671CEF" w:rsidRDefault="00671CEF" w:rsidP="00671CEF">
      <w:pPr>
        <w:pStyle w:val="ArialBody"/>
        <w:ind w:left="360"/>
        <w:rPr>
          <w:rFonts w:ascii="Courier" w:hAnsi="Courier"/>
        </w:rPr>
      </w:pPr>
    </w:p>
    <w:p w14:paraId="3D59120A" w14:textId="77777777" w:rsidR="005A73A3" w:rsidRPr="00F77819" w:rsidRDefault="005A73A3" w:rsidP="005A73A3">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1D15F143" w14:textId="77777777" w:rsidR="005A73A3" w:rsidRDefault="005A73A3" w:rsidP="005A73A3">
      <w:pPr>
        <w:pStyle w:val="BodyText"/>
        <w:ind w:left="2160" w:hanging="720"/>
        <w:rPr>
          <w:sz w:val="22"/>
        </w:rPr>
      </w:pPr>
      <w:r>
        <w:rPr>
          <w:sz w:val="22"/>
        </w:rPr>
        <w:t>Value</w:t>
      </w:r>
      <w:r w:rsidRPr="00F77819">
        <w:rPr>
          <w:sz w:val="22"/>
        </w:rPr>
        <w:t xml:space="preserve"> – </w:t>
      </w:r>
      <w:r>
        <w:rPr>
          <w:sz w:val="22"/>
        </w:rPr>
        <w:t xml:space="preserve">the current true </w:t>
      </w:r>
      <w:r w:rsidR="00A138D2">
        <w:rPr>
          <w:sz w:val="22"/>
        </w:rPr>
        <w:t>count</w:t>
      </w:r>
    </w:p>
    <w:p w14:paraId="6DD552D5" w14:textId="77777777" w:rsidR="005A73A3" w:rsidRPr="00E7255D" w:rsidRDefault="005A73A3" w:rsidP="005A73A3">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2BD797C3" w14:textId="77777777" w:rsidR="005A73A3" w:rsidRDefault="005A73A3" w:rsidP="005A73A3">
      <w:pPr>
        <w:pStyle w:val="BodyText"/>
        <w:spacing w:after="0"/>
        <w:ind w:left="2160" w:hanging="806"/>
        <w:rPr>
          <w:sz w:val="22"/>
        </w:rPr>
      </w:pPr>
      <w:r w:rsidRPr="000313FA">
        <w:rPr>
          <w:sz w:val="22"/>
        </w:rPr>
        <w:t xml:space="preserve">Deadband – the value of the deadband, a non-negative </w:t>
      </w:r>
      <w:r>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08E5DA5A" w14:textId="77777777" w:rsidR="005A73A3" w:rsidRDefault="005A73A3" w:rsidP="005A73A3">
      <w:pPr>
        <w:pStyle w:val="BodyText"/>
        <w:spacing w:after="0"/>
        <w:ind w:left="2160" w:hanging="806"/>
        <w:rPr>
          <w:rFonts w:ascii="Courier" w:hAnsi="Courier"/>
          <w:sz w:val="22"/>
        </w:rPr>
      </w:pPr>
      <w:r>
        <w:rPr>
          <w:sz w:val="22"/>
        </w:rPr>
        <w:t xml:space="preserve">Hysteresis – </w:t>
      </w:r>
      <w:r w:rsidRPr="00B82F3A">
        <w:rPr>
          <w:rFonts w:ascii="Courier" w:hAnsi="Courier"/>
          <w:sz w:val="22"/>
        </w:rPr>
        <w:t>TRUE, FALSE, ALWAYS, NEVER</w:t>
      </w:r>
      <w:r>
        <w:rPr>
          <w:rFonts w:ascii="Courier" w:hAnsi="Courier"/>
          <w:sz w:val="22"/>
        </w:rPr>
        <w:t xml:space="preserve">. </w:t>
      </w:r>
      <w:r w:rsidRPr="000313FA">
        <w:rPr>
          <w:sz w:val="22"/>
        </w:rPr>
        <w:t>Default</w:t>
      </w:r>
      <w:r>
        <w:rPr>
          <w:sz w:val="22"/>
        </w:rPr>
        <w:t xml:space="preserve"> is </w:t>
      </w:r>
      <w:r w:rsidRPr="00B82F3A">
        <w:rPr>
          <w:rFonts w:ascii="Courier" w:hAnsi="Courier"/>
          <w:sz w:val="22"/>
        </w:rPr>
        <w:t>NEVER</w:t>
      </w:r>
      <w:r>
        <w:rPr>
          <w:rFonts w:ascii="Courier" w:hAnsi="Courier"/>
          <w:sz w:val="22"/>
        </w:rPr>
        <w:t>.</w:t>
      </w:r>
    </w:p>
    <w:p w14:paraId="74F65F3F" w14:textId="77777777" w:rsidR="00AF0AA2" w:rsidRDefault="00AF0AA2" w:rsidP="00AF0AA2">
      <w:pPr>
        <w:pStyle w:val="BodyText"/>
        <w:spacing w:after="0"/>
        <w:ind w:left="2160" w:hanging="810"/>
        <w:rPr>
          <w:sz w:val="22"/>
        </w:rPr>
      </w:pPr>
      <w:r>
        <w:rPr>
          <w:sz w:val="22"/>
        </w:rPr>
        <w:t>Limit</w:t>
      </w:r>
      <w:r w:rsidRPr="00F141EF">
        <w:rPr>
          <w:sz w:val="22"/>
        </w:rPr>
        <w:t xml:space="preserve"> – </w:t>
      </w:r>
      <w:r>
        <w:rPr>
          <w:sz w:val="22"/>
        </w:rPr>
        <w:t>the value of the limit</w:t>
      </w:r>
      <w:r w:rsidR="002A563F">
        <w:rPr>
          <w:sz w:val="22"/>
        </w:rPr>
        <w:t>,</w:t>
      </w:r>
      <w:r w:rsidRPr="00F141EF">
        <w:rPr>
          <w:sz w:val="22"/>
        </w:rPr>
        <w:t>.</w:t>
      </w:r>
    </w:p>
    <w:p w14:paraId="2AB0E8B4" w14:textId="77777777" w:rsidR="00857899" w:rsidRDefault="00E63A52" w:rsidP="00857899">
      <w:pPr>
        <w:pStyle w:val="BodyText"/>
        <w:spacing w:after="0"/>
        <w:ind w:left="2160" w:hanging="810"/>
        <w:rPr>
          <w:sz w:val="22"/>
        </w:rPr>
      </w:pPr>
      <w:r>
        <w:rPr>
          <w:sz w:val="22"/>
        </w:rPr>
        <w:t>FillRequired</w:t>
      </w:r>
      <w:r w:rsidR="00857899" w:rsidRPr="00F141EF">
        <w:rPr>
          <w:sz w:val="22"/>
        </w:rPr>
        <w:t xml:space="preserve"> – </w:t>
      </w:r>
      <w:r w:rsidR="00857899">
        <w:rPr>
          <w:sz w:val="22"/>
        </w:rPr>
        <w:t xml:space="preserve">if </w:t>
      </w:r>
      <w:r w:rsidR="00857899" w:rsidRPr="00B82F3A">
        <w:rPr>
          <w:rFonts w:ascii="Courier" w:hAnsi="Courier"/>
          <w:sz w:val="22"/>
        </w:rPr>
        <w:t>TRUE</w:t>
      </w:r>
      <w:r w:rsidR="00857899">
        <w:rPr>
          <w:sz w:val="22"/>
        </w:rPr>
        <w:t xml:space="preserve">, the state of the block is </w:t>
      </w:r>
      <w:r w:rsidR="00857899" w:rsidRPr="00857899">
        <w:rPr>
          <w:rFonts w:ascii="Courier" w:hAnsi="Courier"/>
          <w:sz w:val="22"/>
        </w:rPr>
        <w:t>UNKNOWN</w:t>
      </w:r>
      <w:r w:rsidR="00857899">
        <w:rPr>
          <w:sz w:val="22"/>
        </w:rPr>
        <w:t xml:space="preserve"> until the buffer fills. Default is </w:t>
      </w:r>
      <w:r w:rsidR="00857899" w:rsidRPr="00B82F3A">
        <w:rPr>
          <w:rFonts w:ascii="Courier" w:hAnsi="Courier"/>
          <w:sz w:val="22"/>
        </w:rPr>
        <w:t>TRUE</w:t>
      </w:r>
      <w:r w:rsidR="00857899" w:rsidRPr="00F141EF">
        <w:rPr>
          <w:sz w:val="22"/>
        </w:rPr>
        <w:t>.</w:t>
      </w:r>
    </w:p>
    <w:p w14:paraId="5FDBFBC2" w14:textId="77777777" w:rsidR="005A73A3" w:rsidRDefault="005A73A3" w:rsidP="005A73A3">
      <w:pPr>
        <w:pStyle w:val="BodyText"/>
        <w:spacing w:after="0"/>
        <w:ind w:left="2160" w:hanging="806"/>
        <w:rPr>
          <w:sz w:val="22"/>
        </w:rPr>
      </w:pPr>
      <w:r>
        <w:rPr>
          <w:sz w:val="22"/>
        </w:rPr>
        <w:t>SampleSize</w:t>
      </w:r>
      <w:r w:rsidRPr="00F141EF">
        <w:rPr>
          <w:sz w:val="22"/>
        </w:rPr>
        <w:t xml:space="preserve"> – </w:t>
      </w:r>
      <w:r>
        <w:rPr>
          <w:sz w:val="22"/>
        </w:rPr>
        <w:t>the number of points to include in the analysis. When the sample size is changed, the buffer is cleared.</w:t>
      </w:r>
      <w:r w:rsidR="005D56A4">
        <w:rPr>
          <w:sz w:val="22"/>
        </w:rPr>
        <w:t xml:space="preserve"> Default is 1.</w:t>
      </w:r>
    </w:p>
    <w:p w14:paraId="15562E6D" w14:textId="77777777" w:rsidR="00AF0AA2" w:rsidRPr="00E7255D" w:rsidRDefault="00AF0AA2" w:rsidP="00AF0AA2">
      <w:pPr>
        <w:pStyle w:val="BodyText"/>
        <w:spacing w:after="0"/>
        <w:ind w:left="2160" w:hanging="806"/>
        <w:rPr>
          <w:sz w:val="22"/>
        </w:rPr>
      </w:pPr>
      <w:r>
        <w:rPr>
          <w:sz w:val="22"/>
        </w:rPr>
        <w:t>TriggerCount</w:t>
      </w:r>
      <w:r w:rsidRPr="000313FA">
        <w:rPr>
          <w:sz w:val="22"/>
        </w:rPr>
        <w:t xml:space="preserve"> – the minumum </w:t>
      </w:r>
      <w:r>
        <w:rPr>
          <w:sz w:val="22"/>
        </w:rPr>
        <w:t xml:space="preserve">number of samples that must be less than the limit in order to evaluate as TRUE. </w:t>
      </w:r>
      <w:r w:rsidRPr="000313FA">
        <w:rPr>
          <w:sz w:val="22"/>
        </w:rPr>
        <w:t xml:space="preserve"> Default = 0.</w:t>
      </w:r>
    </w:p>
    <w:p w14:paraId="263FC31F" w14:textId="77777777" w:rsidR="00AF0AA2" w:rsidRPr="00E7255D" w:rsidRDefault="00AF0AA2" w:rsidP="005A73A3">
      <w:pPr>
        <w:pStyle w:val="BodyText"/>
        <w:spacing w:after="0"/>
        <w:ind w:left="2160" w:hanging="806"/>
        <w:rPr>
          <w:sz w:val="22"/>
        </w:rPr>
      </w:pPr>
    </w:p>
    <w:p w14:paraId="772D4696" w14:textId="77777777" w:rsidR="005A73A3" w:rsidRPr="00E7255D" w:rsidRDefault="005A73A3" w:rsidP="005A73A3">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1EF9EFE4" w14:textId="77777777" w:rsidR="005A73A3" w:rsidRPr="00E7255D" w:rsidRDefault="005A73A3" w:rsidP="005A73A3">
      <w:pPr>
        <w:pStyle w:val="BodyText"/>
        <w:numPr>
          <w:ilvl w:val="0"/>
          <w:numId w:val="29"/>
        </w:numPr>
        <w:spacing w:after="0"/>
        <w:rPr>
          <w:sz w:val="22"/>
        </w:rPr>
      </w:pPr>
      <w:r w:rsidRPr="000313FA">
        <w:rPr>
          <w:sz w:val="22"/>
        </w:rPr>
        <w:t>in – truth value, the input being monitored.</w:t>
      </w:r>
    </w:p>
    <w:p w14:paraId="7574B9FE" w14:textId="77777777" w:rsidR="005A73A3" w:rsidRPr="00E7255D" w:rsidRDefault="005A73A3" w:rsidP="005A73A3">
      <w:pPr>
        <w:pStyle w:val="BodyText"/>
        <w:numPr>
          <w:ilvl w:val="0"/>
          <w:numId w:val="29"/>
        </w:numPr>
        <w:spacing w:after="0"/>
        <w:rPr>
          <w:sz w:val="22"/>
        </w:rPr>
      </w:pPr>
      <w:r w:rsidRPr="000313FA">
        <w:rPr>
          <w:sz w:val="22"/>
        </w:rPr>
        <w:t>out – truth value, true if the input is true for more than the limit.</w:t>
      </w:r>
    </w:p>
    <w:p w14:paraId="1A104002" w14:textId="77777777" w:rsidR="005A73A3" w:rsidRPr="007F24AD" w:rsidRDefault="005A73A3" w:rsidP="005A73A3">
      <w:pPr>
        <w:pStyle w:val="BodyText"/>
      </w:pPr>
    </w:p>
    <w:p w14:paraId="7C745494" w14:textId="77777777" w:rsidR="00A138D2" w:rsidRDefault="00A138D2" w:rsidP="00A138D2">
      <w:pPr>
        <w:pStyle w:val="Heading4"/>
      </w:pPr>
      <w:r>
        <w:t xml:space="preserve">Low </w:t>
      </w:r>
      <w:r w:rsidR="00857899">
        <w:t>Limit</w:t>
      </w:r>
      <w:r>
        <w:t xml:space="preserve"> Time</w:t>
      </w:r>
      <w:r w:rsidR="00857899">
        <w:t xml:space="preserve"> </w:t>
      </w:r>
      <w:r w:rsidR="00E63A52">
        <w:t>Window</w:t>
      </w:r>
    </w:p>
    <w:p w14:paraId="2859FC67" w14:textId="77777777" w:rsidR="00E44FFB" w:rsidRDefault="00A138D2" w:rsidP="00E44FFB">
      <w:pPr>
        <w:pStyle w:val="ArialBody"/>
        <w:ind w:left="360"/>
        <w:rPr>
          <w:rFonts w:ascii="Courier" w:hAnsi="Courier"/>
        </w:rPr>
      </w:pPr>
      <w:r>
        <w:t xml:space="preserve">Test </w:t>
      </w:r>
      <w:r w:rsidRPr="000313FA">
        <w:t>input</w:t>
      </w:r>
      <w:r>
        <w:t>s within a specified time window</w:t>
      </w:r>
      <w:r w:rsidRPr="000313FA">
        <w:t xml:space="preserve"> for </w:t>
      </w:r>
      <w:r>
        <w:t xml:space="preserve">values less than a specified limit. </w:t>
      </w:r>
      <w:r w:rsidR="00E44FFB">
        <w:t xml:space="preserve">For the period of time that the buffer is not filled and a </w:t>
      </w:r>
      <w:r w:rsidR="00E44FFB" w:rsidRPr="005A73A3">
        <w:rPr>
          <w:rFonts w:ascii="Courier" w:hAnsi="Courier"/>
        </w:rPr>
        <w:t>FALSE</w:t>
      </w:r>
      <w:r w:rsidR="00E44FFB">
        <w:t xml:space="preserve"> cannot be assured, the result is dependent on the </w:t>
      </w:r>
      <w:r w:rsidR="00E44FFB" w:rsidRPr="00DC34E1">
        <w:rPr>
          <w:i/>
        </w:rPr>
        <w:t>FillRequired</w:t>
      </w:r>
      <w:r w:rsidR="00E44FFB">
        <w:t xml:space="preserve"> property. If </w:t>
      </w:r>
      <w:r w:rsidR="00E44FFB" w:rsidRPr="00B82F3A">
        <w:rPr>
          <w:rFonts w:ascii="Courier" w:hAnsi="Courier"/>
        </w:rPr>
        <w:t>TRUE</w:t>
      </w:r>
      <w:r w:rsidR="00E44FFB">
        <w:t xml:space="preserve"> then the conclusion is </w:t>
      </w:r>
      <w:r w:rsidR="00E44FFB" w:rsidRPr="005A73A3">
        <w:rPr>
          <w:rFonts w:ascii="Courier" w:hAnsi="Courier"/>
        </w:rPr>
        <w:t>UNKNOWN</w:t>
      </w:r>
      <w:r w:rsidR="00E44FFB">
        <w:t xml:space="preserve">; otherwise the conclusion is </w:t>
      </w:r>
      <w:r w:rsidR="00E44FFB" w:rsidRPr="00B82F3A">
        <w:rPr>
          <w:rFonts w:ascii="Courier" w:hAnsi="Courier"/>
        </w:rPr>
        <w:t>FALSE</w:t>
      </w:r>
      <w:r w:rsidR="00E44FFB">
        <w:rPr>
          <w:rFonts w:ascii="Courier" w:hAnsi="Courier"/>
        </w:rPr>
        <w:t>.</w:t>
      </w:r>
    </w:p>
    <w:p w14:paraId="2CA213CC" w14:textId="77777777" w:rsidR="00671CEF" w:rsidRDefault="00671CEF" w:rsidP="00671CEF">
      <w:pPr>
        <w:pStyle w:val="ArialBody"/>
        <w:ind w:left="360"/>
        <w:rPr>
          <w:rFonts w:ascii="Courier" w:hAnsi="Courier"/>
        </w:rPr>
      </w:pPr>
    </w:p>
    <w:p w14:paraId="15DDB964" w14:textId="229DC03C" w:rsidR="00A138D2" w:rsidRDefault="00A138D2" w:rsidP="00A138D2">
      <w:pPr>
        <w:pStyle w:val="ArialBody"/>
        <w:ind w:left="360"/>
      </w:pPr>
      <w:r>
        <w:t>If a new value is not received with</w:t>
      </w:r>
      <w:r w:rsidR="00AF0AA2">
        <w:t xml:space="preserve">in the scan interval, then a value for that interval is generated as a copy of the last good value. Values of bad quality are ignored. </w:t>
      </w:r>
    </w:p>
    <w:p w14:paraId="5A9BF8BB" w14:textId="77777777" w:rsidR="00671CEF" w:rsidRDefault="00671CEF" w:rsidP="00671CEF">
      <w:pPr>
        <w:pStyle w:val="ArialBody"/>
        <w:ind w:left="360"/>
        <w:rPr>
          <w:rFonts w:ascii="Courier" w:hAnsi="Courier"/>
        </w:rPr>
      </w:pPr>
    </w:p>
    <w:p w14:paraId="72921382" w14:textId="77777777" w:rsidR="00A138D2" w:rsidRDefault="00A138D2" w:rsidP="00A138D2">
      <w:pPr>
        <w:pStyle w:val="ArialBody"/>
        <w:ind w:left="360"/>
      </w:pPr>
      <w:r>
        <w:t>A hysteresis property controls the behavior with regard to deadband processing. Refer to the “LogicFilter” block for details.</w:t>
      </w:r>
    </w:p>
    <w:p w14:paraId="69034D72" w14:textId="77777777" w:rsidR="00A138D2" w:rsidRPr="007F24AD" w:rsidRDefault="00A138D2" w:rsidP="00A138D2">
      <w:pPr>
        <w:pStyle w:val="BodyText"/>
      </w:pPr>
    </w:p>
    <w:p w14:paraId="3EBF0BEB" w14:textId="77777777" w:rsidR="00A138D2" w:rsidRPr="00F77819" w:rsidRDefault="00A138D2" w:rsidP="00A138D2">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423919BA" w14:textId="77777777" w:rsidR="00A138D2" w:rsidRDefault="00A138D2" w:rsidP="00A138D2">
      <w:pPr>
        <w:pStyle w:val="BodyText"/>
        <w:ind w:left="2160" w:hanging="720"/>
        <w:rPr>
          <w:sz w:val="22"/>
        </w:rPr>
      </w:pPr>
      <w:r>
        <w:rPr>
          <w:sz w:val="22"/>
        </w:rPr>
        <w:t>Value</w:t>
      </w:r>
      <w:r w:rsidRPr="00F77819">
        <w:rPr>
          <w:sz w:val="22"/>
        </w:rPr>
        <w:t xml:space="preserve"> – </w:t>
      </w:r>
      <w:r>
        <w:rPr>
          <w:sz w:val="22"/>
        </w:rPr>
        <w:t>the current count</w:t>
      </w:r>
    </w:p>
    <w:p w14:paraId="239CC8DE" w14:textId="77777777" w:rsidR="00A138D2" w:rsidRPr="00E7255D" w:rsidRDefault="00A138D2" w:rsidP="00A138D2">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50D2AD63" w14:textId="77777777" w:rsidR="00A138D2" w:rsidRDefault="00A138D2" w:rsidP="00A138D2">
      <w:pPr>
        <w:pStyle w:val="BodyText"/>
        <w:spacing w:after="0"/>
        <w:ind w:left="2160" w:hanging="806"/>
        <w:rPr>
          <w:sz w:val="22"/>
        </w:rPr>
      </w:pPr>
      <w:r w:rsidRPr="000313FA">
        <w:rPr>
          <w:sz w:val="22"/>
        </w:rPr>
        <w:t xml:space="preserve">Deadband – the value of the deadband, a non-negative </w:t>
      </w:r>
      <w:r>
        <w:rPr>
          <w:sz w:val="22"/>
        </w:rPr>
        <w:t>count</w:t>
      </w:r>
      <w:r w:rsidRPr="000313FA">
        <w:rPr>
          <w:sz w:val="22"/>
        </w:rPr>
        <w:t xml:space="preserve">. </w:t>
      </w:r>
      <w:r>
        <w:rPr>
          <w:sz w:val="22"/>
        </w:rPr>
        <w:t xml:space="preserve">If the value is zero, then there is no deadband consideration. </w:t>
      </w:r>
      <w:r w:rsidRPr="000313FA">
        <w:rPr>
          <w:sz w:val="22"/>
        </w:rPr>
        <w:t>Default = 0.</w:t>
      </w:r>
    </w:p>
    <w:p w14:paraId="3D528668" w14:textId="77777777" w:rsidR="00A138D2" w:rsidRDefault="00A138D2" w:rsidP="00A138D2">
      <w:pPr>
        <w:pStyle w:val="BodyText"/>
        <w:spacing w:after="0"/>
        <w:ind w:left="2160" w:hanging="806"/>
        <w:rPr>
          <w:rFonts w:ascii="Courier" w:hAnsi="Courier"/>
          <w:sz w:val="22"/>
        </w:rPr>
      </w:pPr>
      <w:r>
        <w:rPr>
          <w:sz w:val="22"/>
        </w:rPr>
        <w:t xml:space="preserve">Hysteresis – </w:t>
      </w:r>
      <w:r w:rsidRPr="00B82F3A">
        <w:rPr>
          <w:rFonts w:ascii="Courier" w:hAnsi="Courier"/>
          <w:sz w:val="22"/>
        </w:rPr>
        <w:t>TRUE, FALSE, ALWAYS, NEVER</w:t>
      </w:r>
      <w:r>
        <w:rPr>
          <w:rFonts w:ascii="Courier" w:hAnsi="Courier"/>
          <w:sz w:val="22"/>
        </w:rPr>
        <w:t xml:space="preserve">. </w:t>
      </w:r>
      <w:r w:rsidRPr="000313FA">
        <w:rPr>
          <w:sz w:val="22"/>
        </w:rPr>
        <w:t>Default</w:t>
      </w:r>
      <w:r>
        <w:rPr>
          <w:sz w:val="22"/>
        </w:rPr>
        <w:t xml:space="preserve"> is </w:t>
      </w:r>
      <w:r w:rsidRPr="00B82F3A">
        <w:rPr>
          <w:rFonts w:ascii="Courier" w:hAnsi="Courier"/>
          <w:sz w:val="22"/>
        </w:rPr>
        <w:t>NEVER</w:t>
      </w:r>
      <w:r>
        <w:rPr>
          <w:rFonts w:ascii="Courier" w:hAnsi="Courier"/>
          <w:sz w:val="22"/>
        </w:rPr>
        <w:t>.</w:t>
      </w:r>
    </w:p>
    <w:p w14:paraId="21FB1CA6" w14:textId="77777777" w:rsidR="00AF0AA2" w:rsidRDefault="00AF0AA2" w:rsidP="00AF0AA2">
      <w:pPr>
        <w:pStyle w:val="BodyText"/>
        <w:spacing w:after="0"/>
        <w:ind w:left="2160" w:hanging="810"/>
        <w:rPr>
          <w:sz w:val="22"/>
        </w:rPr>
      </w:pPr>
      <w:r>
        <w:rPr>
          <w:sz w:val="22"/>
        </w:rPr>
        <w:t>Limit</w:t>
      </w:r>
      <w:r w:rsidRPr="00F141EF">
        <w:rPr>
          <w:sz w:val="22"/>
        </w:rPr>
        <w:t xml:space="preserve"> – </w:t>
      </w:r>
      <w:r>
        <w:rPr>
          <w:sz w:val="22"/>
        </w:rPr>
        <w:t>the value of the limit, default is zero</w:t>
      </w:r>
      <w:r w:rsidRPr="00F141EF">
        <w:rPr>
          <w:sz w:val="22"/>
        </w:rPr>
        <w:t>.</w:t>
      </w:r>
    </w:p>
    <w:p w14:paraId="3986D01E" w14:textId="77777777" w:rsidR="00A138D2" w:rsidRPr="00E7255D" w:rsidRDefault="00A138D2" w:rsidP="00A138D2">
      <w:pPr>
        <w:pStyle w:val="BodyText"/>
        <w:spacing w:after="0"/>
        <w:ind w:left="2160" w:hanging="806"/>
        <w:rPr>
          <w:sz w:val="22"/>
        </w:rPr>
      </w:pPr>
      <w:r w:rsidRPr="0019504A">
        <w:rPr>
          <w:sz w:val="22"/>
        </w:rPr>
        <w:t>S</w:t>
      </w:r>
      <w:r>
        <w:rPr>
          <w:sz w:val="22"/>
        </w:rPr>
        <w:t>can</w:t>
      </w:r>
      <w:r w:rsidRPr="0019504A">
        <w:rPr>
          <w:sz w:val="22"/>
        </w:rPr>
        <w:t>Interval – the sampling interval ~ secs</w:t>
      </w:r>
    </w:p>
    <w:p w14:paraId="03EAD124" w14:textId="77777777" w:rsidR="00A138D2" w:rsidRDefault="00A138D2" w:rsidP="00A138D2">
      <w:pPr>
        <w:pStyle w:val="BodyText"/>
        <w:spacing w:after="0"/>
        <w:ind w:left="2160" w:hanging="806"/>
        <w:rPr>
          <w:sz w:val="22"/>
        </w:rPr>
      </w:pPr>
      <w:r>
        <w:rPr>
          <w:sz w:val="22"/>
        </w:rPr>
        <w:t>TimeWindow</w:t>
      </w:r>
      <w:r w:rsidRPr="00F141EF">
        <w:rPr>
          <w:sz w:val="22"/>
        </w:rPr>
        <w:t xml:space="preserve"> – </w:t>
      </w:r>
      <w:r>
        <w:rPr>
          <w:sz w:val="22"/>
        </w:rPr>
        <w:t>the period over which the analysis is to take place. ~ secs.</w:t>
      </w:r>
    </w:p>
    <w:p w14:paraId="6265F511" w14:textId="77777777" w:rsidR="00A138D2" w:rsidRPr="00E7255D" w:rsidRDefault="00A138D2" w:rsidP="00A138D2">
      <w:pPr>
        <w:pStyle w:val="BodyText"/>
        <w:spacing w:after="0"/>
        <w:ind w:left="2160" w:hanging="806"/>
        <w:rPr>
          <w:sz w:val="22"/>
        </w:rPr>
      </w:pPr>
      <w:r>
        <w:rPr>
          <w:sz w:val="22"/>
        </w:rPr>
        <w:t>TriggerCount</w:t>
      </w:r>
      <w:r w:rsidRPr="000313FA">
        <w:rPr>
          <w:sz w:val="22"/>
        </w:rPr>
        <w:t xml:space="preserve"> – the minumum </w:t>
      </w:r>
      <w:r>
        <w:rPr>
          <w:sz w:val="22"/>
        </w:rPr>
        <w:t xml:space="preserve">number of samples that must be less than the limit in order to evaluate as TRUE. </w:t>
      </w:r>
      <w:r w:rsidRPr="000313FA">
        <w:rPr>
          <w:sz w:val="22"/>
        </w:rPr>
        <w:t xml:space="preserve"> Default = 0.</w:t>
      </w:r>
      <w:r>
        <w:rPr>
          <w:sz w:val="22"/>
        </w:rPr>
        <w:t xml:space="preserve"> </w:t>
      </w:r>
    </w:p>
    <w:p w14:paraId="7C7786B5" w14:textId="77777777" w:rsidR="00A138D2" w:rsidRDefault="00A138D2" w:rsidP="00A138D2">
      <w:pPr>
        <w:pStyle w:val="BodyText"/>
        <w:spacing w:after="0"/>
        <w:ind w:left="2160" w:hanging="806"/>
        <w:rPr>
          <w:sz w:val="22"/>
        </w:rPr>
      </w:pPr>
    </w:p>
    <w:p w14:paraId="1077BF6C" w14:textId="77777777" w:rsidR="00A138D2" w:rsidRPr="00E7255D" w:rsidRDefault="00A138D2" w:rsidP="00A138D2">
      <w:pPr>
        <w:pStyle w:val="NormalWeb"/>
        <w:spacing w:before="2" w:after="2"/>
        <w:ind w:left="1350" w:hanging="630"/>
        <w:rPr>
          <w:rFonts w:ascii="Arial" w:hAnsi="Arial"/>
          <w:sz w:val="22"/>
        </w:rPr>
      </w:pPr>
      <w:r w:rsidRPr="000313FA">
        <w:rPr>
          <w:rFonts w:ascii="Arial" w:hAnsi="Arial"/>
          <w:sz w:val="22"/>
          <w:szCs w:val="24"/>
          <w:shd w:val="clear" w:color="auto" w:fill="FFFFFF"/>
        </w:rPr>
        <w:t>Connections:</w:t>
      </w:r>
    </w:p>
    <w:p w14:paraId="5CF75AD7" w14:textId="77777777" w:rsidR="00A138D2" w:rsidRPr="00E7255D" w:rsidRDefault="00A138D2" w:rsidP="00A138D2">
      <w:pPr>
        <w:pStyle w:val="BodyText"/>
        <w:numPr>
          <w:ilvl w:val="0"/>
          <w:numId w:val="29"/>
        </w:numPr>
        <w:spacing w:after="0"/>
        <w:rPr>
          <w:sz w:val="22"/>
        </w:rPr>
      </w:pPr>
      <w:r w:rsidRPr="000313FA">
        <w:rPr>
          <w:sz w:val="22"/>
        </w:rPr>
        <w:t>in – truth value, the input being monitored.</w:t>
      </w:r>
    </w:p>
    <w:p w14:paraId="1864C452" w14:textId="77777777" w:rsidR="00A138D2" w:rsidRPr="00E7255D" w:rsidRDefault="00A138D2" w:rsidP="00A138D2">
      <w:pPr>
        <w:pStyle w:val="BodyText"/>
        <w:numPr>
          <w:ilvl w:val="0"/>
          <w:numId w:val="29"/>
        </w:numPr>
        <w:spacing w:after="0"/>
        <w:rPr>
          <w:sz w:val="22"/>
        </w:rPr>
      </w:pPr>
      <w:r w:rsidRPr="000313FA">
        <w:rPr>
          <w:sz w:val="22"/>
        </w:rPr>
        <w:t xml:space="preserve">out – truth value, true if the </w:t>
      </w:r>
      <w:r w:rsidR="00AF0AA2">
        <w:rPr>
          <w:sz w:val="22"/>
        </w:rPr>
        <w:t>count is greater</w:t>
      </w:r>
      <w:r w:rsidRPr="000313FA">
        <w:rPr>
          <w:sz w:val="22"/>
        </w:rPr>
        <w:t xml:space="preserve"> than the limit.</w:t>
      </w:r>
    </w:p>
    <w:p w14:paraId="6CCC4BF0" w14:textId="77777777" w:rsidR="007C022C" w:rsidRDefault="00FB2C9A">
      <w:pPr>
        <w:pStyle w:val="Heading4"/>
      </w:pPr>
      <w:r>
        <w:t>Moving Average</w:t>
      </w:r>
    </w:p>
    <w:p w14:paraId="748A2155" w14:textId="77777777" w:rsidR="00FB2C9A" w:rsidRDefault="00FB2C9A" w:rsidP="00FB2C9A">
      <w:pPr>
        <w:pStyle w:val="ArialBody"/>
        <w:ind w:left="360"/>
      </w:pPr>
      <w:r>
        <w:t>Compute the average of all values that have arrived on the block’s input</w:t>
      </w:r>
      <w:r w:rsidR="0095113F">
        <w:t xml:space="preserve"> over its entire existence</w:t>
      </w:r>
      <w:r>
        <w:t xml:space="preserve">. Report the average on the arrival of each new point. </w:t>
      </w:r>
      <w:r w:rsidR="0095113F">
        <w:t>Values of bad quality are ignored for the purpose of the average. When bad value is receiv</w:t>
      </w:r>
      <w:r w:rsidR="00094139">
        <w:t>e</w:t>
      </w:r>
      <w:r w:rsidR="0095113F">
        <w:t>d, then the output is given a bad quality</w:t>
      </w:r>
      <w:r w:rsidR="00F81CEE">
        <w:t xml:space="preserve"> and the buffer is cleared</w:t>
      </w:r>
      <w:r w:rsidR="0095113F">
        <w:t xml:space="preserve">. </w:t>
      </w:r>
      <w:r>
        <w:t>The average may, optionally, be cleared on reset.</w:t>
      </w:r>
    </w:p>
    <w:p w14:paraId="722DB07D" w14:textId="77777777" w:rsidR="00FB2C9A" w:rsidRPr="001412EB" w:rsidRDefault="00FB2C9A" w:rsidP="00FB2C9A">
      <w:pPr>
        <w:pStyle w:val="BodyText"/>
      </w:pPr>
    </w:p>
    <w:p w14:paraId="5DD899EE" w14:textId="77777777" w:rsidR="00FB2C9A" w:rsidRDefault="00FB2C9A" w:rsidP="00FB2C9A">
      <w:pPr>
        <w:pStyle w:val="NormalWeb"/>
        <w:spacing w:before="2" w:after="2"/>
        <w:ind w:left="1350" w:hanging="630"/>
        <w:rPr>
          <w:rFonts w:ascii="Arial" w:hAnsi="Arial"/>
          <w:sz w:val="22"/>
        </w:rPr>
      </w:pPr>
      <w:r>
        <w:rPr>
          <w:rFonts w:ascii="Arial" w:hAnsi="Arial"/>
          <w:sz w:val="22"/>
          <w:szCs w:val="24"/>
          <w:shd w:val="clear" w:color="auto" w:fill="FFFFFF"/>
        </w:rPr>
        <w:t>Properties:</w:t>
      </w:r>
    </w:p>
    <w:p w14:paraId="5996164D" w14:textId="77777777" w:rsidR="00A107DC" w:rsidRDefault="00FB2C9A">
      <w:pPr>
        <w:pStyle w:val="BodyText"/>
        <w:spacing w:after="0"/>
        <w:ind w:left="2160" w:hanging="806"/>
        <w:rPr>
          <w:sz w:val="22"/>
        </w:rPr>
      </w:pPr>
      <w:r>
        <w:rPr>
          <w:sz w:val="22"/>
        </w:rPr>
        <w:t>ClearOnReset</w:t>
      </w:r>
      <w:r w:rsidRPr="00F141EF">
        <w:rPr>
          <w:sz w:val="22"/>
        </w:rPr>
        <w:t xml:space="preserve"> – </w:t>
      </w:r>
      <w:r>
        <w:rPr>
          <w:sz w:val="22"/>
        </w:rPr>
        <w:t xml:space="preserve">If </w:t>
      </w:r>
      <w:r w:rsidR="000B0E03">
        <w:rPr>
          <w:rFonts w:ascii="Courier" w:hAnsi="Courier"/>
          <w:sz w:val="22"/>
        </w:rPr>
        <w:t>TRUE</w:t>
      </w:r>
      <w:r>
        <w:rPr>
          <w:sz w:val="22"/>
        </w:rPr>
        <w:t xml:space="preserve">, the average computation will re-start when the block is reset. By default this </w:t>
      </w:r>
      <w:r w:rsidR="000B0E03">
        <w:rPr>
          <w:sz w:val="22"/>
        </w:rPr>
        <w:t xml:space="preserve">property is </w:t>
      </w:r>
      <w:r w:rsidR="00E46C9B" w:rsidRPr="00E46C9B">
        <w:rPr>
          <w:rFonts w:ascii="Courier" w:hAnsi="Courier"/>
          <w:sz w:val="22"/>
        </w:rPr>
        <w:t>FALSE</w:t>
      </w:r>
      <w:r>
        <w:rPr>
          <w:sz w:val="22"/>
        </w:rPr>
        <w:t>.</w:t>
      </w:r>
    </w:p>
    <w:p w14:paraId="6DE275D1" w14:textId="77777777" w:rsidR="00FB2C9A" w:rsidRPr="00F77819" w:rsidRDefault="00FB2C9A" w:rsidP="00FB2C9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3CEB7B5" w14:textId="77777777" w:rsidR="00FB2C9A" w:rsidRDefault="00FB2C9A" w:rsidP="00FB2C9A">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4C6A5A11" w14:textId="77777777" w:rsidR="00FB2C9A" w:rsidRDefault="00FB2C9A" w:rsidP="00FB2C9A">
      <w:pPr>
        <w:pStyle w:val="BodyText"/>
        <w:numPr>
          <w:ilvl w:val="0"/>
          <w:numId w:val="29"/>
        </w:numPr>
        <w:spacing w:after="0"/>
        <w:rPr>
          <w:sz w:val="22"/>
        </w:rPr>
      </w:pPr>
      <w:r>
        <w:rPr>
          <w:sz w:val="22"/>
        </w:rPr>
        <w:t xml:space="preserve">out – </w:t>
      </w:r>
      <w:r w:rsidR="000B0E03">
        <w:rPr>
          <w:sz w:val="22"/>
        </w:rPr>
        <w:t>data, the accumulated average</w:t>
      </w:r>
      <w:r>
        <w:rPr>
          <w:sz w:val="22"/>
        </w:rPr>
        <w:t>.</w:t>
      </w:r>
    </w:p>
    <w:p w14:paraId="270E2AAC" w14:textId="77777777" w:rsidR="00094139" w:rsidRDefault="00094139" w:rsidP="00094139">
      <w:pPr>
        <w:pStyle w:val="Heading4"/>
      </w:pPr>
      <w:r>
        <w:t>Moving Average Sample</w:t>
      </w:r>
    </w:p>
    <w:p w14:paraId="6587E2EC" w14:textId="77777777" w:rsidR="00094139" w:rsidRDefault="00094139" w:rsidP="00094139">
      <w:pPr>
        <w:pStyle w:val="ArialBody"/>
        <w:ind w:left="360"/>
      </w:pPr>
      <w:r>
        <w:t>Compute a rolling average of a specified number of  the most recent values that have arrived on the block’s. Once the buffer is filled, report the average on the arrival of each new point. Values of bad quality are ignored for the purpose of the average. When bad value is receivd, then the output is given a bad quality. The average may, optionally, be cleared on reset.</w:t>
      </w:r>
    </w:p>
    <w:p w14:paraId="29195ACB" w14:textId="77777777" w:rsidR="00094139" w:rsidRDefault="00094139" w:rsidP="00094139">
      <w:pPr>
        <w:pStyle w:val="BodyText"/>
      </w:pPr>
    </w:p>
    <w:p w14:paraId="4CBCD62B" w14:textId="77777777" w:rsidR="00094139" w:rsidRPr="00F77819" w:rsidRDefault="00094139" w:rsidP="00094139">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037100D9" w14:textId="77777777" w:rsidR="0056652D" w:rsidRPr="006F5951" w:rsidRDefault="00094139" w:rsidP="006F5951">
      <w:pPr>
        <w:pStyle w:val="BodyText"/>
        <w:ind w:left="2160" w:hanging="720"/>
        <w:rPr>
          <w:sz w:val="22"/>
        </w:rPr>
      </w:pPr>
      <w:r>
        <w:rPr>
          <w:sz w:val="22"/>
        </w:rPr>
        <w:t>Value</w:t>
      </w:r>
      <w:r w:rsidRPr="00F77819">
        <w:rPr>
          <w:sz w:val="22"/>
        </w:rPr>
        <w:t xml:space="preserve"> – </w:t>
      </w:r>
      <w:r>
        <w:rPr>
          <w:sz w:val="22"/>
        </w:rPr>
        <w:t>the current moving average</w:t>
      </w:r>
    </w:p>
    <w:p w14:paraId="213A346A" w14:textId="77777777" w:rsidR="00094139" w:rsidRDefault="00094139" w:rsidP="00094139">
      <w:pPr>
        <w:pStyle w:val="NormalWeb"/>
        <w:spacing w:before="2" w:after="2"/>
        <w:ind w:left="1350" w:hanging="630"/>
        <w:rPr>
          <w:rFonts w:ascii="Arial" w:hAnsi="Arial"/>
          <w:sz w:val="22"/>
          <w:szCs w:val="24"/>
          <w:shd w:val="clear" w:color="auto" w:fill="FFFFFF"/>
        </w:rPr>
      </w:pPr>
      <w:r>
        <w:rPr>
          <w:rFonts w:ascii="Arial" w:hAnsi="Arial"/>
          <w:sz w:val="22"/>
          <w:szCs w:val="24"/>
          <w:shd w:val="clear" w:color="auto" w:fill="FFFFFF"/>
        </w:rPr>
        <w:t>Properties:</w:t>
      </w:r>
    </w:p>
    <w:p w14:paraId="50F98718" w14:textId="77777777" w:rsidR="00094139" w:rsidRDefault="00094139" w:rsidP="00094139">
      <w:pPr>
        <w:pStyle w:val="BodyText"/>
        <w:spacing w:after="0"/>
        <w:ind w:left="2160" w:hanging="806"/>
        <w:rPr>
          <w:sz w:val="22"/>
        </w:rPr>
      </w:pPr>
      <w:r>
        <w:rPr>
          <w:sz w:val="22"/>
        </w:rPr>
        <w:t>ClearOnReset</w:t>
      </w:r>
      <w:r w:rsidRPr="00F141EF">
        <w:rPr>
          <w:sz w:val="22"/>
        </w:rPr>
        <w:t xml:space="preserve"> – </w:t>
      </w:r>
      <w:r>
        <w:rPr>
          <w:sz w:val="22"/>
        </w:rPr>
        <w:t xml:space="preserve">If </w:t>
      </w:r>
      <w:r>
        <w:rPr>
          <w:rFonts w:ascii="Courier" w:hAnsi="Courier"/>
          <w:sz w:val="22"/>
        </w:rPr>
        <w:t>TRUE</w:t>
      </w:r>
      <w:r>
        <w:rPr>
          <w:sz w:val="22"/>
        </w:rPr>
        <w:t xml:space="preserve">, the average computation will re-start when the block is reset. By default this property is </w:t>
      </w:r>
      <w:r w:rsidRPr="00E46C9B">
        <w:rPr>
          <w:rFonts w:ascii="Courier" w:hAnsi="Courier"/>
          <w:sz w:val="22"/>
        </w:rPr>
        <w:t>FALSE</w:t>
      </w:r>
      <w:r>
        <w:rPr>
          <w:sz w:val="22"/>
        </w:rPr>
        <w:t>.</w:t>
      </w:r>
    </w:p>
    <w:p w14:paraId="0FC09397" w14:textId="77777777" w:rsidR="00094139" w:rsidRDefault="00094139" w:rsidP="00094139">
      <w:pPr>
        <w:pStyle w:val="NormalWeb"/>
        <w:spacing w:before="2" w:after="2"/>
        <w:ind w:left="1350" w:hanging="630"/>
        <w:rPr>
          <w:rFonts w:ascii="Arial" w:hAnsi="Arial"/>
          <w:sz w:val="22"/>
        </w:rPr>
      </w:pPr>
    </w:p>
    <w:p w14:paraId="69EAC299" w14:textId="77777777" w:rsidR="00094139" w:rsidRDefault="00094139" w:rsidP="00094139">
      <w:pPr>
        <w:pStyle w:val="BodyText"/>
        <w:spacing w:after="0"/>
        <w:ind w:left="2160" w:hanging="806"/>
        <w:rPr>
          <w:sz w:val="22"/>
        </w:rPr>
      </w:pPr>
      <w:r>
        <w:rPr>
          <w:sz w:val="22"/>
        </w:rPr>
        <w:t>SampleSize</w:t>
      </w:r>
      <w:r w:rsidRPr="00F141EF">
        <w:rPr>
          <w:sz w:val="22"/>
        </w:rPr>
        <w:t xml:space="preserve"> – </w:t>
      </w:r>
      <w:r>
        <w:rPr>
          <w:sz w:val="22"/>
        </w:rPr>
        <w:t>the number of points to include in the average. When the sample size is changed, the buffer is cleared.</w:t>
      </w:r>
    </w:p>
    <w:p w14:paraId="6E385101" w14:textId="77777777" w:rsidR="00094139" w:rsidRDefault="00094139" w:rsidP="00094139">
      <w:pPr>
        <w:pStyle w:val="NormalWeb"/>
        <w:spacing w:before="2" w:after="2"/>
        <w:ind w:left="1350" w:hanging="630"/>
        <w:rPr>
          <w:rFonts w:ascii="Arial" w:hAnsi="Arial"/>
          <w:sz w:val="22"/>
          <w:szCs w:val="24"/>
          <w:shd w:val="clear" w:color="auto" w:fill="FFFFFF"/>
        </w:rPr>
      </w:pPr>
    </w:p>
    <w:p w14:paraId="01888303" w14:textId="77777777" w:rsidR="00094139" w:rsidRPr="00F77819" w:rsidRDefault="00094139" w:rsidP="00094139">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6D16B013" w14:textId="77777777" w:rsidR="00094139" w:rsidRDefault="00094139" w:rsidP="00094139">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1A6DCCA1" w14:textId="77777777" w:rsidR="00094139" w:rsidRDefault="00094139" w:rsidP="00094139">
      <w:pPr>
        <w:pStyle w:val="BodyText"/>
        <w:numPr>
          <w:ilvl w:val="0"/>
          <w:numId w:val="29"/>
        </w:numPr>
        <w:spacing w:after="0"/>
        <w:rPr>
          <w:sz w:val="22"/>
        </w:rPr>
      </w:pPr>
      <w:r>
        <w:rPr>
          <w:sz w:val="22"/>
        </w:rPr>
        <w:t>out – data, the rolling average.</w:t>
      </w:r>
    </w:p>
    <w:p w14:paraId="015007F2" w14:textId="77777777" w:rsidR="00094139" w:rsidRDefault="00094139" w:rsidP="00094139">
      <w:pPr>
        <w:pStyle w:val="Heading4"/>
      </w:pPr>
      <w:r>
        <w:t>Moving Average Time</w:t>
      </w:r>
    </w:p>
    <w:p w14:paraId="764D7F04" w14:textId="77777777" w:rsidR="00094139" w:rsidRDefault="00094139" w:rsidP="00094139">
      <w:pPr>
        <w:pStyle w:val="ArialBody"/>
        <w:ind w:left="360"/>
      </w:pPr>
      <w:r>
        <w:t xml:space="preserve">Compute the average of all values that have arrived on the block’s input </w:t>
      </w:r>
      <w:r w:rsidR="00A138D2">
        <w:t>within a specified time window</w:t>
      </w:r>
      <w:r>
        <w:t xml:space="preserve">. Report the average on the </w:t>
      </w:r>
      <w:r w:rsidR="00CF0B56">
        <w:t>sample interval</w:t>
      </w:r>
      <w:r>
        <w:t>. Values of bad quality are ignored for the purpose of the average. When bad value is receiv</w:t>
      </w:r>
      <w:r w:rsidR="00F81CEE">
        <w:t>e</w:t>
      </w:r>
      <w:r>
        <w:t>d, then t</w:t>
      </w:r>
      <w:r w:rsidR="00F81CEE">
        <w:t>he output is given a bad quality</w:t>
      </w:r>
      <w:r>
        <w:t>. The average may, optionally, be cleared on reset.</w:t>
      </w:r>
    </w:p>
    <w:p w14:paraId="160EADD3" w14:textId="77777777" w:rsidR="00B861BD" w:rsidRPr="00F77819" w:rsidRDefault="00B861BD" w:rsidP="00B861BD">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4C2F2FEC" w14:textId="77777777" w:rsidR="0056652D" w:rsidRPr="006F5951" w:rsidRDefault="00B861BD" w:rsidP="006F5951">
      <w:pPr>
        <w:pStyle w:val="BodyText"/>
        <w:ind w:left="2160" w:hanging="720"/>
        <w:rPr>
          <w:sz w:val="22"/>
        </w:rPr>
      </w:pPr>
      <w:r>
        <w:rPr>
          <w:sz w:val="22"/>
        </w:rPr>
        <w:t>Value</w:t>
      </w:r>
      <w:r w:rsidRPr="00F77819">
        <w:rPr>
          <w:sz w:val="22"/>
        </w:rPr>
        <w:t xml:space="preserve"> – </w:t>
      </w:r>
      <w:r>
        <w:rPr>
          <w:sz w:val="22"/>
        </w:rPr>
        <w:t>the current moving average</w:t>
      </w:r>
    </w:p>
    <w:p w14:paraId="494E5A62" w14:textId="77777777" w:rsidR="00094139" w:rsidRDefault="00094139" w:rsidP="00094139">
      <w:pPr>
        <w:pStyle w:val="NormalWeb"/>
        <w:spacing w:before="2" w:after="2"/>
        <w:ind w:left="1350" w:hanging="630"/>
        <w:rPr>
          <w:rFonts w:ascii="Arial" w:hAnsi="Arial"/>
          <w:sz w:val="22"/>
        </w:rPr>
      </w:pPr>
      <w:r>
        <w:rPr>
          <w:rFonts w:ascii="Arial" w:hAnsi="Arial"/>
          <w:sz w:val="22"/>
          <w:szCs w:val="24"/>
          <w:shd w:val="clear" w:color="auto" w:fill="FFFFFF"/>
        </w:rPr>
        <w:t>Properties:</w:t>
      </w:r>
    </w:p>
    <w:p w14:paraId="5DEE3FC9" w14:textId="77777777" w:rsidR="00094139" w:rsidRDefault="00094139" w:rsidP="00094139">
      <w:pPr>
        <w:pStyle w:val="BodyText"/>
        <w:spacing w:after="0"/>
        <w:ind w:left="2160" w:hanging="806"/>
        <w:rPr>
          <w:sz w:val="22"/>
        </w:rPr>
      </w:pPr>
      <w:r>
        <w:rPr>
          <w:sz w:val="22"/>
        </w:rPr>
        <w:t>ClearOnReset</w:t>
      </w:r>
      <w:r w:rsidRPr="00F141EF">
        <w:rPr>
          <w:sz w:val="22"/>
        </w:rPr>
        <w:t xml:space="preserve"> – </w:t>
      </w:r>
      <w:r>
        <w:rPr>
          <w:sz w:val="22"/>
        </w:rPr>
        <w:t xml:space="preserve">If </w:t>
      </w:r>
      <w:r>
        <w:rPr>
          <w:rFonts w:ascii="Courier" w:hAnsi="Courier"/>
          <w:sz w:val="22"/>
        </w:rPr>
        <w:t>TRUE</w:t>
      </w:r>
      <w:r>
        <w:rPr>
          <w:sz w:val="22"/>
        </w:rPr>
        <w:t xml:space="preserve">, the average computation will re-start when the block is reset. By default this property is </w:t>
      </w:r>
      <w:r w:rsidRPr="00E46C9B">
        <w:rPr>
          <w:rFonts w:ascii="Courier" w:hAnsi="Courier"/>
          <w:sz w:val="22"/>
        </w:rPr>
        <w:t>FALSE</w:t>
      </w:r>
      <w:r>
        <w:rPr>
          <w:sz w:val="22"/>
        </w:rPr>
        <w:t>.</w:t>
      </w:r>
    </w:p>
    <w:p w14:paraId="1811E839" w14:textId="77777777" w:rsidR="00F81CEE" w:rsidRPr="00E7255D" w:rsidRDefault="00F81CEE" w:rsidP="00F81CEE">
      <w:pPr>
        <w:pStyle w:val="BodyText"/>
        <w:spacing w:after="0"/>
        <w:ind w:left="2160" w:hanging="806"/>
        <w:rPr>
          <w:sz w:val="22"/>
        </w:rPr>
      </w:pPr>
      <w:r w:rsidRPr="0019504A">
        <w:rPr>
          <w:sz w:val="22"/>
        </w:rPr>
        <w:t>S</w:t>
      </w:r>
      <w:r>
        <w:rPr>
          <w:sz w:val="22"/>
        </w:rPr>
        <w:t>can</w:t>
      </w:r>
      <w:r w:rsidRPr="0019504A">
        <w:rPr>
          <w:sz w:val="22"/>
        </w:rPr>
        <w:t>Interval – the sampling interval ~ secs</w:t>
      </w:r>
    </w:p>
    <w:p w14:paraId="0206A342" w14:textId="77777777" w:rsidR="00556470" w:rsidRDefault="00556470" w:rsidP="00094139">
      <w:pPr>
        <w:pStyle w:val="BodyText"/>
        <w:spacing w:after="0"/>
        <w:ind w:left="2160" w:hanging="806"/>
        <w:rPr>
          <w:sz w:val="22"/>
        </w:rPr>
      </w:pPr>
      <w:r>
        <w:rPr>
          <w:sz w:val="22"/>
        </w:rPr>
        <w:t>TimeWindow</w:t>
      </w:r>
      <w:r w:rsidRPr="00F141EF">
        <w:rPr>
          <w:sz w:val="22"/>
        </w:rPr>
        <w:t xml:space="preserve"> – </w:t>
      </w:r>
      <w:r>
        <w:rPr>
          <w:sz w:val="22"/>
        </w:rPr>
        <w:t>the period over which the average is to take place. ~ secs.</w:t>
      </w:r>
    </w:p>
    <w:p w14:paraId="53B1D891" w14:textId="77777777" w:rsidR="00094139" w:rsidRPr="00F77819" w:rsidRDefault="00094139" w:rsidP="00094139">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68CE185B" w14:textId="77777777" w:rsidR="00094139" w:rsidRDefault="00094139" w:rsidP="00094139">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45893832" w14:textId="77777777" w:rsidR="00094139" w:rsidRDefault="00094139" w:rsidP="00094139">
      <w:pPr>
        <w:pStyle w:val="BodyText"/>
        <w:numPr>
          <w:ilvl w:val="0"/>
          <w:numId w:val="29"/>
        </w:numPr>
        <w:spacing w:after="0"/>
        <w:rPr>
          <w:sz w:val="22"/>
        </w:rPr>
      </w:pPr>
      <w:r>
        <w:rPr>
          <w:sz w:val="22"/>
        </w:rPr>
        <w:t>out – data, the accumulated average.</w:t>
      </w:r>
    </w:p>
    <w:p w14:paraId="3C3DA789" w14:textId="77777777" w:rsidR="0056652D" w:rsidRDefault="0056652D" w:rsidP="006F5951">
      <w:pPr>
        <w:pStyle w:val="BodyText"/>
        <w:spacing w:after="0"/>
        <w:ind w:left="1440"/>
        <w:rPr>
          <w:sz w:val="22"/>
        </w:rPr>
      </w:pPr>
    </w:p>
    <w:p w14:paraId="245116A7" w14:textId="77777777" w:rsidR="003D0E9A" w:rsidRDefault="003D0E9A" w:rsidP="003D0E9A">
      <w:pPr>
        <w:pStyle w:val="Heading4"/>
      </w:pPr>
      <w:r>
        <w:t>N True</w:t>
      </w:r>
    </w:p>
    <w:p w14:paraId="55DEBD03" w14:textId="77777777" w:rsidR="003D0E9A" w:rsidRDefault="003D0E9A" w:rsidP="003D0E9A">
      <w:pPr>
        <w:pStyle w:val="ArialBody"/>
        <w:ind w:left="360"/>
      </w:pPr>
      <w:r>
        <w:t xml:space="preserve">Propagate a </w:t>
      </w:r>
      <w:r w:rsidR="0063195A">
        <w:t xml:space="preserve">“true” if the number of input true values meets or exceeds a specified threshold. </w:t>
      </w:r>
      <w:r>
        <w:t>This block expects multiple connections on its input port. It accomodates any number.</w:t>
      </w:r>
      <w:r w:rsidR="0063195A">
        <w:t xml:space="preserve"> The output is given a </w:t>
      </w:r>
      <w:r w:rsidR="0063195A" w:rsidRPr="0063195A">
        <w:rPr>
          <w:rFonts w:ascii="Courier" w:hAnsi="Courier"/>
        </w:rPr>
        <w:t>GOOD</w:t>
      </w:r>
      <w:r w:rsidR="0063195A">
        <w:t xml:space="preserve"> quality unless the block state is </w:t>
      </w:r>
      <w:r w:rsidR="0063195A" w:rsidRPr="00E46C9B">
        <w:rPr>
          <w:rFonts w:ascii="Courier" w:hAnsi="Courier"/>
        </w:rPr>
        <w:t>UNKNOWN</w:t>
      </w:r>
      <w:r w:rsidR="0063195A">
        <w:t>. In that case the quality is set to the “worst” quality of any of the inputs.</w:t>
      </w:r>
      <w:r w:rsidR="00093398">
        <w:t xml:space="preserve"> On a reset, existing values are retained, and an </w:t>
      </w:r>
      <w:r w:rsidR="00093398" w:rsidRPr="00093398">
        <w:rPr>
          <w:rFonts w:ascii="Courier" w:hAnsi="Courier"/>
        </w:rPr>
        <w:t>UNKNOWN</w:t>
      </w:r>
      <w:r w:rsidR="00093398">
        <w:t xml:space="preserve"> value is assigned the output state. However, no new output is emitted until the next new value is received.</w:t>
      </w:r>
    </w:p>
    <w:p w14:paraId="5D060CB5" w14:textId="77777777" w:rsidR="0063195A" w:rsidRDefault="0063195A" w:rsidP="0063195A">
      <w:pPr>
        <w:pStyle w:val="NormalWeb"/>
        <w:spacing w:before="2" w:after="2"/>
        <w:ind w:left="1350" w:hanging="630"/>
        <w:rPr>
          <w:rFonts w:ascii="Arial" w:hAnsi="Arial"/>
          <w:sz w:val="22"/>
          <w:szCs w:val="24"/>
          <w:shd w:val="clear" w:color="auto" w:fill="FFFFFF"/>
        </w:rPr>
      </w:pPr>
    </w:p>
    <w:p w14:paraId="4C2255D1" w14:textId="77777777" w:rsidR="0063195A" w:rsidRPr="00F77819" w:rsidRDefault="0063195A" w:rsidP="0063195A">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C431980" w14:textId="77777777" w:rsidR="003D0E9A" w:rsidRPr="0063195A" w:rsidRDefault="0063195A" w:rsidP="0063195A">
      <w:pPr>
        <w:pStyle w:val="BodyText"/>
        <w:ind w:left="2160" w:hanging="720"/>
        <w:rPr>
          <w:sz w:val="22"/>
        </w:rPr>
      </w:pPr>
      <w:r>
        <w:rPr>
          <w:sz w:val="22"/>
        </w:rPr>
        <w:t>Value</w:t>
      </w:r>
      <w:r w:rsidRPr="00F77819">
        <w:rPr>
          <w:sz w:val="22"/>
        </w:rPr>
        <w:t xml:space="preserve"> – </w:t>
      </w:r>
      <w:r>
        <w:rPr>
          <w:sz w:val="22"/>
        </w:rPr>
        <w:t>the current state of the block</w:t>
      </w:r>
    </w:p>
    <w:p w14:paraId="153636E4" w14:textId="77777777" w:rsidR="003D0E9A" w:rsidRPr="00F77819" w:rsidRDefault="003D0E9A" w:rsidP="003D0E9A">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5BE4982D" w14:textId="77777777" w:rsidR="0063195A" w:rsidRDefault="003D0E9A" w:rsidP="003D0E9A">
      <w:pPr>
        <w:pStyle w:val="BodyText"/>
        <w:ind w:left="2160" w:hanging="720"/>
        <w:rPr>
          <w:sz w:val="22"/>
        </w:rPr>
      </w:pPr>
      <w:r>
        <w:rPr>
          <w:sz w:val="22"/>
        </w:rPr>
        <w:t>SyncInterval – a “coalescing interval”. This is the time allowance for multiple values that have originated in the same scan to be evaluated at the same time.  ~ secs. The default value is 0 (no synchronization).</w:t>
      </w:r>
    </w:p>
    <w:p w14:paraId="6BAEDDE5" w14:textId="77777777" w:rsidR="0063195A" w:rsidRDefault="0063195A" w:rsidP="0063195A">
      <w:pPr>
        <w:pStyle w:val="BodyText"/>
        <w:ind w:left="2160" w:hanging="720"/>
        <w:rPr>
          <w:sz w:val="22"/>
        </w:rPr>
      </w:pPr>
      <w:r>
        <w:rPr>
          <w:sz w:val="22"/>
        </w:rPr>
        <w:lastRenderedPageBreak/>
        <w:t>NTrue – the number of inputs which must carry a “true” value in order to propagate a “true” on the output. The default value is 0 (always succeeds).</w:t>
      </w:r>
    </w:p>
    <w:p w14:paraId="2E839B72" w14:textId="77777777" w:rsidR="003D0E9A" w:rsidRDefault="003D0E9A" w:rsidP="003D0E9A">
      <w:pPr>
        <w:pStyle w:val="BodyText"/>
        <w:ind w:left="2160" w:hanging="720"/>
        <w:rPr>
          <w:sz w:val="22"/>
        </w:rPr>
      </w:pPr>
    </w:p>
    <w:p w14:paraId="09EF24A2" w14:textId="77777777" w:rsidR="003D0E9A" w:rsidRPr="00F77819" w:rsidRDefault="003D0E9A" w:rsidP="003D0E9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365D0184" w14:textId="77777777" w:rsidR="003D0E9A" w:rsidRDefault="003D0E9A" w:rsidP="003D0E9A">
      <w:pPr>
        <w:pStyle w:val="BodyText"/>
        <w:numPr>
          <w:ilvl w:val="0"/>
          <w:numId w:val="29"/>
        </w:numPr>
        <w:spacing w:after="0"/>
        <w:rPr>
          <w:sz w:val="22"/>
        </w:rPr>
      </w:pPr>
      <w:r>
        <w:rPr>
          <w:sz w:val="22"/>
        </w:rPr>
        <w:t>in</w:t>
      </w:r>
      <w:r w:rsidRPr="00F77819">
        <w:rPr>
          <w:sz w:val="22"/>
        </w:rPr>
        <w:t xml:space="preserve"> – </w:t>
      </w:r>
      <w:r>
        <w:rPr>
          <w:sz w:val="22"/>
        </w:rPr>
        <w:t>truthvalues. Multiple upstream blocks may be connected to the single input.</w:t>
      </w:r>
    </w:p>
    <w:p w14:paraId="290FF44E" w14:textId="77777777" w:rsidR="003D0E9A" w:rsidRDefault="003D0E9A" w:rsidP="003D0E9A">
      <w:pPr>
        <w:pStyle w:val="BodyText"/>
        <w:numPr>
          <w:ilvl w:val="0"/>
          <w:numId w:val="29"/>
        </w:numPr>
        <w:spacing w:after="0"/>
        <w:rPr>
          <w:sz w:val="22"/>
        </w:rPr>
      </w:pPr>
      <w:r>
        <w:rPr>
          <w:sz w:val="22"/>
        </w:rPr>
        <w:t>out</w:t>
      </w:r>
      <w:r w:rsidRPr="00F77819">
        <w:rPr>
          <w:sz w:val="22"/>
        </w:rPr>
        <w:t xml:space="preserve"> – </w:t>
      </w:r>
      <w:r>
        <w:rPr>
          <w:sz w:val="22"/>
        </w:rPr>
        <w:t>truthvalue representing the “or” of the inputs. The output timestamp is updated.</w:t>
      </w:r>
    </w:p>
    <w:p w14:paraId="641C1586" w14:textId="77777777" w:rsidR="007C022C" w:rsidRDefault="00607FA6">
      <w:pPr>
        <w:pStyle w:val="Heading4"/>
      </w:pPr>
      <w:r>
        <w:t>Not</w:t>
      </w:r>
    </w:p>
    <w:p w14:paraId="24729092" w14:textId="77777777" w:rsidR="00607FA6" w:rsidRDefault="00607FA6" w:rsidP="00607FA6">
      <w:pPr>
        <w:pStyle w:val="ArialBody"/>
        <w:ind w:left="360"/>
      </w:pPr>
      <w:r>
        <w:t>Propagate the logical inversion of the input.  Only a single input</w:t>
      </w:r>
      <w:r w:rsidR="00155071">
        <w:t xml:space="preserve"> connection</w:t>
      </w:r>
      <w:r>
        <w:t xml:space="preserve"> is expected. There is no synchronization issue, nor reset behavior.</w:t>
      </w:r>
    </w:p>
    <w:p w14:paraId="5A20F12D" w14:textId="77777777" w:rsidR="00607FA6" w:rsidRPr="005C0DCD" w:rsidRDefault="00607FA6" w:rsidP="00607FA6">
      <w:pPr>
        <w:pStyle w:val="BodyText"/>
      </w:pPr>
    </w:p>
    <w:p w14:paraId="3CD137C5" w14:textId="77777777" w:rsidR="00607FA6" w:rsidRPr="00F77819" w:rsidRDefault="00607FA6" w:rsidP="00607FA6">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1555409" w14:textId="77777777" w:rsidR="00607FA6" w:rsidRDefault="00607FA6" w:rsidP="00607FA6">
      <w:pPr>
        <w:pStyle w:val="BodyText"/>
        <w:numPr>
          <w:ilvl w:val="0"/>
          <w:numId w:val="29"/>
        </w:numPr>
        <w:spacing w:after="0"/>
        <w:rPr>
          <w:sz w:val="22"/>
        </w:rPr>
      </w:pPr>
      <w:r>
        <w:rPr>
          <w:sz w:val="22"/>
        </w:rPr>
        <w:t>in</w:t>
      </w:r>
      <w:r w:rsidRPr="00F77819">
        <w:rPr>
          <w:sz w:val="22"/>
        </w:rPr>
        <w:t xml:space="preserve"> – </w:t>
      </w:r>
      <w:r>
        <w:rPr>
          <w:sz w:val="22"/>
        </w:rPr>
        <w:t>truthvalue.</w:t>
      </w:r>
    </w:p>
    <w:p w14:paraId="0185C473" w14:textId="77777777" w:rsidR="00607FA6" w:rsidRDefault="00607FA6" w:rsidP="00607FA6">
      <w:pPr>
        <w:pStyle w:val="BodyText"/>
        <w:numPr>
          <w:ilvl w:val="0"/>
          <w:numId w:val="29"/>
        </w:numPr>
        <w:spacing w:after="0"/>
        <w:rPr>
          <w:sz w:val="22"/>
        </w:rPr>
      </w:pPr>
      <w:r>
        <w:rPr>
          <w:sz w:val="22"/>
        </w:rPr>
        <w:t>out</w:t>
      </w:r>
      <w:r w:rsidRPr="00F77819">
        <w:rPr>
          <w:sz w:val="22"/>
        </w:rPr>
        <w:t xml:space="preserve"> – </w:t>
      </w:r>
      <w:r>
        <w:rPr>
          <w:sz w:val="22"/>
        </w:rPr>
        <w:t>truthvalue representing the “not” of the input.</w:t>
      </w:r>
      <w:r w:rsidR="00B10C31">
        <w:rPr>
          <w:sz w:val="22"/>
        </w:rPr>
        <w:t xml:space="preserve"> The timestamp is not altered from the incoming value.</w:t>
      </w:r>
    </w:p>
    <w:p w14:paraId="03CE27D4" w14:textId="77777777" w:rsidR="007C022C" w:rsidRDefault="00C23F0F">
      <w:pPr>
        <w:pStyle w:val="Heading4"/>
      </w:pPr>
      <w:r>
        <w:t>Note</w:t>
      </w:r>
    </w:p>
    <w:p w14:paraId="16DA9E66" w14:textId="77777777" w:rsidR="00C23F0F" w:rsidRDefault="00CE34B0" w:rsidP="00C23F0F">
      <w:pPr>
        <w:pStyle w:val="ArialBody"/>
        <w:ind w:left="360"/>
      </w:pPr>
      <w:r>
        <w:t>A note block is a place to store commentary regarding the diagram. A note block has no behavior, has no connections and does not participate in the execution of the diagram</w:t>
      </w:r>
      <w:r w:rsidR="00C23F0F">
        <w:t>.</w:t>
      </w:r>
    </w:p>
    <w:p w14:paraId="5BFB7EBC" w14:textId="77777777" w:rsidR="00461C36" w:rsidRDefault="00461C36" w:rsidP="00461C36">
      <w:pPr>
        <w:pStyle w:val="BodyText"/>
      </w:pPr>
    </w:p>
    <w:p w14:paraId="5A39DE66" w14:textId="77777777" w:rsidR="00461C36" w:rsidRDefault="00461C36" w:rsidP="00461C36">
      <w:pPr>
        <w:pStyle w:val="ArialBody"/>
        <w:ind w:left="360"/>
      </w:pPr>
      <w:r>
        <w:t>If the text is legal HTML, then the HTML is used for formatting. Like any other attribute, the text may be linked to a tag for live updating.</w:t>
      </w:r>
    </w:p>
    <w:p w14:paraId="7915D4E1" w14:textId="77777777" w:rsidR="00461C36" w:rsidRPr="00461C36" w:rsidRDefault="00461C36" w:rsidP="00673296">
      <w:pPr>
        <w:pStyle w:val="BodyText"/>
      </w:pPr>
    </w:p>
    <w:p w14:paraId="5594B62C" w14:textId="77777777" w:rsidR="00461C36" w:rsidRPr="00461C36" w:rsidRDefault="00461C36" w:rsidP="00FA3373">
      <w:pPr>
        <w:pStyle w:val="ArialBody"/>
        <w:ind w:left="360"/>
      </w:pPr>
      <w:r>
        <w:t>A specialized editor is available via right-click on the block. This editor allows editing of the plain-text HTML, simultaneously displaying the formatted output. On save, the block dimensions are automatically updated to accomodate the formatted text.</w:t>
      </w:r>
    </w:p>
    <w:p w14:paraId="451D8855" w14:textId="77777777" w:rsidR="00461C36" w:rsidRDefault="00461C36" w:rsidP="00461C36">
      <w:pPr>
        <w:pStyle w:val="ArialBody"/>
        <w:ind w:left="360"/>
      </w:pPr>
    </w:p>
    <w:p w14:paraId="1903F042" w14:textId="77777777" w:rsidR="00461C36" w:rsidRPr="00461C36" w:rsidRDefault="0096575A" w:rsidP="00461C36">
      <w:pPr>
        <w:pStyle w:val="ArialBody"/>
        <w:ind w:left="360"/>
      </w:pPr>
      <w:r>
        <w:t xml:space="preserve">See </w:t>
      </w:r>
      <w:hyperlink r:id="rId20" w:history="1">
        <w:r w:rsidRPr="00A87D96">
          <w:rPr>
            <w:rStyle w:val="Hyperlink"/>
          </w:rPr>
          <w:t>https://docs.oracle.com/javase/tutorial/uiswing/comonents/html.html</w:t>
        </w:r>
      </w:hyperlink>
      <w:r>
        <w:t xml:space="preserve"> for a comprehensive discussion regarding the use of HTML in a component.</w:t>
      </w:r>
    </w:p>
    <w:p w14:paraId="4724E37A" w14:textId="77777777" w:rsidR="00C23F0F" w:rsidRPr="005C0DCD" w:rsidRDefault="00C23F0F" w:rsidP="00C23F0F">
      <w:pPr>
        <w:pStyle w:val="BodyText"/>
      </w:pPr>
    </w:p>
    <w:p w14:paraId="6D378E71" w14:textId="77777777" w:rsidR="00C23F0F" w:rsidRPr="00F77819" w:rsidRDefault="00C23F0F" w:rsidP="00C23F0F">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07607E10" w14:textId="77777777" w:rsidR="00CE34B0" w:rsidRDefault="00CE34B0" w:rsidP="00CE34B0">
      <w:pPr>
        <w:pStyle w:val="BodyText"/>
        <w:spacing w:after="0"/>
        <w:ind w:left="2160" w:hanging="806"/>
        <w:rPr>
          <w:sz w:val="22"/>
        </w:rPr>
      </w:pPr>
      <w:r>
        <w:rPr>
          <w:sz w:val="22"/>
        </w:rPr>
        <w:t>Height</w:t>
      </w:r>
      <w:r w:rsidRPr="00F141EF">
        <w:rPr>
          <w:sz w:val="22"/>
        </w:rPr>
        <w:t xml:space="preserve"> – </w:t>
      </w:r>
      <w:r>
        <w:rPr>
          <w:sz w:val="22"/>
        </w:rPr>
        <w:t>height of the text block in screen units</w:t>
      </w:r>
    </w:p>
    <w:p w14:paraId="1BD0ECC7" w14:textId="77777777" w:rsidR="00CE34B0" w:rsidRDefault="00CE34B0" w:rsidP="00CE34B0">
      <w:pPr>
        <w:pStyle w:val="BodyText"/>
        <w:spacing w:after="0"/>
        <w:ind w:left="2160" w:hanging="806"/>
        <w:rPr>
          <w:sz w:val="22"/>
        </w:rPr>
      </w:pPr>
      <w:r>
        <w:rPr>
          <w:sz w:val="22"/>
        </w:rPr>
        <w:t>Text</w:t>
      </w:r>
      <w:r w:rsidRPr="00F141EF">
        <w:rPr>
          <w:sz w:val="22"/>
        </w:rPr>
        <w:t xml:space="preserve"> – </w:t>
      </w:r>
      <w:r>
        <w:rPr>
          <w:sz w:val="22"/>
        </w:rPr>
        <w:t>information to be displayed in the block.</w:t>
      </w:r>
    </w:p>
    <w:p w14:paraId="39185447" w14:textId="77777777" w:rsidR="00CE34B0" w:rsidRDefault="00CE34B0" w:rsidP="00CE34B0">
      <w:pPr>
        <w:pStyle w:val="BodyText"/>
        <w:spacing w:after="0"/>
        <w:ind w:left="2160" w:hanging="806"/>
        <w:rPr>
          <w:sz w:val="22"/>
        </w:rPr>
      </w:pPr>
      <w:r>
        <w:rPr>
          <w:sz w:val="22"/>
        </w:rPr>
        <w:t>Width</w:t>
      </w:r>
      <w:r w:rsidRPr="00F141EF">
        <w:rPr>
          <w:sz w:val="22"/>
        </w:rPr>
        <w:t xml:space="preserve"> – </w:t>
      </w:r>
      <w:r>
        <w:rPr>
          <w:sz w:val="22"/>
        </w:rPr>
        <w:t>width of the text block in screen units</w:t>
      </w:r>
    </w:p>
    <w:p w14:paraId="7565F44B" w14:textId="77777777" w:rsidR="00607FA6" w:rsidRDefault="00607FA6" w:rsidP="00607FA6">
      <w:pPr>
        <w:pStyle w:val="BodyText"/>
        <w:spacing w:after="0"/>
        <w:ind w:left="1440"/>
        <w:rPr>
          <w:sz w:val="22"/>
        </w:rPr>
      </w:pPr>
    </w:p>
    <w:p w14:paraId="6359CC8B" w14:textId="77777777" w:rsidR="007C022C" w:rsidRDefault="00607FA6">
      <w:pPr>
        <w:pStyle w:val="Heading4"/>
      </w:pPr>
      <w:r>
        <w:t>Or</w:t>
      </w:r>
    </w:p>
    <w:p w14:paraId="0708CE89" w14:textId="77777777" w:rsidR="0063195A" w:rsidRDefault="00607FA6" w:rsidP="00607FA6">
      <w:pPr>
        <w:pStyle w:val="ArialBody"/>
        <w:ind w:left="360"/>
      </w:pPr>
      <w:r>
        <w:t>Propagate the logical “or” of the inputs. This block expects multiple connections on its input port. It accomodates any number.</w:t>
      </w:r>
      <w:r w:rsidR="0063195A">
        <w:t xml:space="preserve"> The output is given a </w:t>
      </w:r>
      <w:r w:rsidR="0063195A" w:rsidRPr="0063195A">
        <w:rPr>
          <w:rFonts w:ascii="Courier" w:hAnsi="Courier"/>
        </w:rPr>
        <w:t>GOOD</w:t>
      </w:r>
      <w:r w:rsidR="0063195A">
        <w:t xml:space="preserve"> quality unless the block state is </w:t>
      </w:r>
      <w:r w:rsidR="0063195A" w:rsidRPr="00E46C9B">
        <w:rPr>
          <w:rFonts w:ascii="Courier" w:hAnsi="Courier"/>
        </w:rPr>
        <w:t>UNKNOWN</w:t>
      </w:r>
      <w:r w:rsidR="0063195A">
        <w:t>. In that case the quality is set to the “worst” quality of any of the inputs.</w:t>
      </w:r>
      <w:r w:rsidR="00093398">
        <w:t xml:space="preserve"> On a reset, existing values are retained, and an </w:t>
      </w:r>
      <w:r w:rsidR="00093398" w:rsidRPr="00093398">
        <w:rPr>
          <w:rFonts w:ascii="Courier" w:hAnsi="Courier"/>
        </w:rPr>
        <w:t>UNKNOWN</w:t>
      </w:r>
      <w:r w:rsidR="00093398">
        <w:t xml:space="preserve"> value is assigned the output state. However, no new output is emitted until the next new value is received.</w:t>
      </w:r>
    </w:p>
    <w:p w14:paraId="77E80FAB" w14:textId="77777777" w:rsidR="00607FA6" w:rsidRPr="0063195A" w:rsidRDefault="00607FA6" w:rsidP="0063195A">
      <w:pPr>
        <w:pStyle w:val="BodyText"/>
      </w:pPr>
    </w:p>
    <w:p w14:paraId="1CAE1247" w14:textId="77777777" w:rsidR="0063195A" w:rsidRPr="00F77819" w:rsidRDefault="0063195A" w:rsidP="0063195A">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5CFFEAB5" w14:textId="77777777" w:rsidR="00607FA6" w:rsidRPr="0063195A" w:rsidRDefault="0063195A" w:rsidP="0063195A">
      <w:pPr>
        <w:pStyle w:val="BodyText"/>
        <w:ind w:left="2160" w:hanging="720"/>
        <w:rPr>
          <w:sz w:val="22"/>
        </w:rPr>
      </w:pPr>
      <w:r>
        <w:rPr>
          <w:sz w:val="22"/>
        </w:rPr>
        <w:t>Value</w:t>
      </w:r>
      <w:r w:rsidRPr="00F77819">
        <w:rPr>
          <w:sz w:val="22"/>
        </w:rPr>
        <w:t xml:space="preserve"> – </w:t>
      </w:r>
      <w:r>
        <w:rPr>
          <w:sz w:val="22"/>
        </w:rPr>
        <w:t>the current state of the block</w:t>
      </w:r>
    </w:p>
    <w:p w14:paraId="60DC1571" w14:textId="77777777" w:rsidR="00607FA6" w:rsidRPr="00F77819" w:rsidRDefault="00607FA6" w:rsidP="00607FA6">
      <w:pPr>
        <w:pStyle w:val="NormalWeb"/>
        <w:spacing w:before="2" w:after="2"/>
        <w:ind w:left="1350" w:hanging="630"/>
        <w:rPr>
          <w:rFonts w:ascii="Arial" w:hAnsi="Arial"/>
          <w:sz w:val="22"/>
        </w:rPr>
      </w:pPr>
      <w:r>
        <w:rPr>
          <w:rFonts w:ascii="Arial" w:hAnsi="Arial"/>
          <w:sz w:val="22"/>
          <w:szCs w:val="24"/>
          <w:shd w:val="clear" w:color="auto" w:fill="FFFFFF"/>
        </w:rPr>
        <w:lastRenderedPageBreak/>
        <w:t>Properties</w:t>
      </w:r>
      <w:r w:rsidRPr="00F77819">
        <w:rPr>
          <w:rFonts w:ascii="Arial" w:hAnsi="Arial"/>
          <w:sz w:val="22"/>
          <w:szCs w:val="24"/>
          <w:shd w:val="clear" w:color="auto" w:fill="FFFFFF"/>
        </w:rPr>
        <w:t>:</w:t>
      </w:r>
    </w:p>
    <w:p w14:paraId="762F7B45" w14:textId="77777777" w:rsidR="00607FA6" w:rsidRDefault="00607FA6" w:rsidP="00607FA6">
      <w:pPr>
        <w:pStyle w:val="BodyText"/>
        <w:ind w:left="2160" w:hanging="720"/>
        <w:rPr>
          <w:sz w:val="22"/>
        </w:rPr>
      </w:pPr>
      <w:r>
        <w:rPr>
          <w:sz w:val="22"/>
        </w:rPr>
        <w:t xml:space="preserve">SyncInterval – a “coalescing interval”. This is the time allowance for multiple values that have originated in </w:t>
      </w:r>
      <w:r w:rsidR="0067494A">
        <w:rPr>
          <w:sz w:val="22"/>
        </w:rPr>
        <w:t>the</w:t>
      </w:r>
      <w:r>
        <w:rPr>
          <w:sz w:val="22"/>
        </w:rPr>
        <w:t xml:space="preserve"> same scan to be </w:t>
      </w:r>
      <w:r w:rsidR="00E074FC">
        <w:rPr>
          <w:sz w:val="22"/>
        </w:rPr>
        <w:t xml:space="preserve">evaluated at the same time.  ~ </w:t>
      </w:r>
      <w:r>
        <w:rPr>
          <w:sz w:val="22"/>
        </w:rPr>
        <w:t xml:space="preserve">secs. The default value </w:t>
      </w:r>
      <w:r w:rsidR="00B10C31">
        <w:rPr>
          <w:sz w:val="22"/>
        </w:rPr>
        <w:t xml:space="preserve">is </w:t>
      </w:r>
      <w:r>
        <w:rPr>
          <w:sz w:val="22"/>
        </w:rPr>
        <w:t>0</w:t>
      </w:r>
      <w:r w:rsidR="00B10C31">
        <w:rPr>
          <w:sz w:val="22"/>
        </w:rPr>
        <w:t xml:space="preserve"> (no synchronization)</w:t>
      </w:r>
      <w:r>
        <w:rPr>
          <w:sz w:val="22"/>
        </w:rPr>
        <w:t>.</w:t>
      </w:r>
    </w:p>
    <w:p w14:paraId="16990380" w14:textId="77777777" w:rsidR="00607FA6" w:rsidRPr="00F77819" w:rsidRDefault="00607FA6" w:rsidP="00607FA6">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727FBAD" w14:textId="77777777" w:rsidR="00607FA6" w:rsidRDefault="00607FA6" w:rsidP="00607FA6">
      <w:pPr>
        <w:pStyle w:val="BodyText"/>
        <w:numPr>
          <w:ilvl w:val="0"/>
          <w:numId w:val="29"/>
        </w:numPr>
        <w:spacing w:after="0"/>
        <w:rPr>
          <w:sz w:val="22"/>
        </w:rPr>
      </w:pPr>
      <w:r>
        <w:rPr>
          <w:sz w:val="22"/>
        </w:rPr>
        <w:t>in</w:t>
      </w:r>
      <w:r w:rsidRPr="00F77819">
        <w:rPr>
          <w:sz w:val="22"/>
        </w:rPr>
        <w:t xml:space="preserve"> – </w:t>
      </w:r>
      <w:r>
        <w:rPr>
          <w:sz w:val="22"/>
        </w:rPr>
        <w:t>truthvalues. Multiple upstream blocks may be connected to the single input.</w:t>
      </w:r>
    </w:p>
    <w:p w14:paraId="23EEDBD7" w14:textId="77777777" w:rsidR="00607FA6" w:rsidRDefault="00607FA6" w:rsidP="00607FA6">
      <w:pPr>
        <w:pStyle w:val="BodyText"/>
        <w:numPr>
          <w:ilvl w:val="0"/>
          <w:numId w:val="29"/>
        </w:numPr>
        <w:spacing w:after="0"/>
        <w:rPr>
          <w:sz w:val="22"/>
        </w:rPr>
      </w:pPr>
      <w:r>
        <w:rPr>
          <w:sz w:val="22"/>
        </w:rPr>
        <w:t>out</w:t>
      </w:r>
      <w:r w:rsidRPr="00F77819">
        <w:rPr>
          <w:sz w:val="22"/>
        </w:rPr>
        <w:t xml:space="preserve"> – </w:t>
      </w:r>
      <w:r>
        <w:rPr>
          <w:sz w:val="22"/>
        </w:rPr>
        <w:t>truthvalue representing the “or” of the inputs.</w:t>
      </w:r>
      <w:r w:rsidR="00B10C31">
        <w:rPr>
          <w:sz w:val="22"/>
        </w:rPr>
        <w:t xml:space="preserve"> The output timestamp is updated.</w:t>
      </w:r>
    </w:p>
    <w:p w14:paraId="1D747F3B" w14:textId="77777777" w:rsidR="007C022C" w:rsidRDefault="002C6A2C">
      <w:pPr>
        <w:pStyle w:val="Heading4"/>
      </w:pPr>
      <w:r>
        <w:t>Output</w:t>
      </w:r>
    </w:p>
    <w:p w14:paraId="1941AFC9" w14:textId="77777777" w:rsidR="002C6A2C" w:rsidRPr="00362B1F" w:rsidRDefault="002C6A2C" w:rsidP="002C6A2C">
      <w:pPr>
        <w:pStyle w:val="ArialBody"/>
        <w:ind w:left="360"/>
      </w:pPr>
      <w:r>
        <w:t xml:space="preserve">Write data received on the input connection to an Ignition tag. Any type of incoming connection is allowed. The specified tag </w:t>
      </w:r>
      <w:r w:rsidR="00313943">
        <w:t>type must match the selected output connection type</w:t>
      </w:r>
      <w:r>
        <w:t xml:space="preserve">. </w:t>
      </w:r>
    </w:p>
    <w:p w14:paraId="08017216" w14:textId="77777777" w:rsidR="002C6A2C" w:rsidRDefault="002C6A2C" w:rsidP="002C6A2C">
      <w:pPr>
        <w:pStyle w:val="NormalWeb"/>
        <w:spacing w:before="2" w:after="2"/>
        <w:ind w:left="1350" w:hanging="630"/>
        <w:rPr>
          <w:rFonts w:ascii="Arial" w:hAnsi="Arial"/>
          <w:sz w:val="22"/>
          <w:szCs w:val="24"/>
          <w:shd w:val="clear" w:color="auto" w:fill="FFFFFF"/>
        </w:rPr>
      </w:pPr>
    </w:p>
    <w:p w14:paraId="3A827515" w14:textId="77777777" w:rsidR="00AA415E" w:rsidRPr="00F77819" w:rsidRDefault="00AA415E" w:rsidP="00AA415E">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39D27E39" w14:textId="77777777" w:rsidR="00AA415E" w:rsidRDefault="00AA415E" w:rsidP="00AA415E">
      <w:pPr>
        <w:pStyle w:val="BodyText"/>
        <w:ind w:left="2160" w:hanging="720"/>
        <w:rPr>
          <w:sz w:val="22"/>
        </w:rPr>
      </w:pPr>
      <w:r>
        <w:rPr>
          <w:sz w:val="22"/>
        </w:rPr>
        <w:t>Value</w:t>
      </w:r>
      <w:r w:rsidRPr="00F77819">
        <w:rPr>
          <w:sz w:val="22"/>
        </w:rPr>
        <w:t xml:space="preserve"> – </w:t>
      </w:r>
      <w:r>
        <w:rPr>
          <w:sz w:val="22"/>
        </w:rPr>
        <w:t>the simple value being written to the tag</w:t>
      </w:r>
    </w:p>
    <w:p w14:paraId="5B411125" w14:textId="77777777" w:rsidR="002C6A2C" w:rsidRPr="00F77819" w:rsidRDefault="002C6A2C" w:rsidP="002C6A2C">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6A3B9A5F" w14:textId="77777777" w:rsidR="002C6A2C" w:rsidRDefault="002C6A2C" w:rsidP="002C6A2C">
      <w:pPr>
        <w:pStyle w:val="BodyText"/>
        <w:ind w:left="2160" w:hanging="720"/>
        <w:rPr>
          <w:sz w:val="22"/>
        </w:rPr>
      </w:pPr>
      <w:r w:rsidRPr="00F77819">
        <w:rPr>
          <w:sz w:val="22"/>
        </w:rPr>
        <w:t>T</w:t>
      </w:r>
      <w:r>
        <w:rPr>
          <w:sz w:val="22"/>
        </w:rPr>
        <w:t>agPath</w:t>
      </w:r>
      <w:r w:rsidRPr="00F77819">
        <w:rPr>
          <w:sz w:val="22"/>
        </w:rPr>
        <w:t xml:space="preserve"> – </w:t>
      </w:r>
      <w:r>
        <w:rPr>
          <w:sz w:val="22"/>
        </w:rPr>
        <w:t>a fully qualified (i.e. includes provider name in brackets) path to a text tag</w:t>
      </w:r>
    </w:p>
    <w:p w14:paraId="0B9E17DD" w14:textId="77777777" w:rsidR="002C6A2C" w:rsidRPr="00F77819" w:rsidRDefault="002C6A2C" w:rsidP="002C6A2C">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B063B99" w14:textId="77777777" w:rsidR="002C6A2C" w:rsidRDefault="002C6A2C" w:rsidP="002C6A2C">
      <w:pPr>
        <w:pStyle w:val="BodyText"/>
        <w:numPr>
          <w:ilvl w:val="0"/>
          <w:numId w:val="29"/>
        </w:numPr>
        <w:spacing w:after="0"/>
        <w:rPr>
          <w:sz w:val="22"/>
        </w:rPr>
      </w:pPr>
      <w:r>
        <w:rPr>
          <w:sz w:val="22"/>
        </w:rPr>
        <w:t>in</w:t>
      </w:r>
      <w:r w:rsidRPr="00F77819">
        <w:rPr>
          <w:sz w:val="22"/>
        </w:rPr>
        <w:t xml:space="preserve"> – </w:t>
      </w:r>
      <w:r>
        <w:rPr>
          <w:sz w:val="22"/>
        </w:rPr>
        <w:t>data, truthvalue, signal or text connection</w:t>
      </w:r>
      <w:r w:rsidRPr="00F77819">
        <w:rPr>
          <w:sz w:val="22"/>
        </w:rPr>
        <w:t>.</w:t>
      </w:r>
    </w:p>
    <w:p w14:paraId="49292CE8" w14:textId="77777777" w:rsidR="007C022C" w:rsidRDefault="00313943">
      <w:pPr>
        <w:pStyle w:val="Heading4"/>
      </w:pPr>
      <w:r>
        <w:t>Parameter</w:t>
      </w:r>
    </w:p>
    <w:p w14:paraId="4BAC8F55" w14:textId="77777777" w:rsidR="00313943" w:rsidRPr="00E11D91" w:rsidRDefault="003E0257" w:rsidP="00313943">
      <w:pPr>
        <w:pStyle w:val="ArialBody"/>
        <w:ind w:left="360"/>
      </w:pPr>
      <w:r w:rsidRPr="003E0257">
        <w:t>Achieve data persistence by encapsulating an Ignition tag.  Incoming values are written to the tag. Tag changes are propagated on the output.  There is no special reset behavior.</w:t>
      </w:r>
      <w:r w:rsidR="00E11D91">
        <w:t xml:space="preserve"> </w:t>
      </w:r>
      <w:r w:rsidR="00472BFF">
        <w:t xml:space="preserve"> Because </w:t>
      </w:r>
      <w:r w:rsidR="002A172D" w:rsidRPr="002A172D">
        <w:rPr>
          <w:i/>
        </w:rPr>
        <w:t>Parameter</w:t>
      </w:r>
      <w:r w:rsidR="00472BFF">
        <w:t xml:space="preserve"> blocks are associated with a tag, it is possible to have the same block repicated in several places in the collection of diagrams.</w:t>
      </w:r>
    </w:p>
    <w:p w14:paraId="36037B8F" w14:textId="77777777" w:rsidR="00313943" w:rsidRPr="00E11D91" w:rsidRDefault="00313943" w:rsidP="00313943">
      <w:pPr>
        <w:pStyle w:val="NormalWeb"/>
        <w:spacing w:before="2" w:after="2"/>
        <w:ind w:left="1350" w:hanging="630"/>
        <w:rPr>
          <w:rFonts w:ascii="Arial" w:hAnsi="Arial"/>
          <w:sz w:val="22"/>
          <w:szCs w:val="24"/>
          <w:shd w:val="clear" w:color="auto" w:fill="FFFFFF"/>
        </w:rPr>
      </w:pPr>
    </w:p>
    <w:p w14:paraId="3EA7E1F5" w14:textId="77777777" w:rsidR="00313943" w:rsidRPr="00E11D91" w:rsidRDefault="003E0257" w:rsidP="00313943">
      <w:pPr>
        <w:pStyle w:val="NormalWeb"/>
        <w:spacing w:before="2" w:after="2"/>
        <w:ind w:left="1350" w:hanging="630"/>
        <w:rPr>
          <w:rFonts w:ascii="Arial" w:hAnsi="Arial"/>
          <w:sz w:val="22"/>
        </w:rPr>
      </w:pPr>
      <w:r w:rsidRPr="003E0257">
        <w:rPr>
          <w:rFonts w:ascii="Arial" w:hAnsi="Arial"/>
          <w:sz w:val="22"/>
          <w:szCs w:val="24"/>
          <w:shd w:val="clear" w:color="auto" w:fill="FFFFFF"/>
        </w:rPr>
        <w:t>Properties:</w:t>
      </w:r>
    </w:p>
    <w:p w14:paraId="49945902" w14:textId="77777777" w:rsidR="00313943" w:rsidRPr="00E11D91" w:rsidRDefault="003E0257" w:rsidP="00313943">
      <w:pPr>
        <w:pStyle w:val="BodyText"/>
        <w:ind w:left="2160" w:hanging="720"/>
        <w:rPr>
          <w:sz w:val="22"/>
        </w:rPr>
      </w:pPr>
      <w:r w:rsidRPr="003E0257">
        <w:rPr>
          <w:sz w:val="22"/>
        </w:rPr>
        <w:t>TagPath – a fully qualified (i.e. includes provider name in brackets) path to a text tag</w:t>
      </w:r>
    </w:p>
    <w:p w14:paraId="5B2775DF" w14:textId="77777777" w:rsidR="00313943" w:rsidRPr="00E11D91" w:rsidRDefault="003E0257" w:rsidP="00313943">
      <w:pPr>
        <w:pStyle w:val="NormalWeb"/>
        <w:spacing w:before="2" w:after="2"/>
        <w:ind w:left="1350" w:hanging="630"/>
        <w:rPr>
          <w:rFonts w:ascii="Arial" w:hAnsi="Arial"/>
          <w:sz w:val="22"/>
        </w:rPr>
      </w:pPr>
      <w:r w:rsidRPr="003E0257">
        <w:rPr>
          <w:rFonts w:ascii="Arial" w:hAnsi="Arial"/>
          <w:sz w:val="22"/>
          <w:szCs w:val="24"/>
          <w:shd w:val="clear" w:color="auto" w:fill="FFFFFF"/>
        </w:rPr>
        <w:t>Connections:</w:t>
      </w:r>
    </w:p>
    <w:p w14:paraId="13E1C52E" w14:textId="77777777" w:rsidR="00313943" w:rsidRPr="00E11D91" w:rsidRDefault="003E0257" w:rsidP="00313943">
      <w:pPr>
        <w:pStyle w:val="BodyText"/>
        <w:numPr>
          <w:ilvl w:val="0"/>
          <w:numId w:val="29"/>
        </w:numPr>
        <w:spacing w:after="0"/>
        <w:rPr>
          <w:sz w:val="22"/>
        </w:rPr>
      </w:pPr>
      <w:r w:rsidRPr="003E0257">
        <w:rPr>
          <w:sz w:val="22"/>
        </w:rPr>
        <w:t>in – data, truthvalue, signal or text connection.</w:t>
      </w:r>
    </w:p>
    <w:p w14:paraId="57562F08" w14:textId="77777777" w:rsidR="00313943" w:rsidRPr="00E11D91" w:rsidRDefault="003E0257" w:rsidP="00313943">
      <w:pPr>
        <w:pStyle w:val="BodyText"/>
        <w:numPr>
          <w:ilvl w:val="0"/>
          <w:numId w:val="29"/>
        </w:numPr>
        <w:spacing w:after="0"/>
        <w:rPr>
          <w:sz w:val="22"/>
        </w:rPr>
      </w:pPr>
      <w:r w:rsidRPr="003E0257">
        <w:rPr>
          <w:sz w:val="22"/>
        </w:rPr>
        <w:t>out - data, truthvalue, signal or text connection</w:t>
      </w:r>
    </w:p>
    <w:p w14:paraId="20571E06" w14:textId="77777777" w:rsidR="007C022C" w:rsidRDefault="008511F9">
      <w:pPr>
        <w:pStyle w:val="Heading4"/>
      </w:pPr>
      <w:r>
        <w:t>Persistence Gate</w:t>
      </w:r>
    </w:p>
    <w:p w14:paraId="49279708" w14:textId="77777777" w:rsidR="008767D5" w:rsidRDefault="000C1894" w:rsidP="008511F9">
      <w:pPr>
        <w:pStyle w:val="ArialBody"/>
        <w:ind w:left="360"/>
      </w:pPr>
      <w:r>
        <w:t xml:space="preserve">The persistence gate gurantees that the input value has remained unchanged for a specified interval before that value is propagated. </w:t>
      </w:r>
      <w:r w:rsidR="008767D5">
        <w:t xml:space="preserve">The block displays a count-down of the interval on its icon. </w:t>
      </w:r>
    </w:p>
    <w:p w14:paraId="0ED9F95B" w14:textId="77777777" w:rsidR="008767D5" w:rsidRDefault="008767D5" w:rsidP="008511F9">
      <w:pPr>
        <w:pStyle w:val="ArialBody"/>
        <w:ind w:left="360"/>
      </w:pPr>
    </w:p>
    <w:p w14:paraId="5B3FDDAA" w14:textId="77777777" w:rsidR="0056652D" w:rsidRDefault="008767D5" w:rsidP="006F5951">
      <w:pPr>
        <w:pStyle w:val="ArialBody"/>
        <w:spacing w:before="2" w:after="2"/>
        <w:ind w:left="360"/>
        <w:rPr>
          <w:rFonts w:ascii="Times" w:hAnsi="Times"/>
          <w:sz w:val="20"/>
          <w:szCs w:val="20"/>
        </w:rPr>
      </w:pPr>
      <w:r w:rsidRPr="008767D5">
        <w:t xml:space="preserve">When the block receives </w:t>
      </w:r>
      <w:r w:rsidR="00053764">
        <w:t>a value</w:t>
      </w:r>
      <w:r w:rsidR="00703F42">
        <w:t xml:space="preserve"> of good quality</w:t>
      </w:r>
      <w:r w:rsidR="00053764">
        <w:t xml:space="preserve"> that matches the trigger property</w:t>
      </w:r>
      <w:r w:rsidRPr="008767D5">
        <w:t xml:space="preserve">, it begins a countdown and passes the value when the countdown reaches 0. If the block receives a different value during the countdown, it aborts the countdown and passes the new value immediately. </w:t>
      </w:r>
    </w:p>
    <w:p w14:paraId="3C27B925" w14:textId="77777777" w:rsidR="003A0CD1" w:rsidRDefault="003A0CD1">
      <w:pPr>
        <w:pStyle w:val="ArialBody"/>
        <w:ind w:left="360"/>
      </w:pPr>
    </w:p>
    <w:p w14:paraId="5AF699FB" w14:textId="77777777" w:rsidR="00BC4C03" w:rsidRPr="006F5951" w:rsidRDefault="008767D5">
      <w:pPr>
        <w:pStyle w:val="ArialBody"/>
        <w:ind w:left="360"/>
      </w:pPr>
      <w:r>
        <w:t>T</w:t>
      </w:r>
      <w:r w:rsidRPr="008767D5">
        <w:t xml:space="preserve">o specify how often the icon updates the countdown, set the </w:t>
      </w:r>
      <w:r w:rsidR="00703F42">
        <w:t>Scan</w:t>
      </w:r>
      <w:r w:rsidR="00053764" w:rsidRPr="000C1894">
        <w:t>Interval</w:t>
      </w:r>
      <w:r w:rsidRPr="008767D5">
        <w:t xml:space="preserve"> attribute. </w:t>
      </w:r>
      <w:r w:rsidR="004E0B33">
        <w:t xml:space="preserve">The </w:t>
      </w:r>
      <w:r w:rsidRPr="008767D5">
        <w:t>unit of ti</w:t>
      </w:r>
      <w:r w:rsidR="00053764">
        <w:t>me it displays</w:t>
      </w:r>
      <w:r w:rsidR="004E0B33">
        <w:t xml:space="preserve"> is appropriate to the time remaining</w:t>
      </w:r>
      <w:r w:rsidRPr="008767D5">
        <w:t xml:space="preserve">. </w:t>
      </w:r>
    </w:p>
    <w:p w14:paraId="417E0E58" w14:textId="77777777" w:rsidR="0056652D" w:rsidRPr="006F5951" w:rsidRDefault="0056652D" w:rsidP="006F5951">
      <w:pPr>
        <w:pStyle w:val="ArialBody"/>
      </w:pPr>
    </w:p>
    <w:p w14:paraId="1BF92FD8" w14:textId="77777777" w:rsidR="00F81CEE" w:rsidRPr="006F5951" w:rsidRDefault="000E68B2">
      <w:pPr>
        <w:pStyle w:val="NormalWeb"/>
        <w:spacing w:before="2" w:after="2"/>
        <w:ind w:left="1350" w:hanging="630"/>
        <w:rPr>
          <w:rFonts w:ascii="Arial" w:hAnsi="Arial"/>
          <w:sz w:val="22"/>
          <w:szCs w:val="24"/>
          <w:shd w:val="clear" w:color="auto" w:fill="FFFFFF"/>
        </w:rPr>
      </w:pPr>
      <w:r w:rsidRPr="006F5951">
        <w:rPr>
          <w:rFonts w:ascii="Arial" w:hAnsi="Arial"/>
          <w:sz w:val="22"/>
          <w:szCs w:val="24"/>
          <w:shd w:val="clear" w:color="auto" w:fill="FFFFFF"/>
        </w:rPr>
        <w:t>Properties:</w:t>
      </w:r>
    </w:p>
    <w:p w14:paraId="41AD3E32" w14:textId="77777777" w:rsidR="003A0CD1" w:rsidRDefault="003D5896">
      <w:pPr>
        <w:pStyle w:val="BodyText"/>
        <w:ind w:left="2160" w:hanging="720"/>
        <w:rPr>
          <w:sz w:val="22"/>
        </w:rPr>
      </w:pPr>
      <w:r>
        <w:rPr>
          <w:sz w:val="22"/>
        </w:rPr>
        <w:lastRenderedPageBreak/>
        <w:t>Scan</w:t>
      </w:r>
      <w:r w:rsidRPr="000C1894">
        <w:rPr>
          <w:sz w:val="22"/>
        </w:rPr>
        <w:t xml:space="preserve">Interval – the </w:t>
      </w:r>
      <w:r>
        <w:rPr>
          <w:sz w:val="22"/>
        </w:rPr>
        <w:t>interval between updates of the block</w:t>
      </w:r>
      <w:r w:rsidRPr="000C1894">
        <w:rPr>
          <w:sz w:val="22"/>
        </w:rPr>
        <w:t xml:space="preserve">  ~ </w:t>
      </w:r>
      <w:r>
        <w:rPr>
          <w:sz w:val="22"/>
        </w:rPr>
        <w:t>secs.  The default value is 10.</w:t>
      </w:r>
      <w:r w:rsidR="008222B5">
        <w:rPr>
          <w:sz w:val="22"/>
        </w:rPr>
        <w:t xml:space="preserve"> The scan interval must be at least 1 second.</w:t>
      </w:r>
    </w:p>
    <w:p w14:paraId="2E37DE01" w14:textId="77777777" w:rsidR="00BC4C03" w:rsidRPr="006F5951" w:rsidRDefault="008222B5">
      <w:pPr>
        <w:pStyle w:val="BodyText"/>
        <w:ind w:left="2160" w:hanging="720"/>
        <w:rPr>
          <w:sz w:val="22"/>
        </w:rPr>
      </w:pPr>
      <w:r>
        <w:rPr>
          <w:sz w:val="22"/>
        </w:rPr>
        <w:t>TimeWindow</w:t>
      </w:r>
      <w:r w:rsidRPr="00904149">
        <w:rPr>
          <w:sz w:val="22"/>
        </w:rPr>
        <w:t xml:space="preserve"> – the length of time for which input values are monitored for no change  ~ secs.  The default value is 0 which effectively disables the block</w:t>
      </w:r>
    </w:p>
    <w:p w14:paraId="304C9E09" w14:textId="77777777" w:rsidR="008511F9" w:rsidRDefault="000E68B2" w:rsidP="008511F9">
      <w:pPr>
        <w:pStyle w:val="BodyText"/>
        <w:ind w:left="2160" w:hanging="720"/>
        <w:rPr>
          <w:sz w:val="22"/>
        </w:rPr>
      </w:pPr>
      <w:r w:rsidRPr="006F5951">
        <w:rPr>
          <w:sz w:val="22"/>
        </w:rPr>
        <w:t>Trigger – the state (or ANY state</w:t>
      </w:r>
      <w:r w:rsidR="000C1894">
        <w:rPr>
          <w:sz w:val="22"/>
        </w:rPr>
        <w:t>)</w:t>
      </w:r>
      <w:r w:rsidRPr="006F5951">
        <w:rPr>
          <w:sz w:val="22"/>
        </w:rPr>
        <w:t xml:space="preserve"> </w:t>
      </w:r>
      <w:r w:rsidR="000C1894">
        <w:rPr>
          <w:sz w:val="22"/>
        </w:rPr>
        <w:t>that</w:t>
      </w:r>
      <w:r w:rsidRPr="006F5951">
        <w:rPr>
          <w:sz w:val="22"/>
        </w:rPr>
        <w:t xml:space="preserve"> starts the monitoring process.</w:t>
      </w:r>
    </w:p>
    <w:p w14:paraId="065798AA" w14:textId="77777777" w:rsidR="008511F9" w:rsidRPr="006F5951" w:rsidRDefault="000E68B2" w:rsidP="008511F9">
      <w:pPr>
        <w:pStyle w:val="NormalWeb"/>
        <w:spacing w:before="2" w:after="2"/>
        <w:ind w:left="1350" w:hanging="630"/>
        <w:rPr>
          <w:rFonts w:ascii="Arial" w:hAnsi="Arial"/>
          <w:sz w:val="22"/>
        </w:rPr>
      </w:pPr>
      <w:r w:rsidRPr="006F5951">
        <w:rPr>
          <w:rFonts w:ascii="Arial" w:hAnsi="Arial"/>
          <w:sz w:val="22"/>
          <w:szCs w:val="24"/>
          <w:shd w:val="clear" w:color="auto" w:fill="FFFFFF"/>
        </w:rPr>
        <w:t>Connections:</w:t>
      </w:r>
    </w:p>
    <w:p w14:paraId="6988599E" w14:textId="77777777" w:rsidR="008511F9" w:rsidRPr="006F5951" w:rsidRDefault="000E68B2" w:rsidP="008511F9">
      <w:pPr>
        <w:pStyle w:val="BodyText"/>
        <w:numPr>
          <w:ilvl w:val="0"/>
          <w:numId w:val="29"/>
        </w:numPr>
        <w:spacing w:after="0"/>
        <w:rPr>
          <w:sz w:val="22"/>
        </w:rPr>
      </w:pPr>
      <w:r w:rsidRPr="006F5951">
        <w:rPr>
          <w:sz w:val="22"/>
        </w:rPr>
        <w:t>in – truthvalue to be monitored.</w:t>
      </w:r>
    </w:p>
    <w:p w14:paraId="2EE2F484" w14:textId="77777777" w:rsidR="008511F9" w:rsidRDefault="000E68B2" w:rsidP="008511F9">
      <w:pPr>
        <w:pStyle w:val="BodyText"/>
        <w:numPr>
          <w:ilvl w:val="0"/>
          <w:numId w:val="29"/>
        </w:numPr>
        <w:spacing w:after="0"/>
        <w:rPr>
          <w:sz w:val="22"/>
        </w:rPr>
      </w:pPr>
      <w:r w:rsidRPr="006F5951">
        <w:rPr>
          <w:sz w:val="22"/>
        </w:rPr>
        <w:t xml:space="preserve">out </w:t>
      </w:r>
      <w:r w:rsidR="00053764">
        <w:rPr>
          <w:sz w:val="22"/>
        </w:rPr>
        <w:t>truthvalue as the behavior of the block dictates</w:t>
      </w:r>
      <w:r w:rsidRPr="006F5951">
        <w:rPr>
          <w:sz w:val="22"/>
        </w:rPr>
        <w:t>.</w:t>
      </w:r>
    </w:p>
    <w:p w14:paraId="53CB37EE" w14:textId="77777777" w:rsidR="0056652D" w:rsidRPr="006F5951" w:rsidRDefault="0056652D" w:rsidP="006F5951">
      <w:pPr>
        <w:pStyle w:val="BodyText"/>
        <w:spacing w:after="0"/>
        <w:ind w:left="1440"/>
        <w:rPr>
          <w:sz w:val="22"/>
        </w:rPr>
      </w:pPr>
    </w:p>
    <w:p w14:paraId="362D8658" w14:textId="77777777" w:rsidR="007C022C" w:rsidRDefault="00CB1E18">
      <w:pPr>
        <w:pStyle w:val="Heading4"/>
      </w:pPr>
      <w:r>
        <w:t>PID</w:t>
      </w:r>
    </w:p>
    <w:p w14:paraId="0B87B27E" w14:textId="77777777" w:rsidR="00CB1E18" w:rsidRDefault="00CB1E18" w:rsidP="00CB1E18">
      <w:pPr>
        <w:pStyle w:val="ArialBody"/>
        <w:ind w:left="360"/>
      </w:pPr>
      <w:r>
        <w:t>Perform PID control on an incoming data stream.</w:t>
      </w:r>
    </w:p>
    <w:p w14:paraId="6FD73B0D" w14:textId="77777777" w:rsidR="00CB1E18" w:rsidRDefault="00CB1E18" w:rsidP="00CB1E18">
      <w:pPr>
        <w:pStyle w:val="BodyText"/>
      </w:pPr>
    </w:p>
    <w:p w14:paraId="2F01532A" w14:textId="77777777" w:rsidR="00CB1E18" w:rsidRPr="00F77819" w:rsidRDefault="00CB1E18" w:rsidP="00CB1E18">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60E04C65" w14:textId="77777777" w:rsidR="00CB1E18" w:rsidRDefault="00CB1E18" w:rsidP="00CB1E18">
      <w:pPr>
        <w:pStyle w:val="BodyText"/>
        <w:ind w:left="2160" w:hanging="720"/>
        <w:rPr>
          <w:sz w:val="22"/>
        </w:rPr>
      </w:pPr>
      <w:r>
        <w:rPr>
          <w:sz w:val="22"/>
        </w:rPr>
        <w:t>SetPoint – the target setting.</w:t>
      </w:r>
    </w:p>
    <w:p w14:paraId="17DFAC3D" w14:textId="77777777" w:rsidR="00CB1E18" w:rsidRDefault="00CB1E18" w:rsidP="00CB1E18">
      <w:pPr>
        <w:pStyle w:val="BodyText"/>
        <w:ind w:left="2160" w:hanging="720"/>
        <w:rPr>
          <w:sz w:val="22"/>
        </w:rPr>
      </w:pPr>
      <w:r>
        <w:rPr>
          <w:sz w:val="22"/>
        </w:rPr>
        <w:t>Interval – the time interval at which control calculations are made ~ milliseconds.</w:t>
      </w:r>
    </w:p>
    <w:p w14:paraId="7ADF6910" w14:textId="77777777" w:rsidR="00CB1E18" w:rsidRDefault="00CB1E18" w:rsidP="00CB1E18">
      <w:pPr>
        <w:pStyle w:val="BodyText"/>
        <w:ind w:left="2160" w:hanging="720"/>
        <w:rPr>
          <w:sz w:val="22"/>
        </w:rPr>
      </w:pPr>
      <w:r>
        <w:rPr>
          <w:sz w:val="22"/>
        </w:rPr>
        <w:t>Kd – the derivative constant.</w:t>
      </w:r>
    </w:p>
    <w:p w14:paraId="67CE80E6" w14:textId="77777777" w:rsidR="00CB1E18" w:rsidRDefault="00CB1E18" w:rsidP="00CB1E18">
      <w:pPr>
        <w:pStyle w:val="BodyText"/>
        <w:ind w:left="2160" w:hanging="720"/>
        <w:rPr>
          <w:sz w:val="22"/>
        </w:rPr>
      </w:pPr>
      <w:r>
        <w:rPr>
          <w:sz w:val="22"/>
        </w:rPr>
        <w:t>Ki – the integral constant.</w:t>
      </w:r>
    </w:p>
    <w:p w14:paraId="7833DB95" w14:textId="77777777" w:rsidR="00CB1E18" w:rsidRDefault="00CB1E18" w:rsidP="00CB1E18">
      <w:pPr>
        <w:pStyle w:val="BodyText"/>
        <w:ind w:left="2160" w:hanging="720"/>
        <w:rPr>
          <w:sz w:val="22"/>
        </w:rPr>
      </w:pPr>
      <w:r>
        <w:rPr>
          <w:sz w:val="22"/>
        </w:rPr>
        <w:t>Kp – the proportional constant .</w:t>
      </w:r>
    </w:p>
    <w:p w14:paraId="787BCFC6" w14:textId="77777777" w:rsidR="00CB1E18" w:rsidRPr="00F77819" w:rsidRDefault="00CB1E18" w:rsidP="00CB1E18">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0DEC774" w14:textId="77777777" w:rsidR="00CB1E18" w:rsidRDefault="00CB1E18" w:rsidP="00CB1E18">
      <w:pPr>
        <w:pStyle w:val="BodyText"/>
        <w:numPr>
          <w:ilvl w:val="0"/>
          <w:numId w:val="29"/>
        </w:numPr>
        <w:spacing w:after="0"/>
        <w:rPr>
          <w:sz w:val="22"/>
        </w:rPr>
      </w:pPr>
      <w:r>
        <w:rPr>
          <w:sz w:val="22"/>
        </w:rPr>
        <w:t>in</w:t>
      </w:r>
      <w:r w:rsidRPr="00F77819">
        <w:rPr>
          <w:sz w:val="22"/>
        </w:rPr>
        <w:t xml:space="preserve"> – </w:t>
      </w:r>
      <w:r>
        <w:rPr>
          <w:sz w:val="22"/>
        </w:rPr>
        <w:t>raw data stream to be controlled</w:t>
      </w:r>
      <w:r w:rsidRPr="00F77819">
        <w:rPr>
          <w:sz w:val="22"/>
        </w:rPr>
        <w:t>.</w:t>
      </w:r>
    </w:p>
    <w:p w14:paraId="3D9695F7" w14:textId="77777777" w:rsidR="00CB1E18" w:rsidRDefault="00CB1E18" w:rsidP="00CB1E18">
      <w:pPr>
        <w:pStyle w:val="BodyText"/>
        <w:numPr>
          <w:ilvl w:val="0"/>
          <w:numId w:val="29"/>
        </w:numPr>
        <w:spacing w:after="0"/>
        <w:rPr>
          <w:sz w:val="22"/>
        </w:rPr>
      </w:pPr>
      <w:r>
        <w:rPr>
          <w:sz w:val="22"/>
        </w:rPr>
        <w:t>out</w:t>
      </w:r>
      <w:r w:rsidRPr="00F77819">
        <w:rPr>
          <w:sz w:val="22"/>
        </w:rPr>
        <w:t xml:space="preserve"> – </w:t>
      </w:r>
      <w:r>
        <w:rPr>
          <w:sz w:val="22"/>
        </w:rPr>
        <w:t>truthvalue, initialized to UNKNOWN</w:t>
      </w:r>
      <w:r w:rsidRPr="00F77819">
        <w:rPr>
          <w:sz w:val="22"/>
        </w:rPr>
        <w:t>.</w:t>
      </w:r>
      <w:r>
        <w:rPr>
          <w:sz w:val="22"/>
        </w:rPr>
        <w:t xml:space="preserve"> Value is emitted on a state change.</w:t>
      </w:r>
    </w:p>
    <w:p w14:paraId="550402FD" w14:textId="77777777" w:rsidR="00CB1E18" w:rsidRDefault="00CB1E18" w:rsidP="00CB1E18">
      <w:pPr>
        <w:pStyle w:val="BodyText"/>
        <w:numPr>
          <w:ilvl w:val="0"/>
          <w:numId w:val="29"/>
        </w:numPr>
        <w:spacing w:after="0"/>
        <w:rPr>
          <w:sz w:val="22"/>
        </w:rPr>
      </w:pPr>
      <w:r>
        <w:rPr>
          <w:sz w:val="22"/>
        </w:rPr>
        <w:t>recv – signal. If the command is “RESET”, then any accumulated data will be cleared and the calculations will procede from scratch.</w:t>
      </w:r>
    </w:p>
    <w:p w14:paraId="7B300FC9" w14:textId="77777777" w:rsidR="0075319F" w:rsidRDefault="0075319F" w:rsidP="0075319F">
      <w:pPr>
        <w:pStyle w:val="Heading4"/>
      </w:pPr>
      <w:r>
        <w:t>Product</w:t>
      </w:r>
    </w:p>
    <w:p w14:paraId="7DDA7C7D" w14:textId="77777777" w:rsidR="0075319F" w:rsidRDefault="0075319F" w:rsidP="0075319F">
      <w:pPr>
        <w:pStyle w:val="ArialBody"/>
        <w:ind w:left="360"/>
      </w:pPr>
      <w:r>
        <w:t xml:space="preserve">Compute the product of the inputs. This block expects multiple connections on its input port. It accomodates any number. On a reset, existing values are retained, and an </w:t>
      </w:r>
      <w:r w:rsidRPr="00093398">
        <w:rPr>
          <w:rFonts w:ascii="Courier" w:hAnsi="Courier"/>
        </w:rPr>
        <w:t>UNKNOWN</w:t>
      </w:r>
      <w:r>
        <w:t xml:space="preserve"> value is assigned the output state. However, no new output is emitted until the next new value is received..</w:t>
      </w:r>
    </w:p>
    <w:p w14:paraId="41E6CBF5" w14:textId="77777777" w:rsidR="0075319F" w:rsidRPr="005C0DCD" w:rsidRDefault="0075319F" w:rsidP="0075319F">
      <w:pPr>
        <w:pStyle w:val="BodyText"/>
      </w:pPr>
    </w:p>
    <w:p w14:paraId="4E2B5C48" w14:textId="77777777" w:rsidR="0075319F" w:rsidRPr="00F77819" w:rsidRDefault="0075319F" w:rsidP="0075319F">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70800DAB" w14:textId="77777777" w:rsidR="0075319F" w:rsidRDefault="0075319F" w:rsidP="0075319F">
      <w:pPr>
        <w:pStyle w:val="BodyText"/>
        <w:ind w:left="2160" w:hanging="720"/>
        <w:rPr>
          <w:sz w:val="22"/>
        </w:rPr>
      </w:pPr>
      <w:r>
        <w:rPr>
          <w:sz w:val="22"/>
        </w:rPr>
        <w:t>SyncInterval – a “coalescing interval”. This is the time allowance for multiple values that have originated in the same scan to be evaluated at the same time.  ~ secs. The default value is 1 sec.</w:t>
      </w:r>
    </w:p>
    <w:p w14:paraId="7B995F50" w14:textId="77777777" w:rsidR="0075319F" w:rsidRPr="00F77819" w:rsidRDefault="0075319F" w:rsidP="0075319F">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45EA8C8E" w14:textId="77777777" w:rsidR="0075319F" w:rsidRDefault="0075319F" w:rsidP="0075319F">
      <w:pPr>
        <w:pStyle w:val="BodyText"/>
        <w:numPr>
          <w:ilvl w:val="0"/>
          <w:numId w:val="29"/>
        </w:numPr>
        <w:spacing w:after="0"/>
        <w:rPr>
          <w:sz w:val="22"/>
        </w:rPr>
      </w:pPr>
      <w:r>
        <w:rPr>
          <w:sz w:val="22"/>
        </w:rPr>
        <w:t>in</w:t>
      </w:r>
      <w:r w:rsidRPr="00F77819">
        <w:rPr>
          <w:sz w:val="22"/>
        </w:rPr>
        <w:t xml:space="preserve"> – </w:t>
      </w:r>
      <w:r>
        <w:rPr>
          <w:sz w:val="22"/>
        </w:rPr>
        <w:t>data values. Multiple upstream blocks may be connected to the single input.</w:t>
      </w:r>
    </w:p>
    <w:p w14:paraId="521EED3D" w14:textId="77777777" w:rsidR="0075319F" w:rsidRDefault="0075319F" w:rsidP="0075319F">
      <w:pPr>
        <w:pStyle w:val="BodyText"/>
        <w:numPr>
          <w:ilvl w:val="0"/>
          <w:numId w:val="29"/>
        </w:numPr>
        <w:spacing w:after="0"/>
        <w:rPr>
          <w:sz w:val="22"/>
        </w:rPr>
      </w:pPr>
      <w:r>
        <w:rPr>
          <w:sz w:val="22"/>
        </w:rPr>
        <w:t>out</w:t>
      </w:r>
      <w:r w:rsidRPr="00F77819">
        <w:rPr>
          <w:sz w:val="22"/>
        </w:rPr>
        <w:t xml:space="preserve"> – </w:t>
      </w:r>
      <w:r>
        <w:rPr>
          <w:sz w:val="22"/>
        </w:rPr>
        <w:t>double value representing the prouct of the inputs. The output timestamp is updated.</w:t>
      </w:r>
    </w:p>
    <w:p w14:paraId="15F39115" w14:textId="564083B1" w:rsidR="007C022C" w:rsidRDefault="006722A3">
      <w:pPr>
        <w:pStyle w:val="Heading4"/>
      </w:pPr>
      <w:r>
        <w:t>P</w:t>
      </w:r>
      <w:r w:rsidR="0075319F">
        <w:t>roperty Setter</w:t>
      </w:r>
    </w:p>
    <w:p w14:paraId="26287764" w14:textId="60CF567A" w:rsidR="00FF0172" w:rsidRDefault="004B1136" w:rsidP="004B1136">
      <w:pPr>
        <w:pStyle w:val="ArialBody"/>
        <w:ind w:left="360"/>
      </w:pPr>
      <w:r>
        <w:t xml:space="preserve">When a </w:t>
      </w:r>
      <w:r w:rsidR="00FF0172">
        <w:t xml:space="preserve">new data value is detected on </w:t>
      </w:r>
      <w:r>
        <w:t>input, this block p</w:t>
      </w:r>
      <w:r w:rsidRPr="000313FA">
        <w:t>rop</w:t>
      </w:r>
      <w:r>
        <w:t>a</w:t>
      </w:r>
      <w:r w:rsidRPr="000313FA">
        <w:t>gate</w:t>
      </w:r>
      <w:r>
        <w:t>s</w:t>
      </w:r>
      <w:r w:rsidRPr="000313FA">
        <w:t xml:space="preserve"> </w:t>
      </w:r>
      <w:r>
        <w:t xml:space="preserve">a </w:t>
      </w:r>
      <w:r w:rsidR="00DB0F98">
        <w:rPr>
          <w:rFonts w:ascii="Courier" w:hAnsi="Courier"/>
        </w:rPr>
        <w:t>CONFIGURE</w:t>
      </w:r>
      <w:r w:rsidR="00DB0F98">
        <w:t xml:space="preserve"> signal</w:t>
      </w:r>
      <w:r>
        <w:t xml:space="preserve"> on the output.</w:t>
      </w:r>
      <w:r w:rsidR="00DB0F98">
        <w:t xml:space="preserve"> This signal is universally understood by every block.</w:t>
      </w:r>
      <w:r w:rsidR="00FF0172">
        <w:t xml:space="preserve"> If that block has a property whose name matches the </w:t>
      </w:r>
      <w:r w:rsidR="00FF0172" w:rsidRPr="00A255AA">
        <w:rPr>
          <w:i/>
        </w:rPr>
        <w:t>argument</w:t>
      </w:r>
      <w:r w:rsidR="00FF0172" w:rsidRPr="000313FA">
        <w:t xml:space="preserve"> </w:t>
      </w:r>
      <w:r w:rsidR="00FF0172">
        <w:t xml:space="preserve">parameter of the signal, then the value of the property </w:t>
      </w:r>
      <w:r w:rsidR="00FF0172">
        <w:lastRenderedPageBreak/>
        <w:t xml:space="preserve">in the block will be set to the </w:t>
      </w:r>
      <w:r w:rsidR="00FF0172" w:rsidRPr="00A255AA">
        <w:rPr>
          <w:i/>
        </w:rPr>
        <w:t>payload</w:t>
      </w:r>
      <w:r w:rsidR="00FF0172">
        <w:t xml:space="preserve"> of the signal. The block will be appropriately notified of the change.</w:t>
      </w:r>
    </w:p>
    <w:p w14:paraId="33300055" w14:textId="77777777" w:rsidR="00FF0172" w:rsidRDefault="00FF0172" w:rsidP="004B1136">
      <w:pPr>
        <w:pStyle w:val="ArialBody"/>
        <w:ind w:left="360"/>
      </w:pPr>
    </w:p>
    <w:p w14:paraId="4F24C3EF" w14:textId="6DCCB1D6" w:rsidR="004B1136" w:rsidRPr="00053764" w:rsidRDefault="00FF0172" w:rsidP="004B1136">
      <w:pPr>
        <w:pStyle w:val="ArialBody"/>
        <w:ind w:left="360"/>
      </w:pPr>
      <w:r>
        <w:t>The signal will contain the name of the property (configured in the block), plus a value that is newly arrived on the input.</w:t>
      </w:r>
      <w:r w:rsidR="00DB0F98">
        <w:t xml:space="preserve"> </w:t>
      </w:r>
    </w:p>
    <w:p w14:paraId="507D9525" w14:textId="77777777" w:rsidR="004B1136" w:rsidRDefault="004B1136" w:rsidP="004B1136">
      <w:pPr>
        <w:pStyle w:val="BodyText"/>
      </w:pPr>
    </w:p>
    <w:p w14:paraId="7CCF86CD" w14:textId="77777777" w:rsidR="004B1136" w:rsidRPr="00053764" w:rsidRDefault="004B1136" w:rsidP="004B1136">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407368EC" w14:textId="304410D5" w:rsidR="004B1136" w:rsidRDefault="004B1136" w:rsidP="004B1136">
      <w:pPr>
        <w:pStyle w:val="BodyText"/>
        <w:spacing w:after="0"/>
        <w:ind w:left="2160" w:hanging="720"/>
        <w:rPr>
          <w:sz w:val="22"/>
        </w:rPr>
      </w:pPr>
      <w:r>
        <w:rPr>
          <w:sz w:val="22"/>
        </w:rPr>
        <w:t>Property</w:t>
      </w:r>
      <w:r w:rsidRPr="00053764">
        <w:rPr>
          <w:sz w:val="22"/>
        </w:rPr>
        <w:t xml:space="preserve"> – </w:t>
      </w:r>
      <w:r>
        <w:rPr>
          <w:sz w:val="22"/>
        </w:rPr>
        <w:t>the name of the property to be configured</w:t>
      </w:r>
      <w:r w:rsidRPr="00053764">
        <w:rPr>
          <w:sz w:val="22"/>
        </w:rPr>
        <w:t>.</w:t>
      </w:r>
      <w:r>
        <w:rPr>
          <w:sz w:val="22"/>
        </w:rPr>
        <w:t xml:space="preserve"> </w:t>
      </w:r>
    </w:p>
    <w:p w14:paraId="4E7434F4" w14:textId="77777777" w:rsidR="004B1136" w:rsidRDefault="004B1136" w:rsidP="004B1136">
      <w:pPr>
        <w:pStyle w:val="NormalWeb"/>
        <w:spacing w:before="2" w:after="2"/>
        <w:ind w:left="1350" w:hanging="630"/>
        <w:rPr>
          <w:rFonts w:ascii="Arial" w:hAnsi="Arial"/>
          <w:sz w:val="22"/>
          <w:szCs w:val="24"/>
          <w:shd w:val="clear" w:color="auto" w:fill="FFFFFF"/>
        </w:rPr>
      </w:pPr>
      <w:r w:rsidRPr="000313FA">
        <w:rPr>
          <w:rFonts w:ascii="Arial" w:hAnsi="Arial"/>
          <w:sz w:val="22"/>
          <w:szCs w:val="24"/>
          <w:shd w:val="clear" w:color="auto" w:fill="FFFFFF"/>
        </w:rPr>
        <w:t>Connections:</w:t>
      </w:r>
    </w:p>
    <w:p w14:paraId="5B204A35" w14:textId="1508F1B3" w:rsidR="004B1136" w:rsidRPr="00E65C55" w:rsidRDefault="004B1136" w:rsidP="004B1136">
      <w:pPr>
        <w:pStyle w:val="BodyText"/>
        <w:numPr>
          <w:ilvl w:val="0"/>
          <w:numId w:val="29"/>
        </w:numPr>
        <w:spacing w:after="0"/>
        <w:rPr>
          <w:sz w:val="22"/>
        </w:rPr>
      </w:pPr>
      <w:r>
        <w:rPr>
          <w:sz w:val="22"/>
        </w:rPr>
        <w:t>in</w:t>
      </w:r>
      <w:r w:rsidRPr="000313FA">
        <w:rPr>
          <w:sz w:val="22"/>
        </w:rPr>
        <w:t xml:space="preserve"> – </w:t>
      </w:r>
      <w:r>
        <w:rPr>
          <w:sz w:val="22"/>
        </w:rPr>
        <w:t xml:space="preserve">a </w:t>
      </w:r>
      <w:r w:rsidR="00FF0172">
        <w:rPr>
          <w:sz w:val="22"/>
        </w:rPr>
        <w:t>data</w:t>
      </w:r>
      <w:r>
        <w:rPr>
          <w:sz w:val="22"/>
        </w:rPr>
        <w:t xml:space="preserve"> value. This </w:t>
      </w:r>
      <w:r w:rsidR="00FF0172">
        <w:rPr>
          <w:sz w:val="22"/>
        </w:rPr>
        <w:t>value is sent to the output as a signal.</w:t>
      </w:r>
    </w:p>
    <w:p w14:paraId="00CBBDBB" w14:textId="4FBB61BF" w:rsidR="004B1136" w:rsidRDefault="004B1136" w:rsidP="004B1136">
      <w:pPr>
        <w:pStyle w:val="BodyText"/>
        <w:numPr>
          <w:ilvl w:val="0"/>
          <w:numId w:val="29"/>
        </w:numPr>
        <w:spacing w:after="0"/>
        <w:rPr>
          <w:sz w:val="22"/>
        </w:rPr>
      </w:pPr>
      <w:r>
        <w:rPr>
          <w:sz w:val="22"/>
        </w:rPr>
        <w:t>out</w:t>
      </w:r>
      <w:r w:rsidRPr="000313FA">
        <w:rPr>
          <w:sz w:val="22"/>
        </w:rPr>
        <w:t xml:space="preserve"> – </w:t>
      </w:r>
      <w:r>
        <w:rPr>
          <w:sz w:val="22"/>
        </w:rPr>
        <w:t>a “configure”</w:t>
      </w:r>
      <w:r w:rsidRPr="000313FA">
        <w:rPr>
          <w:sz w:val="22"/>
        </w:rPr>
        <w:t xml:space="preserve"> signal.</w:t>
      </w:r>
    </w:p>
    <w:p w14:paraId="36F2C238" w14:textId="77777777" w:rsidR="007C022C" w:rsidRDefault="00901CD3">
      <w:pPr>
        <w:pStyle w:val="Heading4"/>
      </w:pPr>
      <w:r>
        <w:t>Qu</w:t>
      </w:r>
      <w:r w:rsidR="00DC0373">
        <w:t>alified Value</w:t>
      </w:r>
    </w:p>
    <w:p w14:paraId="1A11A59A" w14:textId="66684B80" w:rsidR="0036106E" w:rsidRDefault="00DC0373" w:rsidP="00901CD3">
      <w:pPr>
        <w:pStyle w:val="ArialBody"/>
        <w:ind w:left="360"/>
      </w:pPr>
      <w:r>
        <w:t xml:space="preserve">Create a qualified value from individual components: value, quality and timestamp. The </w:t>
      </w:r>
      <w:r w:rsidR="004B7486">
        <w:t xml:space="preserve">datatype of the </w:t>
      </w:r>
      <w:r>
        <w:t xml:space="preserve">output is the same as </w:t>
      </w:r>
      <w:r w:rsidR="004B7486">
        <w:t xml:space="preserve">that of </w:t>
      </w:r>
      <w:r>
        <w:t xml:space="preserve">the value input. </w:t>
      </w:r>
      <w:r w:rsidR="0036106E">
        <w:t>Th</w:t>
      </w:r>
      <w:r w:rsidR="004B7486">
        <w:t xml:space="preserve">e input </w:t>
      </w:r>
      <w:r w:rsidR="0036106E">
        <w:t>determines the defau</w:t>
      </w:r>
      <w:r w:rsidR="004B7486">
        <w:t>l</w:t>
      </w:r>
      <w:r w:rsidR="0036106E">
        <w:t>t quality and timestamp as well. The block will emit an output for every value received on its input.</w:t>
      </w:r>
    </w:p>
    <w:p w14:paraId="320AD4D2" w14:textId="77777777" w:rsidR="0036106E" w:rsidRDefault="0036106E" w:rsidP="00901CD3">
      <w:pPr>
        <w:pStyle w:val="ArialBody"/>
        <w:ind w:left="360"/>
      </w:pPr>
    </w:p>
    <w:p w14:paraId="649347E4" w14:textId="4A25508E" w:rsidR="00DE5598" w:rsidRDefault="00DC0373">
      <w:pPr>
        <w:pStyle w:val="ArialBody"/>
        <w:ind w:left="360"/>
      </w:pPr>
      <w:r>
        <w:t>The quality input is a string where “good” is interpreted as a good quality and all other value are bad. This sets the quality of the output. However, if the “value” input has bad quality, it will drive the output to a bad quality as well.</w:t>
      </w:r>
      <w:r w:rsidR="0036106E">
        <w:t xml:space="preserve"> Quality is taken as the last value received on the quality input.</w:t>
      </w:r>
      <w:r>
        <w:t xml:space="preserve"> If no input has </w:t>
      </w:r>
      <w:r w:rsidR="0036106E">
        <w:t xml:space="preserve">ever </w:t>
      </w:r>
      <w:r>
        <w:t xml:space="preserve">arrived on the quality channel, its contribution is considered </w:t>
      </w:r>
      <w:r w:rsidR="0036106E">
        <w:t>to be</w:t>
      </w:r>
      <w:r>
        <w:t xml:space="preserve"> good.</w:t>
      </w:r>
      <w:r w:rsidR="0036106E">
        <w:t xml:space="preserve"> </w:t>
      </w:r>
    </w:p>
    <w:p w14:paraId="0139DA3C" w14:textId="77777777" w:rsidR="00DC0373" w:rsidRDefault="00DC0373" w:rsidP="00901CD3">
      <w:pPr>
        <w:pStyle w:val="ArialBody"/>
        <w:ind w:left="360"/>
      </w:pPr>
    </w:p>
    <w:p w14:paraId="2375F28F" w14:textId="5F03213D" w:rsidR="00C47B83" w:rsidRDefault="00DC0373" w:rsidP="00C47B83">
      <w:pPr>
        <w:pStyle w:val="ArialBody"/>
        <w:ind w:left="360"/>
      </w:pPr>
      <w:r>
        <w:t xml:space="preserve">The timestamp channel is </w:t>
      </w:r>
      <w:r w:rsidR="004B7486">
        <w:t xml:space="preserve">either a date or </w:t>
      </w:r>
      <w:r>
        <w:t xml:space="preserve">a string input. </w:t>
      </w:r>
      <w:r w:rsidR="004B7486">
        <w:t>If a string, it</w:t>
      </w:r>
      <w:r>
        <w:t xml:space="preserve">s format is specified by the </w:t>
      </w:r>
      <w:r w:rsidRPr="00567DCC">
        <w:rPr>
          <w:rFonts w:ascii="Courier" w:hAnsi="Courier"/>
        </w:rPr>
        <w:t>FORMAT</w:t>
      </w:r>
      <w:r>
        <w:t xml:space="preserve"> property of the block. This is a string date-time format as specified by the Java </w:t>
      </w:r>
      <w:r w:rsidRPr="00567DCC">
        <w:rPr>
          <w:i/>
        </w:rPr>
        <w:t>SimpleDateFormat</w:t>
      </w:r>
      <w:r>
        <w:t xml:space="preserve"> class</w:t>
      </w:r>
      <w:r w:rsidR="00901CD3">
        <w:t>.</w:t>
      </w:r>
      <w:r>
        <w:t xml:space="preserve"> The default value is: “</w:t>
      </w:r>
      <w:r w:rsidR="002A172D" w:rsidRPr="002A172D">
        <w:rPr>
          <w:rFonts w:ascii="Courier" w:hAnsi="Courier"/>
        </w:rPr>
        <w:t>YYYY/MM/dd hh:mm:ss</w:t>
      </w:r>
      <w:r>
        <w:t>”. If the format does not include a date, the current date is assumed. If it does not include a time, the current time is assumed.</w:t>
      </w:r>
      <w:r w:rsidR="0036106E">
        <w:t xml:space="preserve"> </w:t>
      </w:r>
      <w:r w:rsidR="00C47B83">
        <w:t xml:space="preserve">The timestamp is taken as the last value received on the time input. If no input has ever arrived on the time channel, the timestamp of the output is assigned the timestamp of the value input. </w:t>
      </w:r>
    </w:p>
    <w:p w14:paraId="7EE72BB7" w14:textId="77777777" w:rsidR="00DE5598" w:rsidRDefault="00DE5598">
      <w:pPr>
        <w:pStyle w:val="ArialBody"/>
      </w:pPr>
    </w:p>
    <w:p w14:paraId="05851A09" w14:textId="225C358C" w:rsidR="0036106E" w:rsidRDefault="0036106E" w:rsidP="0036106E">
      <w:pPr>
        <w:pStyle w:val="ArialBody"/>
        <w:ind w:left="360"/>
      </w:pPr>
      <w:r>
        <w:t>A synchronization interval should be specified to guarantee proper pairing of readings between the separate input channels.</w:t>
      </w:r>
      <w:r w:rsidR="004B7486">
        <w:t xml:space="preserve"> The synchronization is driven by the “value” input only. This prevents re-issuance of a value on receipt of quality or timestamps only.</w:t>
      </w:r>
    </w:p>
    <w:p w14:paraId="5E448197" w14:textId="77777777" w:rsidR="0036106E" w:rsidRPr="005C0DCD" w:rsidDel="0036106E" w:rsidRDefault="0036106E" w:rsidP="00901CD3">
      <w:pPr>
        <w:pStyle w:val="BodyText"/>
      </w:pPr>
    </w:p>
    <w:p w14:paraId="052C7226" w14:textId="77777777" w:rsidR="00901CD3" w:rsidRPr="00F77819" w:rsidRDefault="00901CD3" w:rsidP="00901CD3">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1523CBB0" w14:textId="3F89E9E9" w:rsidR="00DC0373" w:rsidRDefault="00DC0373" w:rsidP="00901CD3">
      <w:pPr>
        <w:pStyle w:val="BodyText"/>
        <w:ind w:left="2160" w:hanging="720"/>
        <w:rPr>
          <w:sz w:val="22"/>
        </w:rPr>
      </w:pPr>
      <w:r>
        <w:rPr>
          <w:sz w:val="22"/>
        </w:rPr>
        <w:t xml:space="preserve">Format – string format for the date-time. </w:t>
      </w:r>
      <w:r w:rsidR="004B7486">
        <w:rPr>
          <w:sz w:val="22"/>
        </w:rPr>
        <w:t>If t</w:t>
      </w:r>
      <w:r>
        <w:rPr>
          <w:sz w:val="22"/>
        </w:rPr>
        <w:t>he “time” input is</w:t>
      </w:r>
      <w:r w:rsidR="004B7486">
        <w:rPr>
          <w:sz w:val="22"/>
        </w:rPr>
        <w:t xml:space="preserve"> textual (as opposed to a date) it is</w:t>
      </w:r>
      <w:r>
        <w:rPr>
          <w:sz w:val="22"/>
        </w:rPr>
        <w:t xml:space="preserve"> converted to a timestamp via this format.</w:t>
      </w:r>
    </w:p>
    <w:p w14:paraId="1949D50A" w14:textId="77777777" w:rsidR="00901CD3" w:rsidRDefault="00901CD3" w:rsidP="00901CD3">
      <w:pPr>
        <w:pStyle w:val="BodyText"/>
        <w:ind w:left="2160" w:hanging="720"/>
        <w:rPr>
          <w:sz w:val="22"/>
        </w:rPr>
      </w:pPr>
      <w:r>
        <w:rPr>
          <w:sz w:val="22"/>
        </w:rPr>
        <w:t xml:space="preserve">SyncInterval – a “coalescing interval”. This is the time allowance for multiple values that have originated in </w:t>
      </w:r>
      <w:r w:rsidR="0067494A">
        <w:rPr>
          <w:sz w:val="22"/>
        </w:rPr>
        <w:t>the</w:t>
      </w:r>
      <w:r>
        <w:rPr>
          <w:sz w:val="22"/>
        </w:rPr>
        <w:t xml:space="preserve"> same scan to be </w:t>
      </w:r>
      <w:r w:rsidR="00E074FC">
        <w:rPr>
          <w:sz w:val="22"/>
        </w:rPr>
        <w:t xml:space="preserve">evaluated at the same time.  ~ </w:t>
      </w:r>
      <w:r>
        <w:rPr>
          <w:sz w:val="22"/>
        </w:rPr>
        <w:t xml:space="preserve">secs. The default value is </w:t>
      </w:r>
      <w:r w:rsidR="00E074FC">
        <w:rPr>
          <w:sz w:val="22"/>
        </w:rPr>
        <w:t>1</w:t>
      </w:r>
      <w:r>
        <w:rPr>
          <w:sz w:val="22"/>
        </w:rPr>
        <w:t xml:space="preserve"> </w:t>
      </w:r>
      <w:r w:rsidR="00E074FC">
        <w:rPr>
          <w:sz w:val="22"/>
        </w:rPr>
        <w:t>sec</w:t>
      </w:r>
      <w:r>
        <w:rPr>
          <w:sz w:val="22"/>
        </w:rPr>
        <w:t>.</w:t>
      </w:r>
    </w:p>
    <w:p w14:paraId="407E99A7" w14:textId="77777777" w:rsidR="00901CD3" w:rsidRPr="00F77819" w:rsidRDefault="00901CD3" w:rsidP="00901CD3">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53D97E46" w14:textId="77777777" w:rsidR="00901CD3" w:rsidRDefault="00DC0373" w:rsidP="00C47B83">
      <w:pPr>
        <w:pStyle w:val="BodyText"/>
        <w:numPr>
          <w:ilvl w:val="0"/>
          <w:numId w:val="29"/>
        </w:numPr>
        <w:spacing w:after="0"/>
        <w:ind w:left="2250"/>
        <w:rPr>
          <w:sz w:val="22"/>
        </w:rPr>
      </w:pPr>
      <w:r>
        <w:rPr>
          <w:sz w:val="22"/>
        </w:rPr>
        <w:t>value</w:t>
      </w:r>
      <w:r w:rsidRPr="00F77819">
        <w:rPr>
          <w:sz w:val="22"/>
        </w:rPr>
        <w:t xml:space="preserve"> </w:t>
      </w:r>
      <w:r w:rsidR="00901CD3" w:rsidRPr="00F77819">
        <w:rPr>
          <w:sz w:val="22"/>
        </w:rPr>
        <w:t xml:space="preserve">– </w:t>
      </w:r>
      <w:r>
        <w:rPr>
          <w:sz w:val="22"/>
        </w:rPr>
        <w:t>value of any data type. This forms the</w:t>
      </w:r>
      <w:r w:rsidR="0036106E">
        <w:rPr>
          <w:sz w:val="22"/>
        </w:rPr>
        <w:t xml:space="preserve"> value component of the output</w:t>
      </w:r>
    </w:p>
    <w:p w14:paraId="59CE1EC4" w14:textId="77777777" w:rsidR="00901CD3" w:rsidRDefault="0036106E" w:rsidP="00C47B83">
      <w:pPr>
        <w:pStyle w:val="BodyText"/>
        <w:numPr>
          <w:ilvl w:val="0"/>
          <w:numId w:val="29"/>
        </w:numPr>
        <w:spacing w:after="0"/>
        <w:ind w:left="2250"/>
        <w:rPr>
          <w:sz w:val="22"/>
        </w:rPr>
      </w:pPr>
      <w:r>
        <w:rPr>
          <w:sz w:val="22"/>
        </w:rPr>
        <w:t xml:space="preserve">quality </w:t>
      </w:r>
      <w:r w:rsidR="00901CD3">
        <w:rPr>
          <w:sz w:val="22"/>
        </w:rPr>
        <w:t xml:space="preserve">– </w:t>
      </w:r>
      <w:r>
        <w:rPr>
          <w:sz w:val="22"/>
        </w:rPr>
        <w:t>quality, a string</w:t>
      </w:r>
      <w:r w:rsidR="00901CD3">
        <w:rPr>
          <w:sz w:val="22"/>
        </w:rPr>
        <w:t xml:space="preserve">. </w:t>
      </w:r>
      <w:r>
        <w:rPr>
          <w:sz w:val="22"/>
        </w:rPr>
        <w:t>If present, this forms the quality component of the output</w:t>
      </w:r>
      <w:r w:rsidR="00901CD3">
        <w:rPr>
          <w:sz w:val="22"/>
        </w:rPr>
        <w:t>.</w:t>
      </w:r>
    </w:p>
    <w:p w14:paraId="537F2F27" w14:textId="376CAFEB" w:rsidR="0036106E" w:rsidRDefault="0036106E" w:rsidP="00C47B83">
      <w:pPr>
        <w:pStyle w:val="BodyText"/>
        <w:numPr>
          <w:ilvl w:val="0"/>
          <w:numId w:val="29"/>
        </w:numPr>
        <w:spacing w:after="0"/>
        <w:ind w:left="2250"/>
        <w:rPr>
          <w:sz w:val="22"/>
        </w:rPr>
      </w:pPr>
      <w:r>
        <w:rPr>
          <w:sz w:val="22"/>
        </w:rPr>
        <w:lastRenderedPageBreak/>
        <w:t xml:space="preserve">time – a </w:t>
      </w:r>
      <w:r w:rsidR="004B7486">
        <w:rPr>
          <w:sz w:val="22"/>
        </w:rPr>
        <w:t xml:space="preserve">date or a </w:t>
      </w:r>
      <w:r>
        <w:rPr>
          <w:sz w:val="22"/>
        </w:rPr>
        <w:t xml:space="preserve">string in the format specified. If present, this forms the timestamp component of the output. </w:t>
      </w:r>
    </w:p>
    <w:p w14:paraId="5140BEDD" w14:textId="77777777" w:rsidR="00901CD3" w:rsidRDefault="00901CD3" w:rsidP="00C47B83">
      <w:pPr>
        <w:pStyle w:val="BodyText"/>
        <w:numPr>
          <w:ilvl w:val="0"/>
          <w:numId w:val="29"/>
        </w:numPr>
        <w:spacing w:after="0"/>
        <w:ind w:left="2250"/>
        <w:rPr>
          <w:sz w:val="22"/>
        </w:rPr>
      </w:pPr>
      <w:r>
        <w:rPr>
          <w:sz w:val="22"/>
        </w:rPr>
        <w:t>out</w:t>
      </w:r>
      <w:r w:rsidRPr="00F77819">
        <w:rPr>
          <w:sz w:val="22"/>
        </w:rPr>
        <w:t xml:space="preserve"> – </w:t>
      </w:r>
      <w:r w:rsidR="00DC0373">
        <w:rPr>
          <w:sz w:val="22"/>
        </w:rPr>
        <w:t xml:space="preserve">qualified </w:t>
      </w:r>
      <w:r>
        <w:rPr>
          <w:sz w:val="22"/>
        </w:rPr>
        <w:t xml:space="preserve">value </w:t>
      </w:r>
      <w:r w:rsidR="0036106E">
        <w:rPr>
          <w:sz w:val="22"/>
        </w:rPr>
        <w:t>constructed from the three input channels</w:t>
      </w:r>
      <w:r>
        <w:rPr>
          <w:sz w:val="22"/>
        </w:rPr>
        <w:t>.</w:t>
      </w:r>
    </w:p>
    <w:p w14:paraId="3BE6FA01" w14:textId="77777777" w:rsidR="00DC0373" w:rsidRDefault="00DC0373" w:rsidP="00DC0373">
      <w:pPr>
        <w:pStyle w:val="Heading4"/>
      </w:pPr>
      <w:r>
        <w:t>Quotient</w:t>
      </w:r>
    </w:p>
    <w:p w14:paraId="2711CA69" w14:textId="77777777" w:rsidR="00DC0373" w:rsidRDefault="00DC0373" w:rsidP="00DC0373">
      <w:pPr>
        <w:pStyle w:val="ArialBody"/>
        <w:ind w:left="360"/>
      </w:pPr>
      <w:r>
        <w:t>Compute the quotient of two inputs. Report the value a port “a” divided by the value of the port labelled “b”. On a reset, all existing values are forgotten.</w:t>
      </w:r>
    </w:p>
    <w:p w14:paraId="708EF402" w14:textId="77777777" w:rsidR="00DC0373" w:rsidRPr="005C0DCD" w:rsidRDefault="00DC0373" w:rsidP="00DC0373">
      <w:pPr>
        <w:pStyle w:val="BodyText"/>
      </w:pPr>
    </w:p>
    <w:p w14:paraId="3733F713" w14:textId="77777777" w:rsidR="00DC0373" w:rsidRPr="00F77819" w:rsidRDefault="00DC0373" w:rsidP="00DC0373">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5F9A619A" w14:textId="77777777" w:rsidR="00DC0373" w:rsidRDefault="00DC0373" w:rsidP="00DC0373">
      <w:pPr>
        <w:pStyle w:val="BodyText"/>
        <w:ind w:left="2160" w:hanging="720"/>
        <w:rPr>
          <w:sz w:val="22"/>
        </w:rPr>
      </w:pPr>
      <w:r>
        <w:rPr>
          <w:sz w:val="22"/>
        </w:rPr>
        <w:t>SyncInterval – a “coalescing interval”. This is the time allowance for multiple values that have originated in the same scan to be evaluated at the same time.  ~ secs. The default value is 1 sec.</w:t>
      </w:r>
    </w:p>
    <w:p w14:paraId="409F38A5" w14:textId="77777777" w:rsidR="00DC0373" w:rsidRPr="00F77819" w:rsidRDefault="00DC0373" w:rsidP="00DC0373">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374CFAC4" w14:textId="77777777" w:rsidR="00DC0373" w:rsidRDefault="00DC0373" w:rsidP="00DC0373">
      <w:pPr>
        <w:pStyle w:val="BodyText"/>
        <w:numPr>
          <w:ilvl w:val="0"/>
          <w:numId w:val="29"/>
        </w:numPr>
        <w:spacing w:after="0"/>
        <w:rPr>
          <w:sz w:val="22"/>
        </w:rPr>
      </w:pPr>
      <w:r>
        <w:rPr>
          <w:sz w:val="22"/>
        </w:rPr>
        <w:t>a</w:t>
      </w:r>
      <w:r w:rsidRPr="00F77819">
        <w:rPr>
          <w:sz w:val="22"/>
        </w:rPr>
        <w:t xml:space="preserve"> – </w:t>
      </w:r>
      <w:r>
        <w:rPr>
          <w:sz w:val="22"/>
        </w:rPr>
        <w:t>data value. The dividend</w:t>
      </w:r>
    </w:p>
    <w:p w14:paraId="1F3D0F77" w14:textId="77777777" w:rsidR="00DC0373" w:rsidRDefault="00DC0373" w:rsidP="00DC0373">
      <w:pPr>
        <w:pStyle w:val="BodyText"/>
        <w:numPr>
          <w:ilvl w:val="0"/>
          <w:numId w:val="29"/>
        </w:numPr>
        <w:spacing w:after="0"/>
        <w:rPr>
          <w:sz w:val="22"/>
        </w:rPr>
      </w:pPr>
      <w:r>
        <w:rPr>
          <w:sz w:val="22"/>
        </w:rPr>
        <w:t>b – data value. The divisor.</w:t>
      </w:r>
    </w:p>
    <w:p w14:paraId="04870F0B" w14:textId="77777777" w:rsidR="00DC0373" w:rsidRDefault="00DC0373" w:rsidP="00DC0373">
      <w:pPr>
        <w:pStyle w:val="BodyText"/>
        <w:numPr>
          <w:ilvl w:val="0"/>
          <w:numId w:val="29"/>
        </w:numPr>
        <w:spacing w:after="0"/>
        <w:rPr>
          <w:sz w:val="22"/>
        </w:rPr>
      </w:pPr>
      <w:r>
        <w:rPr>
          <w:sz w:val="22"/>
        </w:rPr>
        <w:t>out</w:t>
      </w:r>
      <w:r w:rsidRPr="00F77819">
        <w:rPr>
          <w:sz w:val="22"/>
        </w:rPr>
        <w:t xml:space="preserve"> – </w:t>
      </w:r>
      <w:r>
        <w:rPr>
          <w:sz w:val="22"/>
        </w:rPr>
        <w:t>double value representing the quotient of the inputs. The output timestamp is updated.</w:t>
      </w:r>
    </w:p>
    <w:p w14:paraId="4C58BF0F" w14:textId="77777777" w:rsidR="00DC0373" w:rsidRDefault="00DC0373" w:rsidP="00901CD3">
      <w:pPr>
        <w:pStyle w:val="BodyText"/>
        <w:numPr>
          <w:ilvl w:val="0"/>
          <w:numId w:val="29"/>
        </w:numPr>
        <w:spacing w:after="0"/>
        <w:rPr>
          <w:sz w:val="22"/>
        </w:rPr>
      </w:pPr>
    </w:p>
    <w:p w14:paraId="03A686C8" w14:textId="77777777" w:rsidR="007C022C" w:rsidRDefault="0067494A">
      <w:pPr>
        <w:pStyle w:val="Heading4"/>
      </w:pPr>
      <w:r>
        <w:t>Random</w:t>
      </w:r>
    </w:p>
    <w:p w14:paraId="268D6273" w14:textId="77777777" w:rsidR="0067494A" w:rsidRDefault="0067494A" w:rsidP="0067494A">
      <w:pPr>
        <w:pStyle w:val="ArialBody"/>
        <w:ind w:left="360"/>
      </w:pPr>
      <w:r>
        <w:t xml:space="preserve">This block is a noise generator. It alters the input value </w:t>
      </w:r>
      <w:r w:rsidR="00267298">
        <w:t>by selecting a random sample from one of several statistical distributions, adding it to the input</w:t>
      </w:r>
      <w:r>
        <w:t xml:space="preserve"> </w:t>
      </w:r>
      <w:r w:rsidR="00267298">
        <w:t>and propagating</w:t>
      </w:r>
      <w:r>
        <w:t xml:space="preserve"> the result. There is no reset behavior.</w:t>
      </w:r>
    </w:p>
    <w:p w14:paraId="1906ADAC" w14:textId="77777777" w:rsidR="0067494A" w:rsidRPr="005C0DCD" w:rsidRDefault="0067494A" w:rsidP="0067494A">
      <w:pPr>
        <w:pStyle w:val="BodyText"/>
      </w:pPr>
    </w:p>
    <w:p w14:paraId="3041556F" w14:textId="77777777" w:rsidR="0067494A" w:rsidRPr="00F77819" w:rsidRDefault="0067494A" w:rsidP="0067494A">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557754C5" w14:textId="77777777" w:rsidR="0067494A" w:rsidRDefault="00FB7FE8" w:rsidP="00267298">
      <w:pPr>
        <w:pStyle w:val="BodyText"/>
        <w:spacing w:after="0"/>
        <w:ind w:left="2160" w:hanging="720"/>
        <w:rPr>
          <w:sz w:val="22"/>
        </w:rPr>
      </w:pPr>
      <w:r>
        <w:rPr>
          <w:sz w:val="22"/>
        </w:rPr>
        <w:t>Distribution</w:t>
      </w:r>
      <w:r w:rsidR="0067494A">
        <w:rPr>
          <w:sz w:val="22"/>
        </w:rPr>
        <w:t xml:space="preserve"> – </w:t>
      </w:r>
      <w:r>
        <w:rPr>
          <w:sz w:val="22"/>
        </w:rPr>
        <w:t xml:space="preserve">the random distribution, </w:t>
      </w:r>
      <w:r w:rsidR="00267298">
        <w:rPr>
          <w:sz w:val="22"/>
        </w:rPr>
        <w:t>one of</w:t>
      </w:r>
      <w:r>
        <w:rPr>
          <w:sz w:val="22"/>
        </w:rPr>
        <w:t xml:space="preserve"> </w:t>
      </w:r>
      <w:r w:rsidR="00E46C9B" w:rsidRPr="00E46C9B">
        <w:rPr>
          <w:rFonts w:ascii="Courier" w:hAnsi="Courier"/>
          <w:sz w:val="22"/>
        </w:rPr>
        <w:t>EXPONENTIAL, NORMAL</w:t>
      </w:r>
      <w:r>
        <w:rPr>
          <w:sz w:val="22"/>
        </w:rPr>
        <w:t xml:space="preserve"> or </w:t>
      </w:r>
      <w:r w:rsidR="00E46C9B" w:rsidRPr="00E46C9B">
        <w:rPr>
          <w:rFonts w:ascii="Courier" w:hAnsi="Courier"/>
          <w:sz w:val="22"/>
        </w:rPr>
        <w:t>UNIFORM</w:t>
      </w:r>
      <w:r>
        <w:rPr>
          <w:sz w:val="22"/>
        </w:rPr>
        <w:t>.</w:t>
      </w:r>
    </w:p>
    <w:p w14:paraId="5DFBF46A" w14:textId="77777777" w:rsidR="00FB7FE8" w:rsidRDefault="00FB7FE8" w:rsidP="00267298">
      <w:pPr>
        <w:pStyle w:val="BodyText"/>
        <w:spacing w:after="0"/>
        <w:ind w:left="2160" w:hanging="720"/>
        <w:rPr>
          <w:sz w:val="22"/>
        </w:rPr>
      </w:pPr>
      <w:r>
        <w:rPr>
          <w:sz w:val="22"/>
        </w:rPr>
        <w:t xml:space="preserve">Lower – least possible value when using a </w:t>
      </w:r>
      <w:r w:rsidRPr="00FB7FE8">
        <w:rPr>
          <w:rFonts w:ascii="Courier" w:hAnsi="Courier"/>
          <w:sz w:val="22"/>
        </w:rPr>
        <w:t>UNIFORM</w:t>
      </w:r>
      <w:r>
        <w:rPr>
          <w:sz w:val="22"/>
        </w:rPr>
        <w:t xml:space="preserve"> distribution.</w:t>
      </w:r>
    </w:p>
    <w:p w14:paraId="25DC6119" w14:textId="77777777" w:rsidR="00FB7FE8" w:rsidRDefault="00FB7FE8" w:rsidP="00267298">
      <w:pPr>
        <w:pStyle w:val="BodyText"/>
        <w:spacing w:after="0"/>
        <w:ind w:left="2160" w:hanging="720"/>
        <w:rPr>
          <w:sz w:val="22"/>
        </w:rPr>
      </w:pPr>
      <w:r>
        <w:rPr>
          <w:sz w:val="22"/>
        </w:rPr>
        <w:t xml:space="preserve">Upper – greatest possible value when a </w:t>
      </w:r>
      <w:r w:rsidRPr="00FB7FE8">
        <w:rPr>
          <w:rFonts w:ascii="Courier" w:hAnsi="Courier"/>
          <w:sz w:val="22"/>
        </w:rPr>
        <w:t>UNIFORM</w:t>
      </w:r>
      <w:r>
        <w:rPr>
          <w:sz w:val="22"/>
        </w:rPr>
        <w:t xml:space="preserve"> distribution is selected.</w:t>
      </w:r>
    </w:p>
    <w:p w14:paraId="1285C6B7" w14:textId="77777777" w:rsidR="00FB7FE8" w:rsidRDefault="00FB7FE8" w:rsidP="00267298">
      <w:pPr>
        <w:pStyle w:val="BodyText"/>
        <w:spacing w:after="0"/>
        <w:ind w:left="2160" w:hanging="720"/>
        <w:rPr>
          <w:sz w:val="22"/>
        </w:rPr>
      </w:pPr>
      <w:r>
        <w:rPr>
          <w:sz w:val="22"/>
        </w:rPr>
        <w:t xml:space="preserve">Mean – when </w:t>
      </w:r>
      <w:r w:rsidRPr="00FB7FE8">
        <w:rPr>
          <w:rFonts w:ascii="Courier" w:hAnsi="Courier"/>
          <w:sz w:val="22"/>
        </w:rPr>
        <w:t>NORMAL</w:t>
      </w:r>
      <w:r>
        <w:rPr>
          <w:sz w:val="22"/>
        </w:rPr>
        <w:t xml:space="preserve"> distribution is used.</w:t>
      </w:r>
    </w:p>
    <w:p w14:paraId="31250AA9" w14:textId="77777777" w:rsidR="00FB7FE8" w:rsidRDefault="00FB7FE8" w:rsidP="00267298">
      <w:pPr>
        <w:pStyle w:val="BodyText"/>
        <w:spacing w:after="0"/>
        <w:ind w:left="2160" w:hanging="720"/>
        <w:rPr>
          <w:sz w:val="22"/>
        </w:rPr>
      </w:pPr>
      <w:r>
        <w:rPr>
          <w:sz w:val="22"/>
        </w:rPr>
        <w:t xml:space="preserve">StandardDeviation – when </w:t>
      </w:r>
      <w:r w:rsidRPr="00FB7FE8">
        <w:rPr>
          <w:rFonts w:ascii="Courier" w:hAnsi="Courier"/>
          <w:sz w:val="22"/>
        </w:rPr>
        <w:t>NORMAL</w:t>
      </w:r>
      <w:r>
        <w:rPr>
          <w:sz w:val="22"/>
        </w:rPr>
        <w:t xml:space="preserve"> distribution is used</w:t>
      </w:r>
    </w:p>
    <w:p w14:paraId="7516C75D" w14:textId="77777777" w:rsidR="0067494A" w:rsidRPr="00F77819" w:rsidRDefault="0067494A" w:rsidP="0067494A">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5EB300D" w14:textId="77777777" w:rsidR="0067494A" w:rsidRDefault="00FB7FE8" w:rsidP="0067494A">
      <w:pPr>
        <w:pStyle w:val="BodyText"/>
        <w:numPr>
          <w:ilvl w:val="0"/>
          <w:numId w:val="29"/>
        </w:numPr>
        <w:spacing w:after="0"/>
        <w:rPr>
          <w:sz w:val="22"/>
        </w:rPr>
      </w:pPr>
      <w:r>
        <w:rPr>
          <w:sz w:val="22"/>
        </w:rPr>
        <w:t>in</w:t>
      </w:r>
      <w:r w:rsidR="0067494A" w:rsidRPr="00F77819">
        <w:rPr>
          <w:sz w:val="22"/>
        </w:rPr>
        <w:t xml:space="preserve"> – </w:t>
      </w:r>
      <w:r>
        <w:rPr>
          <w:sz w:val="22"/>
        </w:rPr>
        <w:t xml:space="preserve">incoming data value. </w:t>
      </w:r>
    </w:p>
    <w:p w14:paraId="2A9F208A" w14:textId="77777777" w:rsidR="0067494A" w:rsidRDefault="0067494A" w:rsidP="0067494A">
      <w:pPr>
        <w:pStyle w:val="BodyText"/>
        <w:numPr>
          <w:ilvl w:val="0"/>
          <w:numId w:val="29"/>
        </w:numPr>
        <w:spacing w:after="0"/>
        <w:rPr>
          <w:sz w:val="22"/>
        </w:rPr>
      </w:pPr>
      <w:r>
        <w:rPr>
          <w:sz w:val="22"/>
        </w:rPr>
        <w:t>out</w:t>
      </w:r>
      <w:r w:rsidRPr="00F77819">
        <w:rPr>
          <w:sz w:val="22"/>
        </w:rPr>
        <w:t xml:space="preserve"> – </w:t>
      </w:r>
      <w:r w:rsidR="00267298">
        <w:rPr>
          <w:sz w:val="22"/>
        </w:rPr>
        <w:t xml:space="preserve">double value representing </w:t>
      </w:r>
      <w:r w:rsidR="00FB7FE8">
        <w:rPr>
          <w:sz w:val="22"/>
        </w:rPr>
        <w:t xml:space="preserve">the input perturbed by addition of a random </w:t>
      </w:r>
      <w:r w:rsidR="00267298">
        <w:rPr>
          <w:sz w:val="22"/>
        </w:rPr>
        <w:t>sample</w:t>
      </w:r>
      <w:r w:rsidR="00FB7FE8">
        <w:rPr>
          <w:sz w:val="22"/>
        </w:rPr>
        <w:t xml:space="preserve"> selected from the specified distribution. The output timestamp retains the value of the input</w:t>
      </w:r>
      <w:r>
        <w:rPr>
          <w:sz w:val="22"/>
        </w:rPr>
        <w:t>.</w:t>
      </w:r>
    </w:p>
    <w:p w14:paraId="35B0225A" w14:textId="77777777" w:rsidR="007E1ADE" w:rsidRDefault="007E1ADE">
      <w:pPr>
        <w:pStyle w:val="BodyText"/>
        <w:spacing w:after="0"/>
        <w:ind w:left="1440"/>
        <w:rPr>
          <w:sz w:val="22"/>
        </w:rPr>
      </w:pPr>
    </w:p>
    <w:p w14:paraId="4122B6D4" w14:textId="77777777" w:rsidR="007E1ADE" w:rsidRDefault="007E1ADE">
      <w:pPr>
        <w:pStyle w:val="BodyText"/>
        <w:spacing w:after="0"/>
        <w:ind w:left="1440"/>
        <w:rPr>
          <w:sz w:val="22"/>
        </w:rPr>
      </w:pPr>
    </w:p>
    <w:p w14:paraId="6BCCBE93" w14:textId="77777777" w:rsidR="007C022C" w:rsidRDefault="008F21D1">
      <w:pPr>
        <w:pStyle w:val="Heading4"/>
      </w:pPr>
      <w:r>
        <w:t>Range Observation</w:t>
      </w:r>
    </w:p>
    <w:p w14:paraId="28B80C42" w14:textId="77777777" w:rsidR="00C0215F" w:rsidRDefault="008F21D1" w:rsidP="008F21D1">
      <w:pPr>
        <w:pStyle w:val="ArialBody"/>
        <w:ind w:left="360"/>
      </w:pPr>
      <w:r>
        <w:t>Validate incoming input data values against a configured set of upper and lower limits</w:t>
      </w:r>
      <w:r w:rsidR="00C0215F">
        <w:t xml:space="preserve"> with optional deadband ranges</w:t>
      </w:r>
      <w:r>
        <w:t>. The output is a truth-value</w:t>
      </w:r>
      <w:r w:rsidR="00C0215F">
        <w:t xml:space="preserve"> according to the truth-table below</w:t>
      </w:r>
      <w:r>
        <w:t xml:space="preserve">. </w:t>
      </w:r>
    </w:p>
    <w:p w14:paraId="37BB0762" w14:textId="77777777" w:rsidR="007E1ADE" w:rsidRDefault="007E1ADE">
      <w:pPr>
        <w:pStyle w:val="BodyText"/>
      </w:pPr>
    </w:p>
    <w:tbl>
      <w:tblPr>
        <w:tblStyle w:val="TableGrid"/>
        <w:tblW w:w="7470" w:type="dxa"/>
        <w:tblInd w:w="918" w:type="dxa"/>
        <w:tblLook w:val="00A0" w:firstRow="1" w:lastRow="0" w:firstColumn="1" w:lastColumn="0" w:noHBand="0" w:noVBand="0"/>
      </w:tblPr>
      <w:tblGrid>
        <w:gridCol w:w="4140"/>
        <w:gridCol w:w="3330"/>
      </w:tblGrid>
      <w:tr w:rsidR="00C0215F" w14:paraId="00EDF2CE" w14:textId="77777777">
        <w:tc>
          <w:tcPr>
            <w:tcW w:w="4140" w:type="dxa"/>
            <w:shd w:val="clear" w:color="auto" w:fill="FFCC00"/>
          </w:tcPr>
          <w:p w14:paraId="1D17186A" w14:textId="77777777" w:rsidR="007E1ADE" w:rsidRDefault="00C0215F">
            <w:pPr>
              <w:pStyle w:val="BodyText"/>
              <w:ind w:right="72" w:hanging="18"/>
              <w:jc w:val="center"/>
            </w:pPr>
            <w:r>
              <w:t>TRUE</w:t>
            </w:r>
          </w:p>
        </w:tc>
        <w:tc>
          <w:tcPr>
            <w:tcW w:w="3330" w:type="dxa"/>
            <w:shd w:val="clear" w:color="auto" w:fill="FFCC00"/>
          </w:tcPr>
          <w:p w14:paraId="1A105DDF" w14:textId="77777777" w:rsidR="007E1ADE" w:rsidRDefault="00C0215F">
            <w:pPr>
              <w:pStyle w:val="BodyText"/>
              <w:jc w:val="center"/>
            </w:pPr>
            <w:r>
              <w:t>FALSE</w:t>
            </w:r>
          </w:p>
        </w:tc>
      </w:tr>
      <w:tr w:rsidR="00C0215F" w14:paraId="57C9343F" w14:textId="77777777">
        <w:tc>
          <w:tcPr>
            <w:tcW w:w="4140" w:type="dxa"/>
          </w:tcPr>
          <w:p w14:paraId="4388848E" w14:textId="77777777" w:rsidR="007E1ADE" w:rsidRDefault="00C0215F">
            <w:pPr>
              <w:pStyle w:val="BodyText"/>
              <w:spacing w:after="0"/>
              <w:ind w:right="72" w:hanging="14"/>
              <w:jc w:val="center"/>
            </w:pPr>
            <w:r>
              <w:t>X &lt; UpperLimit – UpperDeadband</w:t>
            </w:r>
          </w:p>
          <w:p w14:paraId="67520C82" w14:textId="77777777" w:rsidR="007E1ADE" w:rsidRDefault="00C0215F">
            <w:pPr>
              <w:pStyle w:val="BodyText"/>
              <w:spacing w:after="0"/>
              <w:ind w:right="72" w:hanging="14"/>
              <w:jc w:val="center"/>
            </w:pPr>
            <w:r>
              <w:t>and</w:t>
            </w:r>
          </w:p>
          <w:p w14:paraId="51B6C31F" w14:textId="77777777" w:rsidR="007E1ADE" w:rsidRDefault="00C0215F">
            <w:pPr>
              <w:pStyle w:val="BodyText"/>
              <w:spacing w:after="0"/>
              <w:ind w:right="72" w:hanging="14"/>
              <w:jc w:val="center"/>
            </w:pPr>
            <w:r>
              <w:t>X</w:t>
            </w:r>
            <w:r w:rsidR="00260F00">
              <w:t xml:space="preserve"> </w:t>
            </w:r>
            <w:r>
              <w:t>&gt;</w:t>
            </w:r>
            <w:r w:rsidR="00260F00">
              <w:t xml:space="preserve"> LowerLimit + LowerDeadband</w:t>
            </w:r>
          </w:p>
        </w:tc>
        <w:tc>
          <w:tcPr>
            <w:tcW w:w="3330" w:type="dxa"/>
          </w:tcPr>
          <w:p w14:paraId="6B686BAE" w14:textId="77777777" w:rsidR="007E1ADE" w:rsidRDefault="00260F00">
            <w:pPr>
              <w:pStyle w:val="BodyText"/>
              <w:spacing w:after="0"/>
              <w:jc w:val="center"/>
            </w:pPr>
            <w:r>
              <w:t>X &gt; UpperLimit</w:t>
            </w:r>
          </w:p>
          <w:p w14:paraId="1FF7CFE0" w14:textId="77777777" w:rsidR="007E1ADE" w:rsidRDefault="00260F00">
            <w:pPr>
              <w:pStyle w:val="BodyText"/>
              <w:spacing w:after="0"/>
              <w:jc w:val="center"/>
            </w:pPr>
            <w:r>
              <w:t>or</w:t>
            </w:r>
          </w:p>
          <w:p w14:paraId="00EE79F4" w14:textId="77777777" w:rsidR="007E1ADE" w:rsidRDefault="00260F00">
            <w:pPr>
              <w:pStyle w:val="BodyText"/>
              <w:spacing w:after="0"/>
              <w:jc w:val="center"/>
            </w:pPr>
            <w:r>
              <w:t>X &lt; LowerLimit</w:t>
            </w:r>
          </w:p>
        </w:tc>
      </w:tr>
    </w:tbl>
    <w:p w14:paraId="5CE62DFA" w14:textId="77777777" w:rsidR="00C0215F" w:rsidRDefault="00C0215F" w:rsidP="00C0215F">
      <w:pPr>
        <w:pStyle w:val="BodyText"/>
      </w:pPr>
    </w:p>
    <w:p w14:paraId="057EB401" w14:textId="77777777" w:rsidR="00260F00" w:rsidRDefault="00260F00" w:rsidP="00260F00">
      <w:pPr>
        <w:pStyle w:val="ArialBody"/>
        <w:ind w:left="360"/>
        <w:rPr>
          <w:rFonts w:ascii="Courier" w:hAnsi="Courier"/>
        </w:rPr>
      </w:pPr>
      <w:r>
        <w:t xml:space="preserve">For values that in ranges not specified above, retain the most recent past value. On reset the past value is set to </w:t>
      </w:r>
      <w:r w:rsidRPr="00C0215F">
        <w:rPr>
          <w:rFonts w:ascii="Courier" w:hAnsi="Courier"/>
        </w:rPr>
        <w:t>UNKNOWN</w:t>
      </w:r>
      <w:r>
        <w:rPr>
          <w:rFonts w:ascii="Courier" w:hAnsi="Courier"/>
        </w:rPr>
        <w:t>.</w:t>
      </w:r>
    </w:p>
    <w:p w14:paraId="68CC3838" w14:textId="77777777" w:rsidR="007E1ADE" w:rsidRDefault="007E1ADE">
      <w:pPr>
        <w:pStyle w:val="BodyText"/>
      </w:pPr>
    </w:p>
    <w:p w14:paraId="7D959C79" w14:textId="77777777" w:rsidR="008F21D1" w:rsidRDefault="008F21D1" w:rsidP="008F21D1">
      <w:pPr>
        <w:pStyle w:val="NormalWeb"/>
        <w:spacing w:before="2" w:after="2"/>
        <w:ind w:left="1350" w:hanging="630"/>
        <w:rPr>
          <w:rFonts w:ascii="Arial" w:hAnsi="Arial"/>
          <w:sz w:val="22"/>
        </w:rPr>
      </w:pPr>
      <w:r>
        <w:rPr>
          <w:rFonts w:ascii="Arial" w:hAnsi="Arial"/>
          <w:sz w:val="22"/>
          <w:szCs w:val="24"/>
          <w:shd w:val="clear" w:color="auto" w:fill="FFFFFF"/>
        </w:rPr>
        <w:t>Properties:</w:t>
      </w:r>
    </w:p>
    <w:p w14:paraId="6FA0CFE1" w14:textId="77777777" w:rsidR="008F21D1" w:rsidRDefault="008F21D1" w:rsidP="008F21D1">
      <w:pPr>
        <w:pStyle w:val="BodyText"/>
        <w:spacing w:after="0"/>
        <w:ind w:left="2160" w:hanging="806"/>
        <w:rPr>
          <w:sz w:val="22"/>
        </w:rPr>
      </w:pPr>
      <w:r>
        <w:rPr>
          <w:sz w:val="22"/>
        </w:rPr>
        <w:t>LowerLimit</w:t>
      </w:r>
      <w:r w:rsidRPr="00F141EF">
        <w:rPr>
          <w:sz w:val="22"/>
        </w:rPr>
        <w:t xml:space="preserve"> – </w:t>
      </w:r>
      <w:r>
        <w:rPr>
          <w:sz w:val="22"/>
        </w:rPr>
        <w:t>the value of the lower limit</w:t>
      </w:r>
      <w:r w:rsidR="00260F00">
        <w:rPr>
          <w:sz w:val="22"/>
        </w:rPr>
        <w:t>, default is zero.</w:t>
      </w:r>
    </w:p>
    <w:p w14:paraId="0753E9BF" w14:textId="77777777" w:rsidR="008F21D1" w:rsidRDefault="008F21D1" w:rsidP="008F21D1">
      <w:pPr>
        <w:pStyle w:val="BodyText"/>
        <w:spacing w:after="0"/>
        <w:ind w:left="2160" w:hanging="806"/>
        <w:rPr>
          <w:sz w:val="22"/>
        </w:rPr>
      </w:pPr>
      <w:r>
        <w:rPr>
          <w:sz w:val="22"/>
        </w:rPr>
        <w:t>UpperLimit</w:t>
      </w:r>
      <w:r w:rsidRPr="00F141EF">
        <w:rPr>
          <w:sz w:val="22"/>
        </w:rPr>
        <w:t xml:space="preserve"> – </w:t>
      </w:r>
      <w:r>
        <w:rPr>
          <w:sz w:val="22"/>
        </w:rPr>
        <w:t>the value of the upper limit</w:t>
      </w:r>
      <w:r w:rsidR="00260F00">
        <w:rPr>
          <w:sz w:val="22"/>
        </w:rPr>
        <w:t>, default is zero</w:t>
      </w:r>
      <w:r w:rsidRPr="00F141EF">
        <w:rPr>
          <w:sz w:val="22"/>
        </w:rPr>
        <w:t>.</w:t>
      </w:r>
    </w:p>
    <w:p w14:paraId="393AF35E" w14:textId="77777777" w:rsidR="00C0215F" w:rsidRDefault="00C0215F" w:rsidP="00C0215F">
      <w:pPr>
        <w:pStyle w:val="BodyText"/>
        <w:spacing w:after="0"/>
        <w:ind w:left="2160" w:hanging="806"/>
        <w:rPr>
          <w:sz w:val="22"/>
        </w:rPr>
      </w:pPr>
      <w:r>
        <w:rPr>
          <w:sz w:val="22"/>
        </w:rPr>
        <w:t>LowerDeadband</w:t>
      </w:r>
      <w:r w:rsidRPr="00F141EF">
        <w:rPr>
          <w:sz w:val="22"/>
        </w:rPr>
        <w:t xml:space="preserve">– </w:t>
      </w:r>
      <w:r>
        <w:rPr>
          <w:sz w:val="22"/>
        </w:rPr>
        <w:t>tolerance around the lower limit</w:t>
      </w:r>
      <w:r w:rsidR="00260F00">
        <w:rPr>
          <w:sz w:val="22"/>
        </w:rPr>
        <w:t>, default is zero</w:t>
      </w:r>
      <w:r w:rsidRPr="00F141EF">
        <w:rPr>
          <w:sz w:val="22"/>
        </w:rPr>
        <w:t>.</w:t>
      </w:r>
    </w:p>
    <w:p w14:paraId="259732B8" w14:textId="77777777" w:rsidR="00C0215F" w:rsidRDefault="00C0215F" w:rsidP="00C0215F">
      <w:pPr>
        <w:pStyle w:val="BodyText"/>
        <w:spacing w:after="0"/>
        <w:ind w:left="2160" w:hanging="806"/>
        <w:rPr>
          <w:sz w:val="22"/>
        </w:rPr>
      </w:pPr>
      <w:r>
        <w:rPr>
          <w:sz w:val="22"/>
        </w:rPr>
        <w:t>UpperDeadband</w:t>
      </w:r>
      <w:r w:rsidRPr="00F141EF">
        <w:rPr>
          <w:sz w:val="22"/>
        </w:rPr>
        <w:t xml:space="preserve"> – </w:t>
      </w:r>
      <w:r>
        <w:rPr>
          <w:sz w:val="22"/>
        </w:rPr>
        <w:t>tolerance around the upper limit</w:t>
      </w:r>
      <w:r w:rsidR="00260F00">
        <w:rPr>
          <w:sz w:val="22"/>
        </w:rPr>
        <w:t>, default is zero</w:t>
      </w:r>
      <w:r w:rsidRPr="00F141EF">
        <w:rPr>
          <w:sz w:val="22"/>
        </w:rPr>
        <w:t>.</w:t>
      </w:r>
    </w:p>
    <w:p w14:paraId="348180F4" w14:textId="77777777" w:rsidR="00C0215F" w:rsidRDefault="00C0215F" w:rsidP="008F21D1">
      <w:pPr>
        <w:pStyle w:val="BodyText"/>
        <w:spacing w:after="0"/>
        <w:ind w:left="2160" w:hanging="806"/>
        <w:rPr>
          <w:sz w:val="22"/>
        </w:rPr>
      </w:pPr>
    </w:p>
    <w:p w14:paraId="673CEEC0" w14:textId="77777777" w:rsidR="008F21D1" w:rsidRPr="00F77819" w:rsidRDefault="008F21D1" w:rsidP="008F21D1">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27A01AFC" w14:textId="77777777" w:rsidR="008F21D1" w:rsidRDefault="008F21D1" w:rsidP="008F21D1">
      <w:pPr>
        <w:pStyle w:val="BodyText"/>
        <w:numPr>
          <w:ilvl w:val="0"/>
          <w:numId w:val="29"/>
        </w:numPr>
        <w:spacing w:after="0"/>
        <w:rPr>
          <w:sz w:val="22"/>
        </w:rPr>
      </w:pPr>
      <w:r>
        <w:rPr>
          <w:sz w:val="22"/>
        </w:rPr>
        <w:t>in</w:t>
      </w:r>
      <w:r w:rsidRPr="00F77819">
        <w:rPr>
          <w:sz w:val="22"/>
        </w:rPr>
        <w:t xml:space="preserve"> – </w:t>
      </w:r>
      <w:r>
        <w:rPr>
          <w:sz w:val="22"/>
        </w:rPr>
        <w:t>data connection, the raw input.</w:t>
      </w:r>
    </w:p>
    <w:p w14:paraId="44380A37" w14:textId="77777777" w:rsidR="008F21D1" w:rsidRDefault="008F21D1" w:rsidP="008F21D1">
      <w:pPr>
        <w:pStyle w:val="BodyText"/>
        <w:numPr>
          <w:ilvl w:val="0"/>
          <w:numId w:val="29"/>
        </w:numPr>
        <w:spacing w:after="0"/>
        <w:rPr>
          <w:sz w:val="22"/>
        </w:rPr>
      </w:pPr>
      <w:r>
        <w:rPr>
          <w:sz w:val="22"/>
        </w:rPr>
        <w:t>out – truthvalue connection, the result.</w:t>
      </w:r>
    </w:p>
    <w:p w14:paraId="34ECC390" w14:textId="77777777" w:rsidR="007C022C" w:rsidRDefault="001D5AA4">
      <w:pPr>
        <w:pStyle w:val="Heading4"/>
      </w:pPr>
      <w:r>
        <w:t>Readout</w:t>
      </w:r>
    </w:p>
    <w:p w14:paraId="7A172E25" w14:textId="3FE0B238" w:rsidR="001D5AA4" w:rsidRDefault="003E0257" w:rsidP="00176F6A">
      <w:pPr>
        <w:pStyle w:val="ArialBody"/>
        <w:ind w:left="360"/>
      </w:pPr>
      <w:r w:rsidRPr="003E0257">
        <w:t>This block has no behavior. It simply prop</w:t>
      </w:r>
      <w:r w:rsidR="00E1389F">
        <w:t>a</w:t>
      </w:r>
      <w:r w:rsidRPr="003E0257">
        <w:t>gates any value on its input to its output. Its function is to provide a place to display the current value of its input connection.</w:t>
      </w:r>
    </w:p>
    <w:p w14:paraId="6652428A" w14:textId="77777777" w:rsidR="007C022C" w:rsidRDefault="007C022C">
      <w:pPr>
        <w:pStyle w:val="BodyText"/>
      </w:pPr>
    </w:p>
    <w:p w14:paraId="7CCFA722" w14:textId="21E67D44" w:rsidR="004846BA" w:rsidRDefault="004846BA" w:rsidP="004846BA">
      <w:pPr>
        <w:pStyle w:val="ArialBody"/>
        <w:ind w:left="360"/>
      </w:pPr>
      <w:r>
        <w:t>The format must contain exac</w:t>
      </w:r>
      <w:r w:rsidR="00E1389F">
        <w:t>t</w:t>
      </w:r>
      <w:r>
        <w:t>ly one form of “%s” (for string data), or “%d” (for integer data), or “%f” (for floating point data). If no format is specified, “%s” is assumed</w:t>
      </w:r>
      <w:r w:rsidRPr="004846BA">
        <w:t>.</w:t>
      </w:r>
      <w:r w:rsidR="00B03C83">
        <w:t xml:space="preserve"> The format strings may be modified with a width and precision. E.g. “%5.3f” means “display leaving space for at least 5 digits with 3 following the decimal”. Further options can be found in the the Java 8 documentation (</w:t>
      </w:r>
      <w:r w:rsidR="00B03C83" w:rsidRPr="00B03C83">
        <w:t>http://docs.oracle.co</w:t>
      </w:r>
      <w:r w:rsidR="00B03C83">
        <w:t xml:space="preserve">m/javase/8/docs/api) for </w:t>
      </w:r>
      <w:r w:rsidR="000E68B2" w:rsidRPr="006F5951">
        <w:rPr>
          <w:i/>
        </w:rPr>
        <w:t>String.format(</w:t>
      </w:r>
      <w:r w:rsidR="00B03C83">
        <w:t>).</w:t>
      </w:r>
    </w:p>
    <w:p w14:paraId="454BBEFC" w14:textId="77777777" w:rsidR="00611D1C" w:rsidRPr="004846BA" w:rsidRDefault="00611D1C">
      <w:pPr>
        <w:pStyle w:val="BodyText"/>
      </w:pPr>
    </w:p>
    <w:p w14:paraId="05EA984D" w14:textId="77777777" w:rsidR="001D5AA4" w:rsidRPr="004846BA" w:rsidRDefault="003E0257" w:rsidP="001D5AA4">
      <w:pPr>
        <w:pStyle w:val="NormalWeb"/>
        <w:spacing w:before="2" w:after="2"/>
        <w:ind w:left="1350" w:hanging="630"/>
        <w:rPr>
          <w:rFonts w:ascii="Arial" w:hAnsi="Arial"/>
          <w:sz w:val="22"/>
        </w:rPr>
      </w:pPr>
      <w:r w:rsidRPr="003E0257">
        <w:rPr>
          <w:rFonts w:ascii="Arial" w:hAnsi="Arial"/>
          <w:sz w:val="22"/>
          <w:szCs w:val="24"/>
          <w:shd w:val="clear" w:color="auto" w:fill="FFFFFF"/>
        </w:rPr>
        <w:t>Properties:</w:t>
      </w:r>
    </w:p>
    <w:p w14:paraId="13E171C8" w14:textId="77777777" w:rsidR="001D5AA4" w:rsidRDefault="003E0257" w:rsidP="001D5AA4">
      <w:pPr>
        <w:pStyle w:val="BodyText"/>
        <w:ind w:left="2160" w:hanging="720"/>
        <w:rPr>
          <w:sz w:val="22"/>
        </w:rPr>
      </w:pPr>
      <w:r w:rsidRPr="003E0257">
        <w:rPr>
          <w:sz w:val="22"/>
        </w:rPr>
        <w:t>Format – the format in which to display the value. See java documentation for String.format() for format configuration.</w:t>
      </w:r>
      <w:r w:rsidR="004846BA">
        <w:rPr>
          <w:sz w:val="22"/>
        </w:rPr>
        <w:t xml:space="preserve"> The format must accept exactly one argument. The argument will be coerced into the data type specified by the format.</w:t>
      </w:r>
    </w:p>
    <w:p w14:paraId="4AD6B4C9" w14:textId="77777777" w:rsidR="00F11A15" w:rsidRPr="004846BA" w:rsidRDefault="00F11A15" w:rsidP="00F11A15">
      <w:pPr>
        <w:pStyle w:val="BodyText"/>
        <w:ind w:left="2160" w:hanging="720"/>
        <w:rPr>
          <w:sz w:val="22"/>
        </w:rPr>
      </w:pPr>
      <w:r>
        <w:rPr>
          <w:sz w:val="22"/>
        </w:rPr>
        <w:t xml:space="preserve">Value – the most recent value to pass through the block. </w:t>
      </w:r>
      <w:r w:rsidR="00072AA5">
        <w:rPr>
          <w:sz w:val="22"/>
        </w:rPr>
        <w:t>c</w:t>
      </w:r>
      <w:r>
        <w:rPr>
          <w:sz w:val="22"/>
        </w:rPr>
        <w:t xml:space="preserve"> </w:t>
      </w:r>
    </w:p>
    <w:p w14:paraId="29E26687" w14:textId="77777777" w:rsidR="00F11A15" w:rsidRPr="004846BA" w:rsidRDefault="00F11A15" w:rsidP="001D5AA4">
      <w:pPr>
        <w:pStyle w:val="BodyText"/>
        <w:ind w:left="2160" w:hanging="720"/>
        <w:rPr>
          <w:sz w:val="22"/>
        </w:rPr>
      </w:pPr>
    </w:p>
    <w:p w14:paraId="6D8404E9" w14:textId="77777777" w:rsidR="001D5AA4" w:rsidRPr="004846BA" w:rsidRDefault="003E0257" w:rsidP="001D5AA4">
      <w:pPr>
        <w:pStyle w:val="NormalWeb"/>
        <w:spacing w:before="2" w:after="2"/>
        <w:ind w:left="1350" w:hanging="630"/>
        <w:rPr>
          <w:rFonts w:ascii="Arial" w:hAnsi="Arial"/>
          <w:sz w:val="22"/>
        </w:rPr>
      </w:pPr>
      <w:r w:rsidRPr="003E0257">
        <w:rPr>
          <w:rFonts w:ascii="Arial" w:hAnsi="Arial"/>
          <w:sz w:val="22"/>
          <w:szCs w:val="24"/>
          <w:shd w:val="clear" w:color="auto" w:fill="FFFFFF"/>
        </w:rPr>
        <w:t>Connections:</w:t>
      </w:r>
    </w:p>
    <w:p w14:paraId="7CBD3D80" w14:textId="77777777" w:rsidR="001D5AA4" w:rsidRPr="004846BA" w:rsidRDefault="003E0257" w:rsidP="001D5AA4">
      <w:pPr>
        <w:pStyle w:val="BodyText"/>
        <w:numPr>
          <w:ilvl w:val="0"/>
          <w:numId w:val="29"/>
        </w:numPr>
        <w:spacing w:after="0"/>
        <w:rPr>
          <w:sz w:val="22"/>
        </w:rPr>
      </w:pPr>
      <w:r w:rsidRPr="003E0257">
        <w:rPr>
          <w:sz w:val="22"/>
        </w:rPr>
        <w:t>in – data value.</w:t>
      </w:r>
    </w:p>
    <w:p w14:paraId="02ED5635" w14:textId="77777777" w:rsidR="001D5AA4" w:rsidRPr="004846BA" w:rsidRDefault="003E0257" w:rsidP="001D5AA4">
      <w:pPr>
        <w:pStyle w:val="BodyText"/>
        <w:numPr>
          <w:ilvl w:val="0"/>
          <w:numId w:val="29"/>
        </w:numPr>
        <w:spacing w:after="0"/>
        <w:rPr>
          <w:sz w:val="22"/>
        </w:rPr>
      </w:pPr>
      <w:r w:rsidRPr="003E0257">
        <w:rPr>
          <w:sz w:val="22"/>
        </w:rPr>
        <w:t>out – data value. The timestamp is not altered from the input.</w:t>
      </w:r>
    </w:p>
    <w:p w14:paraId="6610E8B9" w14:textId="77777777" w:rsidR="00611D1C" w:rsidRDefault="00611D1C">
      <w:pPr>
        <w:pStyle w:val="BodyText"/>
        <w:spacing w:after="0"/>
        <w:ind w:left="1440"/>
        <w:rPr>
          <w:sz w:val="22"/>
        </w:rPr>
      </w:pPr>
    </w:p>
    <w:p w14:paraId="31BCE743" w14:textId="77777777" w:rsidR="007C022C" w:rsidRDefault="00BB1974">
      <w:pPr>
        <w:pStyle w:val="Heading4"/>
      </w:pPr>
      <w:r>
        <w:t>Receiver</w:t>
      </w:r>
    </w:p>
    <w:p w14:paraId="3700CEF4" w14:textId="77777777" w:rsidR="00BB1974" w:rsidRPr="00176F6A" w:rsidRDefault="00BB1974" w:rsidP="00BB1974">
      <w:pPr>
        <w:pStyle w:val="ArialBody"/>
        <w:ind w:left="360"/>
        <w:rPr>
          <w:i/>
        </w:rPr>
      </w:pPr>
      <w:r>
        <w:rPr>
          <w:i/>
        </w:rPr>
        <w:t xml:space="preserve">Accept a signal message from the “engine” and propagate it on the output connection. </w:t>
      </w:r>
      <w:r w:rsidRPr="005D4B0C">
        <w:rPr>
          <w:i/>
        </w:rPr>
        <w:t xml:space="preserve">This block </w:t>
      </w:r>
      <w:r>
        <w:rPr>
          <w:i/>
        </w:rPr>
        <w:t>is largely superfluous since any block can be configured to receive signals</w:t>
      </w:r>
      <w:r w:rsidRPr="005D4B0C">
        <w:rPr>
          <w:i/>
        </w:rPr>
        <w:t>.</w:t>
      </w:r>
    </w:p>
    <w:p w14:paraId="351049C6" w14:textId="77777777" w:rsidR="00BB1974" w:rsidRDefault="00BB1974" w:rsidP="00BB1974">
      <w:pPr>
        <w:pStyle w:val="BodyText"/>
      </w:pPr>
    </w:p>
    <w:p w14:paraId="4CEAF052" w14:textId="77777777" w:rsidR="00BB1974" w:rsidRPr="00B911F0" w:rsidRDefault="00BB1974" w:rsidP="00BB1974">
      <w:pPr>
        <w:pStyle w:val="NormalWeb"/>
        <w:spacing w:before="2" w:after="2"/>
        <w:ind w:left="1350" w:hanging="630"/>
        <w:rPr>
          <w:rFonts w:ascii="Arial" w:hAnsi="Arial"/>
          <w:i/>
          <w:sz w:val="22"/>
        </w:rPr>
      </w:pPr>
      <w:r w:rsidRPr="005D4B0C">
        <w:rPr>
          <w:rFonts w:ascii="Arial" w:hAnsi="Arial"/>
          <w:i/>
          <w:sz w:val="22"/>
          <w:szCs w:val="24"/>
          <w:shd w:val="clear" w:color="auto" w:fill="FFFFFF"/>
        </w:rPr>
        <w:t>Properties:</w:t>
      </w:r>
    </w:p>
    <w:p w14:paraId="6C1246E3" w14:textId="77777777" w:rsidR="00BB1974" w:rsidRPr="00B911F0" w:rsidRDefault="00BB1974" w:rsidP="00BB1974">
      <w:pPr>
        <w:pStyle w:val="BodyText"/>
        <w:ind w:left="2160" w:hanging="720"/>
        <w:rPr>
          <w:i/>
          <w:sz w:val="22"/>
        </w:rPr>
      </w:pPr>
      <w:r>
        <w:rPr>
          <w:i/>
          <w:sz w:val="22"/>
        </w:rPr>
        <w:t>Command</w:t>
      </w:r>
      <w:r w:rsidRPr="005D4B0C">
        <w:rPr>
          <w:i/>
          <w:sz w:val="22"/>
        </w:rPr>
        <w:t xml:space="preserve"> – the </w:t>
      </w:r>
      <w:r>
        <w:rPr>
          <w:i/>
          <w:sz w:val="22"/>
        </w:rPr>
        <w:t>command that the receiver will accept. All others are ignored.</w:t>
      </w:r>
    </w:p>
    <w:p w14:paraId="14366F26" w14:textId="77777777" w:rsidR="00BB1974" w:rsidRPr="00B911F0" w:rsidRDefault="00BB1974" w:rsidP="00BB1974">
      <w:pPr>
        <w:pStyle w:val="NormalWeb"/>
        <w:spacing w:before="2" w:after="2"/>
        <w:ind w:left="1350" w:hanging="630"/>
        <w:rPr>
          <w:rFonts w:ascii="Arial" w:hAnsi="Arial"/>
          <w:i/>
          <w:sz w:val="22"/>
        </w:rPr>
      </w:pPr>
      <w:r w:rsidRPr="005D4B0C">
        <w:rPr>
          <w:rFonts w:ascii="Arial" w:hAnsi="Arial"/>
          <w:i/>
          <w:sz w:val="22"/>
          <w:szCs w:val="24"/>
          <w:shd w:val="clear" w:color="auto" w:fill="FFFFFF"/>
        </w:rPr>
        <w:t>Connections:</w:t>
      </w:r>
    </w:p>
    <w:p w14:paraId="0752C1E0" w14:textId="77777777" w:rsidR="00BB1974" w:rsidRDefault="00086C73" w:rsidP="00BB1974">
      <w:pPr>
        <w:pStyle w:val="BodyText"/>
        <w:numPr>
          <w:ilvl w:val="0"/>
          <w:numId w:val="29"/>
        </w:numPr>
        <w:spacing w:after="0"/>
        <w:rPr>
          <w:i/>
          <w:sz w:val="22"/>
        </w:rPr>
      </w:pPr>
      <w:r>
        <w:rPr>
          <w:i/>
          <w:sz w:val="22"/>
        </w:rPr>
        <w:t>recv</w:t>
      </w:r>
      <w:r w:rsidR="00BB1974" w:rsidRPr="005D4B0C">
        <w:rPr>
          <w:i/>
          <w:sz w:val="22"/>
        </w:rPr>
        <w:t xml:space="preserve"> – data </w:t>
      </w:r>
      <w:r w:rsidR="00BB1974">
        <w:rPr>
          <w:i/>
          <w:sz w:val="22"/>
        </w:rPr>
        <w:t xml:space="preserve">or truth </w:t>
      </w:r>
      <w:r w:rsidR="00BB1974" w:rsidRPr="005D4B0C">
        <w:rPr>
          <w:i/>
          <w:sz w:val="22"/>
        </w:rPr>
        <w:t>value.</w:t>
      </w:r>
    </w:p>
    <w:p w14:paraId="0CE46347" w14:textId="77777777" w:rsidR="007C022C" w:rsidRDefault="00BE7C8C">
      <w:pPr>
        <w:pStyle w:val="Heading4"/>
      </w:pPr>
      <w:r>
        <w:lastRenderedPageBreak/>
        <w:t>Reset</w:t>
      </w:r>
    </w:p>
    <w:p w14:paraId="30C15769" w14:textId="77777777" w:rsidR="00BE7C8C" w:rsidRPr="006F5951" w:rsidRDefault="000E68B2" w:rsidP="00BE7C8C">
      <w:pPr>
        <w:pStyle w:val="ArialBody"/>
        <w:ind w:left="360"/>
      </w:pPr>
      <w:r w:rsidRPr="006F5951">
        <w:t>Propogate a reset signal to connected blocks at a configurable interval.</w:t>
      </w:r>
      <w:r w:rsidR="0035532F">
        <w:t xml:space="preserve"> An interval of zero effectively disables the block. On reset() the timer is reset.</w:t>
      </w:r>
    </w:p>
    <w:p w14:paraId="04432EF7" w14:textId="77777777" w:rsidR="007C022C" w:rsidRDefault="007C022C">
      <w:pPr>
        <w:pStyle w:val="BodyText"/>
      </w:pPr>
    </w:p>
    <w:p w14:paraId="206D68B6" w14:textId="77777777" w:rsidR="00BE7C8C" w:rsidRPr="006F5951" w:rsidRDefault="000E68B2" w:rsidP="00BE7C8C">
      <w:pPr>
        <w:pStyle w:val="NormalWeb"/>
        <w:spacing w:before="2" w:after="2"/>
        <w:ind w:left="1350" w:hanging="630"/>
        <w:rPr>
          <w:rFonts w:ascii="Arial" w:hAnsi="Arial"/>
          <w:sz w:val="22"/>
        </w:rPr>
      </w:pPr>
      <w:r w:rsidRPr="006F5951">
        <w:rPr>
          <w:rFonts w:ascii="Arial" w:hAnsi="Arial"/>
          <w:sz w:val="22"/>
          <w:szCs w:val="24"/>
          <w:shd w:val="clear" w:color="auto" w:fill="FFFFFF"/>
        </w:rPr>
        <w:t>Properties:</w:t>
      </w:r>
    </w:p>
    <w:p w14:paraId="2056E3B0" w14:textId="77777777" w:rsidR="0056652D" w:rsidRDefault="003C4F01" w:rsidP="006F5951">
      <w:pPr>
        <w:pStyle w:val="BodyText"/>
        <w:spacing w:after="0"/>
        <w:ind w:left="2160" w:hanging="720"/>
        <w:rPr>
          <w:sz w:val="22"/>
        </w:rPr>
      </w:pPr>
      <w:r>
        <w:rPr>
          <w:sz w:val="22"/>
        </w:rPr>
        <w:t>Command</w:t>
      </w:r>
      <w:r w:rsidRPr="00053764">
        <w:rPr>
          <w:sz w:val="22"/>
        </w:rPr>
        <w:t xml:space="preserve"> – </w:t>
      </w:r>
      <w:r>
        <w:rPr>
          <w:sz w:val="22"/>
        </w:rPr>
        <w:t>the command to be sent at the interval. By default this is “reset”</w:t>
      </w:r>
      <w:r w:rsidRPr="00053764">
        <w:rPr>
          <w:sz w:val="22"/>
        </w:rPr>
        <w:t>.</w:t>
      </w:r>
    </w:p>
    <w:p w14:paraId="40699B0C" w14:textId="77777777" w:rsidR="0056652D" w:rsidRPr="006F5951" w:rsidRDefault="003C4F01" w:rsidP="006F5951">
      <w:pPr>
        <w:pStyle w:val="BodyText"/>
        <w:spacing w:after="0"/>
        <w:ind w:left="2160" w:hanging="720"/>
        <w:rPr>
          <w:sz w:val="22"/>
        </w:rPr>
      </w:pPr>
      <w:r>
        <w:rPr>
          <w:sz w:val="22"/>
        </w:rPr>
        <w:t>I</w:t>
      </w:r>
      <w:r w:rsidR="000E68B2" w:rsidRPr="006F5951">
        <w:rPr>
          <w:sz w:val="22"/>
        </w:rPr>
        <w:t>nterval – the rate at which the reset signal is emitted ~ secs.</w:t>
      </w:r>
    </w:p>
    <w:p w14:paraId="2E6DF979" w14:textId="77777777" w:rsidR="00BE7C8C" w:rsidRPr="00053764" w:rsidRDefault="00BE7C8C" w:rsidP="00BE7C8C">
      <w:pPr>
        <w:pStyle w:val="BodyText"/>
      </w:pPr>
    </w:p>
    <w:p w14:paraId="4C084FD4" w14:textId="77777777" w:rsidR="00BE7C8C" w:rsidRPr="006F5951" w:rsidRDefault="000E68B2" w:rsidP="00BE7C8C">
      <w:pPr>
        <w:pStyle w:val="NormalWeb"/>
        <w:spacing w:before="2" w:after="2"/>
        <w:ind w:left="1350" w:hanging="630"/>
        <w:rPr>
          <w:rFonts w:ascii="Arial" w:hAnsi="Arial"/>
          <w:sz w:val="22"/>
        </w:rPr>
      </w:pPr>
      <w:r w:rsidRPr="006F5951">
        <w:rPr>
          <w:rFonts w:ascii="Arial" w:hAnsi="Arial"/>
          <w:sz w:val="22"/>
          <w:szCs w:val="24"/>
          <w:shd w:val="clear" w:color="auto" w:fill="FFFFFF"/>
        </w:rPr>
        <w:t>Connections:</w:t>
      </w:r>
    </w:p>
    <w:p w14:paraId="75EB4CAE" w14:textId="77777777" w:rsidR="00BE7C8C" w:rsidRPr="006F5951" w:rsidRDefault="00D4480E" w:rsidP="00BE7C8C">
      <w:pPr>
        <w:pStyle w:val="BodyText"/>
        <w:numPr>
          <w:ilvl w:val="0"/>
          <w:numId w:val="29"/>
        </w:numPr>
        <w:spacing w:after="0"/>
        <w:rPr>
          <w:sz w:val="22"/>
        </w:rPr>
      </w:pPr>
      <w:r>
        <w:rPr>
          <w:sz w:val="22"/>
        </w:rPr>
        <w:t>out</w:t>
      </w:r>
      <w:r w:rsidR="000E68B2" w:rsidRPr="006F5951">
        <w:rPr>
          <w:sz w:val="22"/>
        </w:rPr>
        <w:t xml:space="preserve"> – reset signal.</w:t>
      </w:r>
    </w:p>
    <w:p w14:paraId="5EE9B927" w14:textId="77777777" w:rsidR="007C022C" w:rsidRDefault="007C022C">
      <w:pPr>
        <w:pStyle w:val="BodyText"/>
        <w:spacing w:after="0"/>
        <w:ind w:left="1440"/>
        <w:rPr>
          <w:i/>
          <w:sz w:val="22"/>
        </w:rPr>
      </w:pPr>
    </w:p>
    <w:p w14:paraId="4770F671" w14:textId="77777777" w:rsidR="0056652D" w:rsidRDefault="0056652D" w:rsidP="006F5951">
      <w:pPr>
        <w:pStyle w:val="BodyText"/>
        <w:spacing w:after="0"/>
        <w:ind w:left="1440"/>
        <w:rPr>
          <w:sz w:val="22"/>
        </w:rPr>
      </w:pPr>
    </w:p>
    <w:p w14:paraId="53AB2EC2" w14:textId="77777777" w:rsidR="007C022C" w:rsidRDefault="00A5100D">
      <w:pPr>
        <w:pStyle w:val="Heading4"/>
      </w:pPr>
      <w:r>
        <w:t>Sink Connection</w:t>
      </w:r>
    </w:p>
    <w:p w14:paraId="692D9CEB" w14:textId="77777777" w:rsidR="00A5100D" w:rsidRPr="001A17C8" w:rsidRDefault="00E13605" w:rsidP="00A5100D">
      <w:pPr>
        <w:pStyle w:val="ArialBody"/>
        <w:ind w:left="360"/>
      </w:pPr>
      <w:r w:rsidRPr="00E13605">
        <w:t xml:space="preserve">Send values from the input connection to </w:t>
      </w:r>
      <w:r w:rsidR="001A17C8">
        <w:t>a memory tag</w:t>
      </w:r>
      <w:r w:rsidRPr="00E13605">
        <w:t xml:space="preserve"> for routing to SourceConnection blocks that are configured to receive from this block. SinkConnection blocks </w:t>
      </w:r>
      <w:r w:rsidR="001A17C8">
        <w:t>share tag paths with SourceConnections with which they are logically connected</w:t>
      </w:r>
      <w:r w:rsidRPr="00E13605">
        <w:t>.</w:t>
      </w:r>
    </w:p>
    <w:p w14:paraId="15E9D869" w14:textId="77777777" w:rsidR="001A17C8" w:rsidRDefault="001A17C8" w:rsidP="001A17C8">
      <w:pPr>
        <w:pStyle w:val="BodyText"/>
      </w:pPr>
    </w:p>
    <w:p w14:paraId="47200358" w14:textId="77777777" w:rsidR="001A17C8" w:rsidRPr="00F77819" w:rsidRDefault="001A17C8" w:rsidP="001A17C8">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322D2096" w14:textId="77777777" w:rsidR="001A17C8" w:rsidRPr="001A17C8" w:rsidRDefault="001A17C8" w:rsidP="001A17C8">
      <w:pPr>
        <w:pStyle w:val="BodyText"/>
        <w:ind w:left="2160" w:hanging="720"/>
        <w:rPr>
          <w:sz w:val="22"/>
        </w:rPr>
      </w:pPr>
      <w:r>
        <w:rPr>
          <w:sz w:val="22"/>
        </w:rPr>
        <w:t>Value</w:t>
      </w:r>
      <w:r w:rsidRPr="00F77819">
        <w:rPr>
          <w:sz w:val="22"/>
        </w:rPr>
        <w:t xml:space="preserve"> – </w:t>
      </w:r>
      <w:r>
        <w:rPr>
          <w:sz w:val="22"/>
        </w:rPr>
        <w:t>the most recent value written to the tag</w:t>
      </w:r>
    </w:p>
    <w:p w14:paraId="0847D743" w14:textId="77777777" w:rsidR="001A17C8" w:rsidRPr="001A17C8" w:rsidRDefault="001A17C8" w:rsidP="001A17C8">
      <w:pPr>
        <w:pStyle w:val="NormalWeb"/>
        <w:spacing w:before="2" w:after="2"/>
        <w:ind w:left="1350" w:hanging="630"/>
        <w:rPr>
          <w:rFonts w:ascii="Arial" w:hAnsi="Arial"/>
          <w:sz w:val="22"/>
        </w:rPr>
      </w:pPr>
      <w:r w:rsidRPr="001A17C8">
        <w:rPr>
          <w:rFonts w:ascii="Arial" w:hAnsi="Arial"/>
          <w:sz w:val="22"/>
          <w:szCs w:val="24"/>
          <w:shd w:val="clear" w:color="auto" w:fill="FFFFFF"/>
        </w:rPr>
        <w:t>Properties:</w:t>
      </w:r>
    </w:p>
    <w:p w14:paraId="4719E4BB" w14:textId="77777777" w:rsidR="007B7E35" w:rsidRDefault="001A17C8">
      <w:pPr>
        <w:pStyle w:val="BodyText"/>
        <w:ind w:left="2160" w:hanging="720"/>
        <w:rPr>
          <w:sz w:val="22"/>
        </w:rPr>
      </w:pPr>
      <w:r>
        <w:rPr>
          <w:sz w:val="22"/>
        </w:rPr>
        <w:t>TagPath</w:t>
      </w:r>
      <w:r w:rsidRPr="001A17C8">
        <w:rPr>
          <w:sz w:val="22"/>
        </w:rPr>
        <w:t xml:space="preserve"> – the name of the Sink Connection block which is logically connected as the input to this block.</w:t>
      </w:r>
    </w:p>
    <w:p w14:paraId="4768A709" w14:textId="77777777" w:rsidR="00A5100D" w:rsidRPr="001A17C8" w:rsidRDefault="00E13605" w:rsidP="00A5100D">
      <w:pPr>
        <w:pStyle w:val="NormalWeb"/>
        <w:spacing w:before="2" w:after="2"/>
        <w:ind w:left="1350" w:hanging="630"/>
        <w:rPr>
          <w:rFonts w:ascii="Arial" w:hAnsi="Arial"/>
          <w:sz w:val="22"/>
        </w:rPr>
      </w:pPr>
      <w:r w:rsidRPr="00E13605">
        <w:rPr>
          <w:rFonts w:ascii="Arial" w:hAnsi="Arial"/>
          <w:sz w:val="22"/>
          <w:szCs w:val="24"/>
          <w:shd w:val="clear" w:color="auto" w:fill="FFFFFF"/>
        </w:rPr>
        <w:t>Connections:</w:t>
      </w:r>
    </w:p>
    <w:p w14:paraId="14DCDA97" w14:textId="77777777" w:rsidR="00A5100D" w:rsidRPr="001A17C8" w:rsidRDefault="00E13605" w:rsidP="00A5100D">
      <w:pPr>
        <w:pStyle w:val="BodyText"/>
        <w:numPr>
          <w:ilvl w:val="0"/>
          <w:numId w:val="29"/>
        </w:numPr>
        <w:spacing w:after="0"/>
        <w:rPr>
          <w:sz w:val="22"/>
        </w:rPr>
      </w:pPr>
      <w:r w:rsidRPr="00E13605">
        <w:rPr>
          <w:sz w:val="22"/>
        </w:rPr>
        <w:t>in – data or truth value.</w:t>
      </w:r>
    </w:p>
    <w:p w14:paraId="77BA8FEB" w14:textId="77777777" w:rsidR="00A5100D" w:rsidRDefault="00A5100D" w:rsidP="00A5100D">
      <w:pPr>
        <w:pStyle w:val="BodyText"/>
        <w:spacing w:after="0"/>
        <w:ind w:left="1440"/>
        <w:rPr>
          <w:i/>
          <w:sz w:val="22"/>
        </w:rPr>
      </w:pPr>
    </w:p>
    <w:p w14:paraId="4B302BFF" w14:textId="77777777" w:rsidR="0056652D" w:rsidRDefault="00A5100D" w:rsidP="006F5951">
      <w:pPr>
        <w:pStyle w:val="Heading4"/>
      </w:pPr>
      <w:r>
        <w:t>Source Connection</w:t>
      </w:r>
    </w:p>
    <w:p w14:paraId="1214B8C5" w14:textId="77777777" w:rsidR="00A5100D" w:rsidRPr="00185B0A" w:rsidRDefault="00E13605" w:rsidP="00A5100D">
      <w:pPr>
        <w:pStyle w:val="ArialBody"/>
        <w:ind w:left="360"/>
      </w:pPr>
      <w:r w:rsidRPr="00E13605">
        <w:t xml:space="preserve">Accept an input value from </w:t>
      </w:r>
      <w:r w:rsidR="00185B0A">
        <w:t>a memory tag and</w:t>
      </w:r>
      <w:r w:rsidRPr="00E13605">
        <w:t xml:space="preserve"> propagate it on the output connection. </w:t>
      </w:r>
      <w:r w:rsidR="00185B0A">
        <w:t>The tag is shared, presumably by a corresponding SinkConnection.  During migration, this is guaranteed to be the case as the tag path is deri</w:t>
      </w:r>
      <w:r w:rsidR="001A17C8">
        <w:t>ved from the names shared by connected sources and sinks.</w:t>
      </w:r>
    </w:p>
    <w:p w14:paraId="40011CF5" w14:textId="77777777" w:rsidR="00A5100D" w:rsidRDefault="00A5100D" w:rsidP="00A5100D">
      <w:pPr>
        <w:pStyle w:val="BodyText"/>
      </w:pPr>
    </w:p>
    <w:p w14:paraId="05C0B01C" w14:textId="77777777" w:rsidR="00185B0A" w:rsidRPr="00F77819" w:rsidRDefault="00185B0A" w:rsidP="00185B0A">
      <w:pPr>
        <w:pStyle w:val="NormalWeb"/>
        <w:spacing w:before="2" w:after="2"/>
        <w:ind w:left="1350" w:hanging="630"/>
        <w:rPr>
          <w:rFonts w:ascii="Arial" w:hAnsi="Arial"/>
          <w:sz w:val="22"/>
        </w:rPr>
      </w:pPr>
      <w:r>
        <w:rPr>
          <w:rFonts w:ascii="Arial" w:hAnsi="Arial"/>
          <w:sz w:val="22"/>
          <w:szCs w:val="24"/>
          <w:shd w:val="clear" w:color="auto" w:fill="FFFFFF"/>
        </w:rPr>
        <w:t>Attribute Display</w:t>
      </w:r>
      <w:r w:rsidRPr="00F77819">
        <w:rPr>
          <w:rFonts w:ascii="Arial" w:hAnsi="Arial"/>
          <w:sz w:val="22"/>
          <w:szCs w:val="24"/>
          <w:shd w:val="clear" w:color="auto" w:fill="FFFFFF"/>
        </w:rPr>
        <w:t>:</w:t>
      </w:r>
    </w:p>
    <w:p w14:paraId="4C30D220" w14:textId="77777777" w:rsidR="007B7E35" w:rsidRDefault="00185B0A">
      <w:pPr>
        <w:pStyle w:val="BodyText"/>
        <w:ind w:left="2160" w:hanging="720"/>
        <w:rPr>
          <w:sz w:val="22"/>
        </w:rPr>
      </w:pPr>
      <w:r>
        <w:rPr>
          <w:sz w:val="22"/>
        </w:rPr>
        <w:t>Value</w:t>
      </w:r>
      <w:r w:rsidRPr="00F77819">
        <w:rPr>
          <w:sz w:val="22"/>
        </w:rPr>
        <w:t xml:space="preserve"> – </w:t>
      </w:r>
      <w:r>
        <w:rPr>
          <w:sz w:val="22"/>
        </w:rPr>
        <w:t>the most recent value read from the tag</w:t>
      </w:r>
    </w:p>
    <w:p w14:paraId="07F9F90F" w14:textId="77777777" w:rsidR="00A5100D" w:rsidRPr="001A17C8" w:rsidRDefault="00E13605" w:rsidP="00A5100D">
      <w:pPr>
        <w:pStyle w:val="NormalWeb"/>
        <w:spacing w:before="2" w:after="2"/>
        <w:ind w:left="1350" w:hanging="630"/>
        <w:rPr>
          <w:rFonts w:ascii="Arial" w:hAnsi="Arial"/>
          <w:sz w:val="22"/>
        </w:rPr>
      </w:pPr>
      <w:r w:rsidRPr="00E13605">
        <w:rPr>
          <w:rFonts w:ascii="Arial" w:hAnsi="Arial"/>
          <w:sz w:val="22"/>
          <w:szCs w:val="24"/>
          <w:shd w:val="clear" w:color="auto" w:fill="FFFFFF"/>
        </w:rPr>
        <w:t>Properties:</w:t>
      </w:r>
    </w:p>
    <w:p w14:paraId="1BD4695A" w14:textId="77777777" w:rsidR="007E1ADE" w:rsidRPr="001A17C8" w:rsidRDefault="001A17C8">
      <w:pPr>
        <w:pStyle w:val="BodyText"/>
        <w:ind w:left="2160" w:hanging="720"/>
        <w:rPr>
          <w:sz w:val="22"/>
        </w:rPr>
      </w:pPr>
      <w:r>
        <w:rPr>
          <w:sz w:val="22"/>
        </w:rPr>
        <w:t>TagPath</w:t>
      </w:r>
      <w:r w:rsidR="00E13605" w:rsidRPr="00E13605">
        <w:rPr>
          <w:sz w:val="22"/>
        </w:rPr>
        <w:t xml:space="preserve"> – the name of the Sink Connection block which is logically connected as the input to this block.</w:t>
      </w:r>
    </w:p>
    <w:p w14:paraId="3EDA5E50" w14:textId="77777777" w:rsidR="00A5100D" w:rsidRPr="00B911F0" w:rsidRDefault="00A5100D" w:rsidP="00A5100D">
      <w:pPr>
        <w:pStyle w:val="NormalWeb"/>
        <w:spacing w:before="2" w:after="2"/>
        <w:ind w:left="1350" w:hanging="630"/>
        <w:rPr>
          <w:rFonts w:ascii="Arial" w:hAnsi="Arial"/>
          <w:i/>
          <w:sz w:val="22"/>
        </w:rPr>
      </w:pPr>
      <w:r w:rsidRPr="005D4B0C">
        <w:rPr>
          <w:rFonts w:ascii="Arial" w:hAnsi="Arial"/>
          <w:i/>
          <w:sz w:val="22"/>
          <w:szCs w:val="24"/>
          <w:shd w:val="clear" w:color="auto" w:fill="FFFFFF"/>
        </w:rPr>
        <w:t>Connections:</w:t>
      </w:r>
    </w:p>
    <w:p w14:paraId="5A60FAE1" w14:textId="77777777" w:rsidR="00A5100D" w:rsidRPr="00B911F0" w:rsidRDefault="00A5100D" w:rsidP="00A5100D">
      <w:pPr>
        <w:pStyle w:val="BodyText"/>
        <w:numPr>
          <w:ilvl w:val="0"/>
          <w:numId w:val="29"/>
        </w:numPr>
        <w:spacing w:after="0"/>
        <w:rPr>
          <w:i/>
          <w:sz w:val="22"/>
        </w:rPr>
      </w:pPr>
      <w:r>
        <w:rPr>
          <w:i/>
          <w:sz w:val="22"/>
        </w:rPr>
        <w:t>out</w:t>
      </w:r>
      <w:r w:rsidRPr="005D4B0C">
        <w:rPr>
          <w:i/>
          <w:sz w:val="22"/>
        </w:rPr>
        <w:t xml:space="preserve"> – data </w:t>
      </w:r>
      <w:r>
        <w:rPr>
          <w:i/>
          <w:sz w:val="22"/>
        </w:rPr>
        <w:t xml:space="preserve">or truth </w:t>
      </w:r>
      <w:r w:rsidRPr="005D4B0C">
        <w:rPr>
          <w:i/>
          <w:sz w:val="22"/>
        </w:rPr>
        <w:t>value.</w:t>
      </w:r>
    </w:p>
    <w:p w14:paraId="55855F15" w14:textId="77777777" w:rsidR="007E1ADE" w:rsidRDefault="007E1ADE">
      <w:pPr>
        <w:pStyle w:val="BodyText"/>
        <w:spacing w:after="0"/>
        <w:ind w:left="1440"/>
        <w:rPr>
          <w:i/>
          <w:sz w:val="22"/>
        </w:rPr>
      </w:pPr>
    </w:p>
    <w:p w14:paraId="789D7E32" w14:textId="77777777" w:rsidR="007E1ADE" w:rsidRDefault="007E1ADE">
      <w:pPr>
        <w:pStyle w:val="BodyText"/>
        <w:spacing w:after="0"/>
        <w:ind w:left="1440"/>
        <w:rPr>
          <w:sz w:val="22"/>
        </w:rPr>
      </w:pPr>
    </w:p>
    <w:p w14:paraId="4CFF2EA3" w14:textId="77777777" w:rsidR="007C022C" w:rsidRDefault="00CB1E18">
      <w:pPr>
        <w:pStyle w:val="Heading4"/>
      </w:pPr>
      <w:r>
        <w:lastRenderedPageBreak/>
        <w:t>SQC</w:t>
      </w:r>
    </w:p>
    <w:p w14:paraId="74AD0166" w14:textId="77777777" w:rsidR="00B75EEB" w:rsidRDefault="00CB1E18" w:rsidP="00DF7FEC">
      <w:pPr>
        <w:pStyle w:val="ArialBody"/>
        <w:ind w:left="360"/>
      </w:pPr>
      <w:r>
        <w:t>Execute one of the Western Electric/Westinghouse SPC rules on an input. A truth-value output records changes in the rule state. Any changes in either limit or target trigger a new rule computation</w:t>
      </w:r>
      <w:r w:rsidR="00DF7FEC">
        <w:t>.</w:t>
      </w:r>
    </w:p>
    <w:p w14:paraId="2C1B8C42" w14:textId="77777777" w:rsidR="00BC4C03" w:rsidRDefault="00BC4C03">
      <w:pPr>
        <w:pStyle w:val="BodyText"/>
      </w:pPr>
    </w:p>
    <w:p w14:paraId="37E09086" w14:textId="77777777" w:rsidR="00B75EEB" w:rsidRDefault="00B75EEB" w:rsidP="00074DA1">
      <w:pPr>
        <w:pStyle w:val="ArialBody"/>
        <w:ind w:left="360"/>
      </w:pPr>
      <w:r>
        <w:t>The rules are one-sided or two-sided x-out-of-y</w:t>
      </w:r>
      <w:r w:rsidR="00A25299">
        <w:t>,</w:t>
      </w:r>
      <w:r>
        <w:t xml:space="preserve"> or x consecutive points on one side of the limit.</w:t>
      </w:r>
    </w:p>
    <w:p w14:paraId="3D1548A2" w14:textId="77777777" w:rsidR="003A0CD1" w:rsidRDefault="003A0CD1">
      <w:pPr>
        <w:pStyle w:val="BodyText"/>
      </w:pPr>
    </w:p>
    <w:p w14:paraId="74905487" w14:textId="2A21DDEB" w:rsidR="00074DA1" w:rsidRDefault="00B75EEB" w:rsidP="00DF2A8A">
      <w:pPr>
        <w:pStyle w:val="ArialBody"/>
        <w:ind w:left="360"/>
      </w:pPr>
      <w:r>
        <w:t xml:space="preserve">A SQC block has three numeric input paths, the values carried over the paths are the target value (T), the standard deviation (S), and the actual measured value (V).  The block has a single </w:t>
      </w:r>
      <w:r w:rsidR="00DB0F98">
        <w:t>b</w:t>
      </w:r>
      <w:r>
        <w:t>oolean output that is true if a SQC rule has been violated and false otherwise.</w:t>
      </w:r>
      <w:r w:rsidR="00DF2A8A">
        <w:t xml:space="preserve"> </w:t>
      </w:r>
      <w:r w:rsidR="00DF7FEC">
        <w:t>Evaluation</w:t>
      </w:r>
      <w:r w:rsidR="00074DA1">
        <w:t xml:space="preserve"> will take place whenever</w:t>
      </w:r>
      <w:r w:rsidR="00DF2A8A">
        <w:t xml:space="preserve"> a new data value is </w:t>
      </w:r>
      <w:r w:rsidR="00074DA1">
        <w:t>presented</w:t>
      </w:r>
      <w:r w:rsidR="00DF2A8A">
        <w:t xml:space="preserve"> along any one of the three paths</w:t>
      </w:r>
      <w:r w:rsidR="00074DA1">
        <w:t xml:space="preserve"> (there is no special input synchronization because, </w:t>
      </w:r>
      <w:r w:rsidR="00DF2A8A">
        <w:t>normally, the target and standard deviation values are fairly static</w:t>
      </w:r>
      <w:r w:rsidR="00074DA1">
        <w:t>)</w:t>
      </w:r>
      <w:r w:rsidR="00DF2A8A">
        <w:t xml:space="preserve">.  </w:t>
      </w:r>
    </w:p>
    <w:p w14:paraId="6007AB8A" w14:textId="77777777" w:rsidR="00074DA1" w:rsidRDefault="00074DA1" w:rsidP="00DF2A8A">
      <w:pPr>
        <w:pStyle w:val="ArialBody"/>
        <w:ind w:left="360"/>
      </w:pPr>
    </w:p>
    <w:p w14:paraId="214CA793" w14:textId="77777777" w:rsidR="00F81CEE" w:rsidRDefault="00074DA1" w:rsidP="00DF7FEC">
      <w:pPr>
        <w:pStyle w:val="ArialBody"/>
        <w:ind w:left="360"/>
      </w:pPr>
      <w:r>
        <w:t xml:space="preserve">All three data paths must have </w:t>
      </w:r>
      <w:r w:rsidR="000E68B2" w:rsidRPr="006F5951">
        <w:rPr>
          <w:rFonts w:ascii="Courier" w:hAnsi="Courier"/>
        </w:rPr>
        <w:t>GOOD</w:t>
      </w:r>
      <w:r>
        <w:t xml:space="preserve"> data quality</w:t>
      </w:r>
      <w:r w:rsidR="00DF2A8A">
        <w:t xml:space="preserve">. </w:t>
      </w:r>
      <w:r>
        <w:t xml:space="preserve"> If not, the output result is </w:t>
      </w:r>
      <w:r w:rsidR="000E68B2" w:rsidRPr="006F5951">
        <w:rPr>
          <w:rFonts w:ascii="Courier" w:hAnsi="Courier"/>
        </w:rPr>
        <w:t>UNKNOWN</w:t>
      </w:r>
      <w:r>
        <w:t>, with a bad quality.</w:t>
      </w:r>
    </w:p>
    <w:p w14:paraId="14C56F19" w14:textId="77777777" w:rsidR="0056652D" w:rsidRDefault="0056652D" w:rsidP="006F5951">
      <w:pPr>
        <w:pStyle w:val="BodyText"/>
      </w:pPr>
    </w:p>
    <w:p w14:paraId="7543CA80" w14:textId="77777777" w:rsidR="00323F53" w:rsidRDefault="00DF2A8A" w:rsidP="00DF2A8A">
      <w:pPr>
        <w:pStyle w:val="ArialBody"/>
        <w:ind w:left="360"/>
      </w:pPr>
      <w:r>
        <w:t xml:space="preserve">As data points are propagated to the block on the data path connected to the (V) input port they are stored in a buffer that is sized based on the </w:t>
      </w:r>
      <w:r w:rsidR="00DF7FEC">
        <w:rPr>
          <w:i/>
          <w:iCs/>
        </w:rPr>
        <w:t>sample</w:t>
      </w:r>
      <w:r>
        <w:rPr>
          <w:i/>
          <w:iCs/>
        </w:rPr>
        <w:t>Size</w:t>
      </w:r>
      <w:r>
        <w:t xml:space="preserve"> property.  The algorithm checks the number of data points in the block’s history as follows</w:t>
      </w:r>
      <w:r w:rsidR="00323F53">
        <w:t>:</w:t>
      </w:r>
    </w:p>
    <w:p w14:paraId="44BC8816" w14:textId="77777777" w:rsidR="00323F53" w:rsidRPr="00323F53" w:rsidRDefault="007D3E75" w:rsidP="00323F53">
      <w:pPr>
        <w:pStyle w:val="List"/>
        <w:rPr>
          <w:sz w:val="22"/>
        </w:rPr>
      </w:pPr>
      <w:r>
        <w:rPr>
          <w:sz w:val="22"/>
        </w:rPr>
        <w:t>If the number of out-of-</w:t>
      </w:r>
      <w:r w:rsidR="002A172D" w:rsidRPr="002A172D">
        <w:rPr>
          <w:sz w:val="22"/>
        </w:rPr>
        <w:t xml:space="preserve">range points </w:t>
      </w:r>
      <w:r w:rsidR="00382DF0">
        <w:rPr>
          <w:sz w:val="22"/>
        </w:rPr>
        <w:t xml:space="preserve">equals or </w:t>
      </w:r>
      <w:r w:rsidR="002A172D" w:rsidRPr="002A172D">
        <w:rPr>
          <w:sz w:val="22"/>
        </w:rPr>
        <w:t xml:space="preserve">exceeds the limit then the output is </w:t>
      </w:r>
      <w:r w:rsidRPr="007D3E75">
        <w:rPr>
          <w:rFonts w:ascii="Courier" w:hAnsi="Courier"/>
          <w:sz w:val="22"/>
        </w:rPr>
        <w:t>TRUE</w:t>
      </w:r>
      <w:r w:rsidR="002A172D" w:rsidRPr="002A172D">
        <w:rPr>
          <w:sz w:val="22"/>
        </w:rPr>
        <w:t xml:space="preserve">.  </w:t>
      </w:r>
    </w:p>
    <w:p w14:paraId="0FBD89F0" w14:textId="77777777" w:rsidR="00323F53" w:rsidRPr="00323F53" w:rsidRDefault="007D3E75" w:rsidP="00323F53">
      <w:pPr>
        <w:pStyle w:val="List"/>
        <w:rPr>
          <w:sz w:val="22"/>
        </w:rPr>
      </w:pPr>
      <w:r>
        <w:rPr>
          <w:sz w:val="22"/>
        </w:rPr>
        <w:t>If the number of out-of-</w:t>
      </w:r>
      <w:r w:rsidR="002A172D" w:rsidRPr="002A172D">
        <w:rPr>
          <w:sz w:val="22"/>
        </w:rPr>
        <w:t xml:space="preserve">range points is less than the limit and </w:t>
      </w:r>
      <w:r>
        <w:rPr>
          <w:sz w:val="22"/>
        </w:rPr>
        <w:t xml:space="preserve">there are insufficient unfilled slots in the data buffer to reach that limit, </w:t>
      </w:r>
      <w:r w:rsidR="002A172D" w:rsidRPr="002A172D">
        <w:rPr>
          <w:sz w:val="22"/>
        </w:rPr>
        <w:t xml:space="preserve">then the output is </w:t>
      </w:r>
      <w:r w:rsidRPr="007D3E75">
        <w:rPr>
          <w:rFonts w:ascii="Courier" w:hAnsi="Courier"/>
          <w:sz w:val="22"/>
        </w:rPr>
        <w:t>FALSE</w:t>
      </w:r>
      <w:r w:rsidR="002A172D" w:rsidRPr="002A172D">
        <w:rPr>
          <w:sz w:val="22"/>
        </w:rPr>
        <w:t xml:space="preserve">.  </w:t>
      </w:r>
    </w:p>
    <w:p w14:paraId="75617CC6" w14:textId="77777777" w:rsidR="00323F53" w:rsidRPr="00323F53" w:rsidRDefault="002A172D" w:rsidP="00323F53">
      <w:pPr>
        <w:pStyle w:val="List"/>
        <w:rPr>
          <w:sz w:val="22"/>
        </w:rPr>
      </w:pPr>
      <w:r w:rsidRPr="002A172D">
        <w:rPr>
          <w:sz w:val="22"/>
        </w:rPr>
        <w:t xml:space="preserve">If </w:t>
      </w:r>
      <w:r w:rsidR="007D3E75">
        <w:rPr>
          <w:sz w:val="22"/>
        </w:rPr>
        <w:t>neither of the above conditions hold,</w:t>
      </w:r>
      <w:r w:rsidRPr="002A172D">
        <w:rPr>
          <w:sz w:val="22"/>
        </w:rPr>
        <w:t xml:space="preserve"> the output is </w:t>
      </w:r>
      <w:r w:rsidRPr="002A172D">
        <w:rPr>
          <w:rFonts w:ascii="Courier" w:hAnsi="Courier"/>
          <w:sz w:val="22"/>
        </w:rPr>
        <w:t>UNKNOWN</w:t>
      </w:r>
      <w:r w:rsidRPr="002A172D">
        <w:rPr>
          <w:sz w:val="22"/>
        </w:rPr>
        <w:t xml:space="preserve">.  </w:t>
      </w:r>
    </w:p>
    <w:p w14:paraId="37FCA7CC" w14:textId="77777777" w:rsidR="00DE5598" w:rsidRDefault="00DE5598">
      <w:pPr>
        <w:pStyle w:val="List"/>
        <w:numPr>
          <w:ilvl w:val="0"/>
          <w:numId w:val="0"/>
        </w:numPr>
        <w:ind w:left="720"/>
      </w:pPr>
    </w:p>
    <w:p w14:paraId="72BE1E4A" w14:textId="77777777" w:rsidR="00DE5598" w:rsidRDefault="009265BD">
      <w:pPr>
        <w:pStyle w:val="ArialHeader"/>
        <w:ind w:left="360"/>
      </w:pPr>
      <w:r>
        <w:rPr>
          <w:sz w:val="22"/>
        </w:rPr>
        <w:t xml:space="preserve">On </w:t>
      </w:r>
      <w:r>
        <w:rPr>
          <w:i/>
          <w:sz w:val="22"/>
        </w:rPr>
        <w:t>reset()</w:t>
      </w:r>
      <w:r w:rsidR="00446492">
        <w:rPr>
          <w:i/>
          <w:sz w:val="22"/>
        </w:rPr>
        <w:t>,</w:t>
      </w:r>
      <w:r w:rsidR="00446492">
        <w:rPr>
          <w:sz w:val="22"/>
        </w:rPr>
        <w:t xml:space="preserve">if the </w:t>
      </w:r>
      <w:r w:rsidR="00446492" w:rsidRPr="002A172D">
        <w:rPr>
          <w:i/>
          <w:sz w:val="22"/>
        </w:rPr>
        <w:t>clearOnReset</w:t>
      </w:r>
      <w:r w:rsidR="00446492">
        <w:rPr>
          <w:sz w:val="22"/>
        </w:rPr>
        <w:t xml:space="preserve"> property is </w:t>
      </w:r>
      <w:r w:rsidR="00446492" w:rsidRPr="002A172D">
        <w:rPr>
          <w:rFonts w:ascii="Courier" w:hAnsi="Courier"/>
          <w:sz w:val="22"/>
        </w:rPr>
        <w:t>TRUE</w:t>
      </w:r>
      <w:r w:rsidR="00446492">
        <w:rPr>
          <w:sz w:val="22"/>
        </w:rPr>
        <w:t xml:space="preserve">, </w:t>
      </w:r>
      <w:r>
        <w:rPr>
          <w:sz w:val="22"/>
        </w:rPr>
        <w:t>tne buffer is cleared</w:t>
      </w:r>
      <w:r w:rsidR="00446492">
        <w:rPr>
          <w:sz w:val="22"/>
        </w:rPr>
        <w:t xml:space="preserve"> and the block reports an </w:t>
      </w:r>
      <w:r w:rsidR="00446492">
        <w:rPr>
          <w:rFonts w:ascii="Courier" w:hAnsi="Courier"/>
          <w:sz w:val="22"/>
        </w:rPr>
        <w:t>UNKNOWN</w:t>
      </w:r>
      <w:r w:rsidR="00446492">
        <w:rPr>
          <w:sz w:val="22"/>
        </w:rPr>
        <w:t xml:space="preserve"> status. NOTE</w:t>
      </w:r>
      <w:r w:rsidR="000A582B">
        <w:rPr>
          <w:sz w:val="22"/>
        </w:rPr>
        <w:t xml:space="preserve">: the block does not poll for data. It only detects </w:t>
      </w:r>
      <w:r w:rsidR="002A172D" w:rsidRPr="002A172D">
        <w:rPr>
          <w:sz w:val="22"/>
          <w:u w:val="single"/>
        </w:rPr>
        <w:t>changed</w:t>
      </w:r>
      <w:r w:rsidR="000A582B">
        <w:rPr>
          <w:sz w:val="22"/>
        </w:rPr>
        <w:t xml:space="preserve"> values on its input.</w:t>
      </w:r>
    </w:p>
    <w:p w14:paraId="029CED48" w14:textId="77777777" w:rsidR="006A05D6" w:rsidRDefault="006A05D6">
      <w:pPr>
        <w:pStyle w:val="BodyText"/>
      </w:pPr>
    </w:p>
    <w:p w14:paraId="594781F3" w14:textId="77777777" w:rsidR="0056652D" w:rsidRDefault="002E2B82" w:rsidP="006F5951">
      <w:pPr>
        <w:pStyle w:val="ArialBody"/>
        <w:ind w:left="360"/>
      </w:pPr>
      <w:r>
        <w:t xml:space="preserve">SQC blocks communicate status. If </w:t>
      </w:r>
      <w:r w:rsidR="00DF2A8A">
        <w:t>a one-sided SQC rule has been violated</w:t>
      </w:r>
      <w:r>
        <w:t>,</w:t>
      </w:r>
      <w:r w:rsidR="00DF2A8A">
        <w:t xml:space="preserve"> then </w:t>
      </w:r>
      <w:r>
        <w:t xml:space="preserve">the block that detected the violation notifies </w:t>
      </w:r>
      <w:r w:rsidR="00DF2A8A">
        <w:t xml:space="preserve">all </w:t>
      </w:r>
      <w:r>
        <w:t>remaining SQ</w:t>
      </w:r>
      <w:r w:rsidR="007D3E75">
        <w:t>C blocks on the same diagram.  A</w:t>
      </w:r>
      <w:r>
        <w:t>ny</w:t>
      </w:r>
      <w:r w:rsidR="00DF2A8A">
        <w:t xml:space="preserve"> one-sided SQC rules on the opposing side</w:t>
      </w:r>
      <w:r w:rsidR="007D3E75">
        <w:t xml:space="preserve"> must then report </w:t>
      </w:r>
      <w:r w:rsidR="007D3E75" w:rsidRPr="007D3E75">
        <w:rPr>
          <w:rFonts w:ascii="Courier" w:hAnsi="Courier"/>
        </w:rPr>
        <w:t>FALSE</w:t>
      </w:r>
      <w:r w:rsidR="007D3E75">
        <w:rPr>
          <w:rFonts w:ascii="Courier" w:hAnsi="Courier"/>
        </w:rPr>
        <w:t xml:space="preserve">, </w:t>
      </w:r>
      <w:r w:rsidR="007D3E75" w:rsidRPr="007D3E75">
        <w:t>if currently</w:t>
      </w:r>
      <w:r w:rsidR="007D3E75" w:rsidRPr="007D3E75">
        <w:rPr>
          <w:rFonts w:ascii="Courier" w:hAnsi="Courier"/>
        </w:rPr>
        <w:t xml:space="preserve"> </w:t>
      </w:r>
      <w:r w:rsidR="007D3E75">
        <w:rPr>
          <w:rFonts w:ascii="Courier" w:hAnsi="Courier"/>
        </w:rPr>
        <w:t xml:space="preserve">TRUE. </w:t>
      </w:r>
      <w:r w:rsidR="007D3E75">
        <w:t xml:space="preserve">This extra-ordinary block report has no effect on the current state of the block, or its history buffer. </w:t>
      </w:r>
      <w:r w:rsidR="00DF2A8A">
        <w:t xml:space="preserve">Two-sided blocks </w:t>
      </w:r>
      <w:r>
        <w:t>neither</w:t>
      </w:r>
      <w:r w:rsidR="00DF2A8A">
        <w:t xml:space="preserve"> initiate </w:t>
      </w:r>
      <w:r>
        <w:t>nor</w:t>
      </w:r>
      <w:r w:rsidR="00DF2A8A">
        <w:t xml:space="preserve"> participate in this capability.  This is important so that the most recent SQC violation is the one that is driving the recommendation and corrective action. </w:t>
      </w:r>
      <w:r>
        <w:t>The si</w:t>
      </w:r>
      <w:r w:rsidR="00AC6F99">
        <w:t xml:space="preserve">gnals that are propagated are: </w:t>
      </w:r>
      <w:r w:rsidR="000E68B2" w:rsidRPr="006F5951">
        <w:rPr>
          <w:rFonts w:ascii="Courier" w:hAnsi="Courier"/>
        </w:rPr>
        <w:t>CLEAR_LOWER_SQC</w:t>
      </w:r>
      <w:r w:rsidR="00AC6F99">
        <w:t xml:space="preserve"> and </w:t>
      </w:r>
      <w:r w:rsidR="000E68B2" w:rsidRPr="006F5951">
        <w:rPr>
          <w:rFonts w:ascii="Courier" w:hAnsi="Courier"/>
        </w:rPr>
        <w:t>CLEAR_UPPER_SQC</w:t>
      </w:r>
      <w:r>
        <w:t>.</w:t>
      </w:r>
    </w:p>
    <w:p w14:paraId="27513A39" w14:textId="77777777" w:rsidR="00D60392" w:rsidRDefault="00D60392" w:rsidP="00D60392">
      <w:pPr>
        <w:pStyle w:val="TextBody"/>
      </w:pPr>
    </w:p>
    <w:p w14:paraId="7233593F" w14:textId="77777777" w:rsidR="0056652D" w:rsidRDefault="00DF2A8A" w:rsidP="006F5951">
      <w:pPr>
        <w:pStyle w:val="ArialBody"/>
        <w:ind w:left="360"/>
      </w:pPr>
      <w:r>
        <w:t xml:space="preserve">Calculate the control limits as follows.  The control limits rarely change but could change between block executions.  </w:t>
      </w:r>
    </w:p>
    <w:p w14:paraId="36F3BD19" w14:textId="77777777" w:rsidR="0056652D" w:rsidRDefault="00DF2A8A" w:rsidP="006F5951">
      <w:pPr>
        <w:pStyle w:val="ArialBody"/>
        <w:numPr>
          <w:ilvl w:val="0"/>
          <w:numId w:val="39"/>
        </w:numPr>
      </w:pPr>
      <w:r>
        <w:t>Upper  = target  + standard-deviation * no.-of-standard-deviations-to-test</w:t>
      </w:r>
    </w:p>
    <w:p w14:paraId="3FAA419F" w14:textId="77777777" w:rsidR="0056652D" w:rsidRDefault="00DF2A8A" w:rsidP="006F5951">
      <w:pPr>
        <w:pStyle w:val="ArialBody"/>
        <w:numPr>
          <w:ilvl w:val="0"/>
          <w:numId w:val="39"/>
        </w:numPr>
      </w:pPr>
      <w:r>
        <w:t>Lower = target  -  standard-deviation * no.-of-standard-deviations-to-test</w:t>
      </w:r>
    </w:p>
    <w:p w14:paraId="01A44CED" w14:textId="77777777" w:rsidR="0056652D" w:rsidRDefault="00DF2A8A" w:rsidP="006F5951">
      <w:pPr>
        <w:pStyle w:val="ArialBody"/>
        <w:ind w:left="360"/>
      </w:pPr>
      <w:r>
        <w:t xml:space="preserve">Count the number of data values violating the control limits.  Compare to the SQC rules.   </w:t>
      </w:r>
    </w:p>
    <w:p w14:paraId="1727E39C" w14:textId="77777777" w:rsidR="0056652D" w:rsidRDefault="0056652D" w:rsidP="006F5951">
      <w:pPr>
        <w:pStyle w:val="BodyText"/>
      </w:pPr>
    </w:p>
    <w:p w14:paraId="7053A466" w14:textId="77777777" w:rsidR="00CB1E18" w:rsidRDefault="00CB1E18" w:rsidP="00CB1E18">
      <w:pPr>
        <w:pStyle w:val="NormalWeb"/>
        <w:spacing w:before="2" w:after="2"/>
        <w:ind w:left="1350" w:hanging="630"/>
        <w:rPr>
          <w:rFonts w:ascii="Arial" w:hAnsi="Arial"/>
          <w:sz w:val="22"/>
          <w:szCs w:val="24"/>
          <w:shd w:val="clear" w:color="auto" w:fill="FFFFFF"/>
        </w:rPr>
      </w:pPr>
      <w:r>
        <w:rPr>
          <w:rFonts w:ascii="Arial" w:hAnsi="Arial"/>
          <w:sz w:val="22"/>
          <w:szCs w:val="24"/>
          <w:shd w:val="clear" w:color="auto" w:fill="FFFFFF"/>
        </w:rPr>
        <w:lastRenderedPageBreak/>
        <w:t>Properties</w:t>
      </w:r>
      <w:r w:rsidRPr="00F77819">
        <w:rPr>
          <w:rFonts w:ascii="Arial" w:hAnsi="Arial"/>
          <w:sz w:val="22"/>
          <w:szCs w:val="24"/>
          <w:shd w:val="clear" w:color="auto" w:fill="FFFFFF"/>
        </w:rPr>
        <w:t>:</w:t>
      </w:r>
    </w:p>
    <w:p w14:paraId="53D6C265" w14:textId="77777777" w:rsidR="008115A2" w:rsidRDefault="008115A2" w:rsidP="008115A2">
      <w:pPr>
        <w:pStyle w:val="BodyText"/>
        <w:spacing w:after="0"/>
        <w:ind w:left="2160" w:hanging="806"/>
        <w:rPr>
          <w:sz w:val="22"/>
        </w:rPr>
      </w:pPr>
      <w:r>
        <w:rPr>
          <w:sz w:val="22"/>
        </w:rPr>
        <w:t>ClearOnReset</w:t>
      </w:r>
      <w:r w:rsidRPr="00F141EF">
        <w:rPr>
          <w:sz w:val="22"/>
        </w:rPr>
        <w:t xml:space="preserve"> – </w:t>
      </w:r>
      <w:r>
        <w:rPr>
          <w:sz w:val="22"/>
        </w:rPr>
        <w:t xml:space="preserve">If </w:t>
      </w:r>
      <w:r>
        <w:rPr>
          <w:rFonts w:ascii="Courier" w:hAnsi="Courier"/>
          <w:sz w:val="22"/>
        </w:rPr>
        <w:t>TRUE</w:t>
      </w:r>
      <w:r>
        <w:rPr>
          <w:sz w:val="22"/>
        </w:rPr>
        <w:t xml:space="preserve">, the </w:t>
      </w:r>
      <w:r w:rsidR="000D74F1">
        <w:rPr>
          <w:sz w:val="22"/>
        </w:rPr>
        <w:t>value buffer</w:t>
      </w:r>
      <w:r>
        <w:rPr>
          <w:sz w:val="22"/>
        </w:rPr>
        <w:t xml:space="preserve"> will </w:t>
      </w:r>
      <w:r w:rsidR="000D74F1">
        <w:rPr>
          <w:sz w:val="22"/>
        </w:rPr>
        <w:t>clear</w:t>
      </w:r>
      <w:r>
        <w:rPr>
          <w:sz w:val="22"/>
        </w:rPr>
        <w:t xml:space="preserve"> when the block is reset. By default this property is </w:t>
      </w:r>
      <w:r w:rsidRPr="00E46C9B">
        <w:rPr>
          <w:rFonts w:ascii="Courier" w:hAnsi="Courier"/>
          <w:sz w:val="22"/>
        </w:rPr>
        <w:t>FALSE</w:t>
      </w:r>
      <w:r>
        <w:rPr>
          <w:sz w:val="22"/>
        </w:rPr>
        <w:t>.</w:t>
      </w:r>
    </w:p>
    <w:p w14:paraId="70EC7D1F" w14:textId="77777777" w:rsidR="008115A2" w:rsidRPr="00F77819" w:rsidRDefault="008115A2" w:rsidP="00CB1E18">
      <w:pPr>
        <w:pStyle w:val="NormalWeb"/>
        <w:spacing w:before="2" w:after="2"/>
        <w:ind w:left="1350" w:hanging="630"/>
        <w:rPr>
          <w:rFonts w:ascii="Arial" w:hAnsi="Arial"/>
          <w:sz w:val="22"/>
        </w:rPr>
      </w:pPr>
    </w:p>
    <w:p w14:paraId="3B8905B3" w14:textId="77777777" w:rsidR="00CB1E18" w:rsidRDefault="004F34AB" w:rsidP="00CB1E18">
      <w:pPr>
        <w:pStyle w:val="BodyText"/>
        <w:ind w:left="2160" w:hanging="720"/>
        <w:rPr>
          <w:sz w:val="22"/>
        </w:rPr>
      </w:pPr>
      <w:r>
        <w:rPr>
          <w:sz w:val="22"/>
        </w:rPr>
        <w:t xml:space="preserve">NumberOfStandardDeviations </w:t>
      </w:r>
      <w:r w:rsidR="00CB1E18">
        <w:rPr>
          <w:sz w:val="22"/>
        </w:rPr>
        <w:t>– the distance above or below the target which signals a violation. This is expressed in standard deviations.</w:t>
      </w:r>
      <w:r w:rsidR="00E07E78">
        <w:rPr>
          <w:sz w:val="22"/>
        </w:rPr>
        <w:t xml:space="preserve"> This parameter is used for </w:t>
      </w:r>
      <w:r w:rsidR="00E07E78" w:rsidRPr="006F5951">
        <w:rPr>
          <w:rFonts w:ascii="Courier" w:hAnsi="Courier"/>
          <w:sz w:val="22"/>
        </w:rPr>
        <w:t>HIGH,</w:t>
      </w:r>
      <w:r w:rsidR="00E07E78">
        <w:rPr>
          <w:rFonts w:ascii="Courier" w:hAnsi="Courier"/>
          <w:sz w:val="22"/>
        </w:rPr>
        <w:t xml:space="preserve"> </w:t>
      </w:r>
      <w:r w:rsidR="00E07E78" w:rsidRPr="006F5951">
        <w:rPr>
          <w:rFonts w:ascii="Courier" w:hAnsi="Courier"/>
          <w:sz w:val="22"/>
        </w:rPr>
        <w:t xml:space="preserve">LOW </w:t>
      </w:r>
      <w:r w:rsidR="00E07E78">
        <w:rPr>
          <w:sz w:val="22"/>
        </w:rPr>
        <w:t xml:space="preserve">or </w:t>
      </w:r>
      <w:r w:rsidR="00E07E78" w:rsidRPr="006F5951">
        <w:rPr>
          <w:rFonts w:ascii="Courier" w:hAnsi="Courier"/>
          <w:sz w:val="22"/>
        </w:rPr>
        <w:t>BOTH</w:t>
      </w:r>
      <w:r w:rsidR="00E07E78">
        <w:rPr>
          <w:rFonts w:ascii="Courier" w:hAnsi="Courier"/>
          <w:sz w:val="22"/>
        </w:rPr>
        <w:t xml:space="preserve"> limit types.</w:t>
      </w:r>
    </w:p>
    <w:p w14:paraId="12AC6C30" w14:textId="77777777" w:rsidR="00CB1E18" w:rsidRDefault="00CB1E18" w:rsidP="00CB1E18">
      <w:pPr>
        <w:pStyle w:val="BodyText"/>
        <w:ind w:left="2160" w:hanging="720"/>
        <w:rPr>
          <w:sz w:val="22"/>
        </w:rPr>
      </w:pPr>
      <w:r>
        <w:rPr>
          <w:sz w:val="22"/>
        </w:rPr>
        <w:t>LimitType</w:t>
      </w:r>
      <w:r w:rsidRPr="00F77819">
        <w:rPr>
          <w:sz w:val="22"/>
        </w:rPr>
        <w:t xml:space="preserve"> – </w:t>
      </w:r>
      <w:r w:rsidR="002E2B82">
        <w:rPr>
          <w:sz w:val="22"/>
        </w:rPr>
        <w:t xml:space="preserve"> </w:t>
      </w:r>
      <w:r w:rsidR="000E68B2" w:rsidRPr="006F5951">
        <w:rPr>
          <w:rFonts w:ascii="Courier" w:hAnsi="Courier"/>
          <w:sz w:val="22"/>
        </w:rPr>
        <w:t>CONSECUTIVE</w:t>
      </w:r>
      <w:r w:rsidR="00AC6F99">
        <w:rPr>
          <w:sz w:val="22"/>
        </w:rPr>
        <w:t xml:space="preserve">,  </w:t>
      </w:r>
      <w:r w:rsidR="000E68B2" w:rsidRPr="006F5951">
        <w:rPr>
          <w:rFonts w:ascii="Courier" w:hAnsi="Courier"/>
          <w:sz w:val="22"/>
        </w:rPr>
        <w:t>HIGH,</w:t>
      </w:r>
      <w:r w:rsidR="00AC6F99">
        <w:rPr>
          <w:rFonts w:ascii="Courier" w:hAnsi="Courier"/>
          <w:sz w:val="22"/>
        </w:rPr>
        <w:t xml:space="preserve"> </w:t>
      </w:r>
      <w:r w:rsidR="000E68B2" w:rsidRPr="006F5951">
        <w:rPr>
          <w:rFonts w:ascii="Courier" w:hAnsi="Courier"/>
          <w:sz w:val="22"/>
        </w:rPr>
        <w:t xml:space="preserve">LOW </w:t>
      </w:r>
      <w:r w:rsidR="002E2B82">
        <w:rPr>
          <w:sz w:val="22"/>
        </w:rPr>
        <w:t xml:space="preserve">or </w:t>
      </w:r>
      <w:r w:rsidR="000E68B2" w:rsidRPr="006F5951">
        <w:rPr>
          <w:rFonts w:ascii="Courier" w:hAnsi="Courier"/>
          <w:sz w:val="22"/>
        </w:rPr>
        <w:t>BOTH</w:t>
      </w:r>
      <w:r>
        <w:rPr>
          <w:sz w:val="22"/>
        </w:rPr>
        <w:t>.</w:t>
      </w:r>
    </w:p>
    <w:p w14:paraId="7BBF1DD6" w14:textId="77777777" w:rsidR="00CB1E18" w:rsidRDefault="00CB1E18" w:rsidP="00CB1E18">
      <w:pPr>
        <w:pStyle w:val="BodyText"/>
        <w:ind w:left="2160" w:hanging="720"/>
        <w:rPr>
          <w:sz w:val="22"/>
        </w:rPr>
      </w:pPr>
      <w:r>
        <w:rPr>
          <w:sz w:val="22"/>
        </w:rPr>
        <w:t>M</w:t>
      </w:r>
      <w:r w:rsidR="00382DF0">
        <w:rPr>
          <w:sz w:val="22"/>
        </w:rPr>
        <w:t>inimum</w:t>
      </w:r>
      <w:r>
        <w:rPr>
          <w:sz w:val="22"/>
        </w:rPr>
        <w:t xml:space="preserve">OutOfRange – </w:t>
      </w:r>
      <w:r w:rsidR="00382DF0">
        <w:rPr>
          <w:sz w:val="22"/>
        </w:rPr>
        <w:t xml:space="preserve">minimum number of </w:t>
      </w:r>
      <w:r>
        <w:rPr>
          <w:sz w:val="22"/>
        </w:rPr>
        <w:t xml:space="preserve">points </w:t>
      </w:r>
      <w:r w:rsidR="00E07E78">
        <w:rPr>
          <w:sz w:val="22"/>
        </w:rPr>
        <w:t xml:space="preserve">exceeding the limit </w:t>
      </w:r>
      <w:r>
        <w:rPr>
          <w:sz w:val="22"/>
        </w:rPr>
        <w:t xml:space="preserve">within the stored history </w:t>
      </w:r>
      <w:r w:rsidR="00382DF0">
        <w:rPr>
          <w:sz w:val="22"/>
        </w:rPr>
        <w:t>in order for a</w:t>
      </w:r>
      <w:r>
        <w:rPr>
          <w:sz w:val="22"/>
        </w:rPr>
        <w:t xml:space="preserve"> TRUE value </w:t>
      </w:r>
      <w:r w:rsidR="00382DF0">
        <w:rPr>
          <w:sz w:val="22"/>
        </w:rPr>
        <w:t xml:space="preserve">to be </w:t>
      </w:r>
      <w:r>
        <w:rPr>
          <w:sz w:val="22"/>
        </w:rPr>
        <w:t>concluded</w:t>
      </w:r>
      <w:r w:rsidR="00E07E78">
        <w:rPr>
          <w:sz w:val="22"/>
        </w:rPr>
        <w:t xml:space="preserve">. In the case of </w:t>
      </w:r>
      <w:r w:rsidR="00E07E78" w:rsidRPr="006F5951">
        <w:rPr>
          <w:rFonts w:ascii="Courier" w:hAnsi="Courier"/>
          <w:sz w:val="22"/>
        </w:rPr>
        <w:t>CONSECUTIVE</w:t>
      </w:r>
      <w:r w:rsidR="00E07E78">
        <w:rPr>
          <w:sz w:val="22"/>
        </w:rPr>
        <w:t xml:space="preserve"> this value refers to the </w:t>
      </w:r>
      <w:r w:rsidR="00382DF0">
        <w:rPr>
          <w:sz w:val="22"/>
        </w:rPr>
        <w:t xml:space="preserve">minimum </w:t>
      </w:r>
      <w:r w:rsidR="00E07E78">
        <w:rPr>
          <w:sz w:val="22"/>
        </w:rPr>
        <w:t xml:space="preserve">number of consecutive points on the same side of the limit </w:t>
      </w:r>
      <w:r w:rsidR="001266F2">
        <w:rPr>
          <w:sz w:val="22"/>
        </w:rPr>
        <w:t xml:space="preserve">to trigger </w:t>
      </w:r>
      <w:r w:rsidR="00E07E78">
        <w:rPr>
          <w:sz w:val="22"/>
        </w:rPr>
        <w:t xml:space="preserve">a </w:t>
      </w:r>
      <w:r w:rsidR="001266F2">
        <w:rPr>
          <w:sz w:val="22"/>
        </w:rPr>
        <w:t>violation</w:t>
      </w:r>
      <w:r w:rsidR="00E07E78">
        <w:rPr>
          <w:sz w:val="22"/>
        </w:rPr>
        <w:t>.</w:t>
      </w:r>
    </w:p>
    <w:p w14:paraId="6DE8A7FB" w14:textId="77777777" w:rsidR="00CB1E18" w:rsidRDefault="00A300A4" w:rsidP="00CB1E18">
      <w:pPr>
        <w:pStyle w:val="BodyText"/>
        <w:ind w:left="2160" w:hanging="720"/>
        <w:rPr>
          <w:sz w:val="22"/>
        </w:rPr>
      </w:pPr>
      <w:r>
        <w:rPr>
          <w:sz w:val="22"/>
        </w:rPr>
        <w:t>Mean</w:t>
      </w:r>
      <w:r w:rsidR="00CB1E18">
        <w:rPr>
          <w:sz w:val="22"/>
        </w:rPr>
        <w:t xml:space="preserve"> – the nominal process mean.</w:t>
      </w:r>
    </w:p>
    <w:p w14:paraId="11813129" w14:textId="77777777" w:rsidR="00B801FD" w:rsidRDefault="00B801FD" w:rsidP="00B801FD">
      <w:pPr>
        <w:pStyle w:val="BodyText"/>
        <w:ind w:left="2160" w:hanging="720"/>
        <w:rPr>
          <w:sz w:val="22"/>
        </w:rPr>
      </w:pPr>
      <w:r>
        <w:rPr>
          <w:sz w:val="22"/>
        </w:rPr>
        <w:t>SampleSize – number of observations to retain for computation of rule state.</w:t>
      </w:r>
    </w:p>
    <w:p w14:paraId="2447B7CE" w14:textId="77777777" w:rsidR="00B801FD" w:rsidRDefault="00B801FD" w:rsidP="00CB1E18">
      <w:pPr>
        <w:pStyle w:val="BodyText"/>
        <w:ind w:left="2160" w:hanging="720"/>
        <w:rPr>
          <w:sz w:val="22"/>
        </w:rPr>
      </w:pPr>
    </w:p>
    <w:p w14:paraId="6E631F5E" w14:textId="77777777" w:rsidR="00CB1E18" w:rsidRPr="00F77819" w:rsidRDefault="00CB1E18" w:rsidP="00CB1E18">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6BB74891" w14:textId="77777777" w:rsidR="00CB1E18" w:rsidRDefault="00DF2A8A" w:rsidP="00CB1E18">
      <w:pPr>
        <w:pStyle w:val="BodyText"/>
        <w:numPr>
          <w:ilvl w:val="0"/>
          <w:numId w:val="29"/>
        </w:numPr>
        <w:spacing w:after="0"/>
        <w:rPr>
          <w:sz w:val="22"/>
        </w:rPr>
      </w:pPr>
      <w:r>
        <w:rPr>
          <w:sz w:val="22"/>
        </w:rPr>
        <w:t>t</w:t>
      </w:r>
      <w:r w:rsidRPr="00F77819">
        <w:rPr>
          <w:sz w:val="22"/>
        </w:rPr>
        <w:t xml:space="preserve"> </w:t>
      </w:r>
      <w:r w:rsidR="00CB1E18" w:rsidRPr="00F77819">
        <w:rPr>
          <w:sz w:val="22"/>
        </w:rPr>
        <w:t xml:space="preserve">– </w:t>
      </w:r>
      <w:r>
        <w:rPr>
          <w:sz w:val="22"/>
        </w:rPr>
        <w:t>target value</w:t>
      </w:r>
      <w:r w:rsidR="00CB1E18" w:rsidRPr="00F77819">
        <w:rPr>
          <w:sz w:val="22"/>
        </w:rPr>
        <w:t>.</w:t>
      </w:r>
    </w:p>
    <w:p w14:paraId="7167C069" w14:textId="77777777" w:rsidR="00DF2A8A" w:rsidRDefault="00DF2A8A" w:rsidP="00CB1E18">
      <w:pPr>
        <w:pStyle w:val="BodyText"/>
        <w:numPr>
          <w:ilvl w:val="0"/>
          <w:numId w:val="29"/>
        </w:numPr>
        <w:spacing w:after="0"/>
        <w:rPr>
          <w:sz w:val="22"/>
        </w:rPr>
      </w:pPr>
      <w:r>
        <w:rPr>
          <w:sz w:val="22"/>
        </w:rPr>
        <w:t>s – standard deviation of the input</w:t>
      </w:r>
    </w:p>
    <w:p w14:paraId="344D5EFA" w14:textId="77777777" w:rsidR="00DF2A8A" w:rsidRDefault="00DF2A8A" w:rsidP="00CB1E18">
      <w:pPr>
        <w:pStyle w:val="BodyText"/>
        <w:numPr>
          <w:ilvl w:val="0"/>
          <w:numId w:val="29"/>
        </w:numPr>
        <w:spacing w:after="0"/>
        <w:rPr>
          <w:sz w:val="22"/>
        </w:rPr>
      </w:pPr>
      <w:r>
        <w:rPr>
          <w:sz w:val="22"/>
        </w:rPr>
        <w:t>v – the input</w:t>
      </w:r>
    </w:p>
    <w:p w14:paraId="174166C7" w14:textId="77777777" w:rsidR="00CB1E18" w:rsidRDefault="00CB1E18" w:rsidP="00CB1E18">
      <w:pPr>
        <w:pStyle w:val="BodyText"/>
        <w:numPr>
          <w:ilvl w:val="0"/>
          <w:numId w:val="29"/>
        </w:numPr>
        <w:spacing w:after="0"/>
        <w:rPr>
          <w:sz w:val="22"/>
        </w:rPr>
      </w:pPr>
      <w:r>
        <w:rPr>
          <w:sz w:val="22"/>
        </w:rPr>
        <w:t>out</w:t>
      </w:r>
      <w:r w:rsidRPr="00F77819">
        <w:rPr>
          <w:sz w:val="22"/>
        </w:rPr>
        <w:t xml:space="preserve"> – </w:t>
      </w:r>
      <w:r>
        <w:rPr>
          <w:sz w:val="22"/>
        </w:rPr>
        <w:t>truthvalue,</w:t>
      </w:r>
      <w:r w:rsidR="00DF2A8A">
        <w:rPr>
          <w:sz w:val="22"/>
        </w:rPr>
        <w:t xml:space="preserve"> result of evaluation of the inputs,</w:t>
      </w:r>
      <w:r>
        <w:rPr>
          <w:sz w:val="22"/>
        </w:rPr>
        <w:t xml:space="preserve"> initialized to </w:t>
      </w:r>
      <w:r w:rsidR="000E68B2" w:rsidRPr="006F5951">
        <w:rPr>
          <w:rFonts w:ascii="Courier" w:hAnsi="Courier"/>
          <w:sz w:val="22"/>
        </w:rPr>
        <w:t>UNKNOWN</w:t>
      </w:r>
      <w:r w:rsidRPr="00F77819">
        <w:rPr>
          <w:sz w:val="22"/>
        </w:rPr>
        <w:t>.</w:t>
      </w:r>
      <w:r>
        <w:rPr>
          <w:sz w:val="22"/>
        </w:rPr>
        <w:t xml:space="preserve"> </w:t>
      </w:r>
      <w:r w:rsidR="00DF2A8A">
        <w:rPr>
          <w:sz w:val="22"/>
        </w:rPr>
        <w:t xml:space="preserve">A rule violation results in a </w:t>
      </w:r>
      <w:r w:rsidR="000E68B2" w:rsidRPr="006F5951">
        <w:rPr>
          <w:rFonts w:ascii="Courier" w:hAnsi="Courier"/>
          <w:sz w:val="22"/>
        </w:rPr>
        <w:t>TRUE</w:t>
      </w:r>
      <w:r w:rsidR="00DF2A8A">
        <w:rPr>
          <w:sz w:val="22"/>
        </w:rPr>
        <w:t xml:space="preserve">. </w:t>
      </w:r>
      <w:r>
        <w:rPr>
          <w:sz w:val="22"/>
        </w:rPr>
        <w:t>Value is emitted on a state change.</w:t>
      </w:r>
    </w:p>
    <w:p w14:paraId="43109E7C" w14:textId="77777777" w:rsidR="00CB1E18" w:rsidRDefault="00CB1E18" w:rsidP="00CB1E18">
      <w:pPr>
        <w:pStyle w:val="BodyText"/>
        <w:spacing w:after="0"/>
        <w:ind w:left="1440"/>
        <w:rPr>
          <w:sz w:val="22"/>
        </w:rPr>
      </w:pPr>
    </w:p>
    <w:p w14:paraId="6F9CCBBE" w14:textId="77777777" w:rsidR="007C022C" w:rsidRDefault="002C6A2C">
      <w:pPr>
        <w:pStyle w:val="Heading4"/>
      </w:pPr>
      <w:r>
        <w:t>SQL</w:t>
      </w:r>
    </w:p>
    <w:p w14:paraId="6D4129E9" w14:textId="77777777" w:rsidR="002C6A2C" w:rsidRPr="006F5951" w:rsidRDefault="000E68B2" w:rsidP="002C6A2C">
      <w:pPr>
        <w:pStyle w:val="ArialBody"/>
        <w:ind w:left="360"/>
        <w:rPr>
          <w:i/>
        </w:rPr>
      </w:pPr>
      <w:r w:rsidRPr="006F5951">
        <w:rPr>
          <w:i/>
        </w:rPr>
        <w:t xml:space="preserve">Write data received on the input connection to a database. The block specifies the database name and SQL. </w:t>
      </w:r>
    </w:p>
    <w:p w14:paraId="77F1D371" w14:textId="77777777" w:rsidR="002C6A2C" w:rsidRPr="006F5951" w:rsidRDefault="002C6A2C" w:rsidP="002C6A2C">
      <w:pPr>
        <w:pStyle w:val="NormalWeb"/>
        <w:spacing w:before="2" w:after="2"/>
        <w:ind w:left="1350" w:hanging="630"/>
        <w:rPr>
          <w:rFonts w:ascii="Arial" w:hAnsi="Arial"/>
          <w:i/>
          <w:sz w:val="22"/>
          <w:szCs w:val="24"/>
          <w:shd w:val="clear" w:color="auto" w:fill="FFFFFF"/>
        </w:rPr>
      </w:pPr>
    </w:p>
    <w:p w14:paraId="13498360" w14:textId="77777777" w:rsidR="002C6A2C" w:rsidRPr="006F5951" w:rsidRDefault="000E68B2" w:rsidP="002C6A2C">
      <w:pPr>
        <w:pStyle w:val="NormalWeb"/>
        <w:spacing w:before="2" w:after="2"/>
        <w:ind w:left="1350" w:hanging="630"/>
        <w:rPr>
          <w:rFonts w:ascii="Arial" w:hAnsi="Arial"/>
          <w:i/>
          <w:sz w:val="22"/>
        </w:rPr>
      </w:pPr>
      <w:r w:rsidRPr="006F5951">
        <w:rPr>
          <w:rFonts w:ascii="Arial" w:hAnsi="Arial"/>
          <w:i/>
          <w:sz w:val="22"/>
          <w:szCs w:val="24"/>
          <w:shd w:val="clear" w:color="auto" w:fill="FFFFFF"/>
        </w:rPr>
        <w:t>Properties:</w:t>
      </w:r>
    </w:p>
    <w:p w14:paraId="0641ADF4" w14:textId="77777777" w:rsidR="002C6A2C" w:rsidRPr="006F5951" w:rsidRDefault="000E68B2" w:rsidP="002C6A2C">
      <w:pPr>
        <w:pStyle w:val="BodyText"/>
        <w:ind w:left="2160" w:hanging="720"/>
        <w:rPr>
          <w:i/>
          <w:sz w:val="22"/>
        </w:rPr>
      </w:pPr>
      <w:r w:rsidRPr="006F5951">
        <w:rPr>
          <w:i/>
          <w:sz w:val="22"/>
        </w:rPr>
        <w:t>Database – Name of the database.</w:t>
      </w:r>
    </w:p>
    <w:p w14:paraId="20BB2656" w14:textId="77777777" w:rsidR="00611D1C" w:rsidRPr="006F5951" w:rsidRDefault="000E68B2">
      <w:pPr>
        <w:pStyle w:val="BodyText"/>
        <w:ind w:left="2160" w:hanging="720"/>
        <w:rPr>
          <w:i/>
          <w:sz w:val="22"/>
        </w:rPr>
      </w:pPr>
      <w:r w:rsidRPr="006F5951">
        <w:rPr>
          <w:i/>
          <w:sz w:val="22"/>
        </w:rPr>
        <w:t xml:space="preserve">SQL – A SQL insert statement that can be compiled into a prepared statement taking exactly one argument. </w:t>
      </w:r>
    </w:p>
    <w:p w14:paraId="46BA69AA" w14:textId="77777777" w:rsidR="002C6A2C" w:rsidRPr="006F5951" w:rsidRDefault="000E68B2" w:rsidP="002C6A2C">
      <w:pPr>
        <w:pStyle w:val="NormalWeb"/>
        <w:spacing w:before="2" w:after="2"/>
        <w:ind w:left="1350" w:hanging="630"/>
        <w:rPr>
          <w:rFonts w:ascii="Arial" w:hAnsi="Arial"/>
          <w:i/>
          <w:sz w:val="22"/>
        </w:rPr>
      </w:pPr>
      <w:r w:rsidRPr="006F5951">
        <w:rPr>
          <w:rFonts w:ascii="Arial" w:hAnsi="Arial"/>
          <w:i/>
          <w:sz w:val="22"/>
          <w:szCs w:val="24"/>
          <w:shd w:val="clear" w:color="auto" w:fill="FFFFFF"/>
        </w:rPr>
        <w:t>Connections:</w:t>
      </w:r>
    </w:p>
    <w:p w14:paraId="78746FFA" w14:textId="77777777" w:rsidR="002C6A2C" w:rsidRPr="006F5951" w:rsidRDefault="000E68B2" w:rsidP="002C6A2C">
      <w:pPr>
        <w:pStyle w:val="BodyText"/>
        <w:numPr>
          <w:ilvl w:val="0"/>
          <w:numId w:val="29"/>
        </w:numPr>
        <w:spacing w:after="0"/>
        <w:rPr>
          <w:i/>
          <w:sz w:val="22"/>
        </w:rPr>
      </w:pPr>
      <w:r w:rsidRPr="006F5951">
        <w:rPr>
          <w:i/>
          <w:sz w:val="22"/>
        </w:rPr>
        <w:t>in – data, truthvalue, signal or text connection.</w:t>
      </w:r>
    </w:p>
    <w:p w14:paraId="25F8C621" w14:textId="77777777" w:rsidR="007C022C" w:rsidRDefault="002C6A2C">
      <w:pPr>
        <w:pStyle w:val="Heading4"/>
      </w:pPr>
      <w:r>
        <w:t>Sum</w:t>
      </w:r>
    </w:p>
    <w:p w14:paraId="53D5A0A7" w14:textId="77777777" w:rsidR="002C6A2C" w:rsidRDefault="002C6A2C" w:rsidP="002C6A2C">
      <w:pPr>
        <w:pStyle w:val="ArialBody"/>
        <w:ind w:left="360"/>
      </w:pPr>
      <w:r>
        <w:t xml:space="preserve">Total values received on multiple input connections and propagate to the output. On a reset, existing values are </w:t>
      </w:r>
      <w:r w:rsidR="00093398">
        <w:t xml:space="preserve">retained, and an </w:t>
      </w:r>
      <w:r w:rsidR="00093398" w:rsidRPr="00093398">
        <w:rPr>
          <w:rFonts w:ascii="Courier" w:hAnsi="Courier"/>
        </w:rPr>
        <w:t>UNKNOWN</w:t>
      </w:r>
      <w:r w:rsidR="00093398">
        <w:t xml:space="preserve"> value is assigned the output state. However, no new output is emitted until the next new value is received</w:t>
      </w:r>
      <w:r>
        <w:t>.</w:t>
      </w:r>
    </w:p>
    <w:p w14:paraId="4580F724" w14:textId="77777777" w:rsidR="007E1ADE" w:rsidRDefault="007E1ADE">
      <w:pPr>
        <w:pStyle w:val="BodyText"/>
      </w:pPr>
    </w:p>
    <w:p w14:paraId="7F95FD10" w14:textId="77777777" w:rsidR="002C6A2C" w:rsidRPr="00F77819" w:rsidRDefault="002C6A2C" w:rsidP="002C6A2C">
      <w:pPr>
        <w:pStyle w:val="NormalWeb"/>
        <w:spacing w:before="2" w:after="2"/>
        <w:ind w:left="1350" w:hanging="630"/>
        <w:rPr>
          <w:rFonts w:ascii="Arial" w:hAnsi="Arial"/>
          <w:sz w:val="22"/>
        </w:rPr>
      </w:pPr>
      <w:r>
        <w:rPr>
          <w:rFonts w:ascii="Arial" w:hAnsi="Arial"/>
          <w:sz w:val="22"/>
          <w:szCs w:val="24"/>
          <w:shd w:val="clear" w:color="auto" w:fill="FFFFFF"/>
        </w:rPr>
        <w:t>Properties</w:t>
      </w:r>
      <w:r w:rsidRPr="00F77819">
        <w:rPr>
          <w:rFonts w:ascii="Arial" w:hAnsi="Arial"/>
          <w:sz w:val="22"/>
          <w:szCs w:val="24"/>
          <w:shd w:val="clear" w:color="auto" w:fill="FFFFFF"/>
        </w:rPr>
        <w:t>:</w:t>
      </w:r>
    </w:p>
    <w:p w14:paraId="381A389D" w14:textId="77777777" w:rsidR="002C6A2C" w:rsidRDefault="002C6A2C" w:rsidP="002C6A2C">
      <w:pPr>
        <w:pStyle w:val="BodyText"/>
        <w:ind w:left="2160" w:hanging="720"/>
        <w:rPr>
          <w:sz w:val="22"/>
        </w:rPr>
      </w:pPr>
      <w:r>
        <w:rPr>
          <w:sz w:val="22"/>
        </w:rPr>
        <w:t>SyncInterval – a “coalescing interval”. This is the time to allow data to arrive on multiple inputs. It is also the no-data-change wait interval.  The sync interval must be</w:t>
      </w:r>
      <w:r w:rsidR="00E074FC">
        <w:rPr>
          <w:sz w:val="22"/>
        </w:rPr>
        <w:t xml:space="preserve"> less than the scan interval.~ </w:t>
      </w:r>
      <w:r>
        <w:rPr>
          <w:sz w:val="22"/>
        </w:rPr>
        <w:t xml:space="preserve">secs. The default value is </w:t>
      </w:r>
      <w:r w:rsidR="00E074FC">
        <w:rPr>
          <w:sz w:val="22"/>
        </w:rPr>
        <w:t>1</w:t>
      </w:r>
      <w:r>
        <w:rPr>
          <w:sz w:val="22"/>
        </w:rPr>
        <w:t xml:space="preserve"> </w:t>
      </w:r>
      <w:r w:rsidR="00E074FC">
        <w:rPr>
          <w:sz w:val="22"/>
        </w:rPr>
        <w:t>sec</w:t>
      </w:r>
      <w:r>
        <w:rPr>
          <w:sz w:val="22"/>
        </w:rPr>
        <w:t>.</w:t>
      </w:r>
    </w:p>
    <w:p w14:paraId="60FAA4CB" w14:textId="77777777" w:rsidR="002C6A2C" w:rsidRPr="00F77819" w:rsidRDefault="002C6A2C" w:rsidP="002C6A2C">
      <w:pPr>
        <w:pStyle w:val="NormalWeb"/>
        <w:spacing w:before="2" w:after="2"/>
        <w:ind w:left="1350" w:hanging="630"/>
        <w:rPr>
          <w:rFonts w:ascii="Arial" w:hAnsi="Arial"/>
          <w:sz w:val="22"/>
        </w:rPr>
      </w:pPr>
      <w:r>
        <w:rPr>
          <w:rFonts w:ascii="Arial" w:hAnsi="Arial"/>
          <w:sz w:val="22"/>
          <w:szCs w:val="24"/>
          <w:shd w:val="clear" w:color="auto" w:fill="FFFFFF"/>
        </w:rPr>
        <w:t>Connections</w:t>
      </w:r>
      <w:r w:rsidRPr="00F77819">
        <w:rPr>
          <w:rFonts w:ascii="Arial" w:hAnsi="Arial"/>
          <w:sz w:val="22"/>
          <w:szCs w:val="24"/>
          <w:shd w:val="clear" w:color="auto" w:fill="FFFFFF"/>
        </w:rPr>
        <w:t>:</w:t>
      </w:r>
    </w:p>
    <w:p w14:paraId="0A90DDB6" w14:textId="77777777" w:rsidR="002C6A2C" w:rsidRDefault="002C6A2C" w:rsidP="002C6A2C">
      <w:pPr>
        <w:pStyle w:val="BodyText"/>
        <w:numPr>
          <w:ilvl w:val="0"/>
          <w:numId w:val="29"/>
        </w:numPr>
        <w:spacing w:after="0"/>
        <w:rPr>
          <w:sz w:val="22"/>
        </w:rPr>
      </w:pPr>
      <w:r>
        <w:rPr>
          <w:sz w:val="22"/>
        </w:rPr>
        <w:lastRenderedPageBreak/>
        <w:t>in</w:t>
      </w:r>
      <w:r w:rsidRPr="00F77819">
        <w:rPr>
          <w:sz w:val="22"/>
        </w:rPr>
        <w:t xml:space="preserve"> – </w:t>
      </w:r>
      <w:r>
        <w:rPr>
          <w:sz w:val="22"/>
        </w:rPr>
        <w:t>data. The expectation is that multiple connections will terminate at the port.</w:t>
      </w:r>
    </w:p>
    <w:p w14:paraId="72963A0C" w14:textId="77777777" w:rsidR="002C6A2C" w:rsidRDefault="002C6A2C" w:rsidP="002C6A2C">
      <w:pPr>
        <w:pStyle w:val="BodyText"/>
        <w:numPr>
          <w:ilvl w:val="0"/>
          <w:numId w:val="29"/>
        </w:numPr>
        <w:spacing w:after="0"/>
        <w:rPr>
          <w:sz w:val="22"/>
        </w:rPr>
      </w:pPr>
      <w:r>
        <w:rPr>
          <w:sz w:val="22"/>
        </w:rPr>
        <w:t>out – data, the sum of the inputs.</w:t>
      </w:r>
    </w:p>
    <w:p w14:paraId="083DE1A3" w14:textId="77777777" w:rsidR="007E1ADE" w:rsidRDefault="007E1ADE">
      <w:pPr>
        <w:pStyle w:val="BodyText"/>
        <w:spacing w:after="0"/>
        <w:ind w:left="1440"/>
        <w:rPr>
          <w:sz w:val="22"/>
        </w:rPr>
      </w:pPr>
    </w:p>
    <w:p w14:paraId="26F541AB" w14:textId="50B51AD2" w:rsidR="00E1389F" w:rsidRDefault="00E1389F" w:rsidP="00E1389F">
      <w:pPr>
        <w:pStyle w:val="Heading4"/>
      </w:pPr>
      <w:r>
        <w:t>Time Readout</w:t>
      </w:r>
    </w:p>
    <w:p w14:paraId="5D3DCD2E" w14:textId="77777777" w:rsidR="00E1389F" w:rsidRDefault="00E1389F">
      <w:pPr>
        <w:pStyle w:val="BodyText"/>
        <w:spacing w:after="0"/>
        <w:ind w:left="1440"/>
        <w:rPr>
          <w:sz w:val="22"/>
        </w:rPr>
      </w:pPr>
    </w:p>
    <w:p w14:paraId="18FAFBD1" w14:textId="28F66F98" w:rsidR="00E1389F" w:rsidRDefault="00E1389F" w:rsidP="00E1389F">
      <w:pPr>
        <w:pStyle w:val="ArialBody"/>
        <w:ind w:left="360"/>
      </w:pPr>
      <w:r w:rsidRPr="003E0257">
        <w:t>This block has no behavior. It simply prop</w:t>
      </w:r>
      <w:r>
        <w:t>a</w:t>
      </w:r>
      <w:r w:rsidRPr="003E0257">
        <w:t xml:space="preserve">gates any value on its input to its output. Its function is to provide a place to display the </w:t>
      </w:r>
      <w:r>
        <w:t>time</w:t>
      </w:r>
      <w:r w:rsidRPr="003E0257">
        <w:t xml:space="preserve"> of </w:t>
      </w:r>
      <w:r>
        <w:t>the last value that passed through</w:t>
      </w:r>
      <w:r w:rsidRPr="003E0257">
        <w:t>.</w:t>
      </w:r>
    </w:p>
    <w:p w14:paraId="6F9B3C7E" w14:textId="77777777" w:rsidR="00E1389F" w:rsidRDefault="00E1389F" w:rsidP="00E1389F">
      <w:pPr>
        <w:pStyle w:val="BodyText"/>
      </w:pPr>
    </w:p>
    <w:p w14:paraId="316C9720" w14:textId="13F4088F" w:rsidR="00E1389F" w:rsidRDefault="00E1389F" w:rsidP="00E1389F">
      <w:pPr>
        <w:pStyle w:val="ArialBody"/>
        <w:ind w:left="360"/>
      </w:pPr>
      <w:r>
        <w:t>The format must be a valid SimpleDateFormat. If no format is specified, “</w:t>
      </w:r>
      <w:r w:rsidR="001B249E">
        <w:t>YYYY/MM/dd hh:mm</w:t>
      </w:r>
      <w:r>
        <w:t>:ss” is assumed</w:t>
      </w:r>
      <w:r w:rsidRPr="004846BA">
        <w:t>.</w:t>
      </w:r>
      <w:r>
        <w:t xml:space="preserve"> Further options can be found in the the Java 8 documentation (</w:t>
      </w:r>
      <w:r w:rsidRPr="00B03C83">
        <w:t>http://docs.oracle.co</w:t>
      </w:r>
      <w:r>
        <w:t xml:space="preserve">m/javase/8/docs/api) for </w:t>
      </w:r>
      <w:r>
        <w:rPr>
          <w:i/>
        </w:rPr>
        <w:t>SimpleDateFormat</w:t>
      </w:r>
      <w:r>
        <w:t>.</w:t>
      </w:r>
    </w:p>
    <w:p w14:paraId="2DEE6916" w14:textId="77777777" w:rsidR="00E1389F" w:rsidRPr="004846BA" w:rsidRDefault="00E1389F" w:rsidP="00E1389F">
      <w:pPr>
        <w:pStyle w:val="BodyText"/>
      </w:pPr>
    </w:p>
    <w:p w14:paraId="2E424F41" w14:textId="77777777" w:rsidR="00E1389F" w:rsidRPr="004846BA" w:rsidRDefault="00E1389F" w:rsidP="00E1389F">
      <w:pPr>
        <w:pStyle w:val="NormalWeb"/>
        <w:spacing w:before="2" w:after="2"/>
        <w:ind w:left="1350" w:hanging="630"/>
        <w:rPr>
          <w:rFonts w:ascii="Arial" w:hAnsi="Arial"/>
          <w:sz w:val="22"/>
        </w:rPr>
      </w:pPr>
      <w:r w:rsidRPr="003E0257">
        <w:rPr>
          <w:rFonts w:ascii="Arial" w:hAnsi="Arial"/>
          <w:sz w:val="22"/>
          <w:szCs w:val="24"/>
          <w:shd w:val="clear" w:color="auto" w:fill="FFFFFF"/>
        </w:rPr>
        <w:t>Properties:</w:t>
      </w:r>
    </w:p>
    <w:p w14:paraId="40E7376C" w14:textId="2B9A2798" w:rsidR="00E1389F" w:rsidRDefault="00E1389F" w:rsidP="00E1389F">
      <w:pPr>
        <w:pStyle w:val="BodyText"/>
        <w:ind w:left="2160" w:hanging="720"/>
        <w:rPr>
          <w:sz w:val="22"/>
        </w:rPr>
      </w:pPr>
      <w:r w:rsidRPr="003E0257">
        <w:rPr>
          <w:sz w:val="22"/>
        </w:rPr>
        <w:t xml:space="preserve">Format – the format in which to display the </w:t>
      </w:r>
      <w:r>
        <w:rPr>
          <w:sz w:val="22"/>
        </w:rPr>
        <w:t>time</w:t>
      </w:r>
      <w:r w:rsidRPr="003E0257">
        <w:rPr>
          <w:sz w:val="22"/>
        </w:rPr>
        <w:t xml:space="preserve">. See java documentation for </w:t>
      </w:r>
      <w:r>
        <w:rPr>
          <w:sz w:val="22"/>
        </w:rPr>
        <w:t>SimpleDateFormat</w:t>
      </w:r>
      <w:r w:rsidRPr="003E0257">
        <w:rPr>
          <w:sz w:val="22"/>
        </w:rPr>
        <w:t xml:space="preserve"> for format configuration.</w:t>
      </w:r>
      <w:r>
        <w:rPr>
          <w:sz w:val="22"/>
        </w:rPr>
        <w:t xml:space="preserve"> </w:t>
      </w:r>
    </w:p>
    <w:p w14:paraId="0145F6AA" w14:textId="53EDBC2C" w:rsidR="00E1389F" w:rsidRPr="004846BA" w:rsidRDefault="00E1389F" w:rsidP="00E1389F">
      <w:pPr>
        <w:pStyle w:val="BodyText"/>
        <w:ind w:left="2160" w:hanging="720"/>
        <w:rPr>
          <w:sz w:val="22"/>
        </w:rPr>
      </w:pPr>
      <w:r>
        <w:rPr>
          <w:sz w:val="22"/>
        </w:rPr>
        <w:t xml:space="preserve">Value – the most recent value to pass through the block.  </w:t>
      </w:r>
    </w:p>
    <w:p w14:paraId="741495B8" w14:textId="77777777" w:rsidR="00E1389F" w:rsidRPr="004846BA" w:rsidRDefault="00E1389F" w:rsidP="00E1389F">
      <w:pPr>
        <w:pStyle w:val="BodyText"/>
        <w:ind w:left="2160" w:hanging="720"/>
        <w:rPr>
          <w:sz w:val="22"/>
        </w:rPr>
      </w:pPr>
    </w:p>
    <w:p w14:paraId="54C0BC5D" w14:textId="77777777" w:rsidR="00E1389F" w:rsidRPr="004846BA" w:rsidRDefault="00E1389F" w:rsidP="00E1389F">
      <w:pPr>
        <w:pStyle w:val="NormalWeb"/>
        <w:spacing w:before="2" w:after="2"/>
        <w:ind w:left="1350" w:hanging="630"/>
        <w:rPr>
          <w:rFonts w:ascii="Arial" w:hAnsi="Arial"/>
          <w:sz w:val="22"/>
        </w:rPr>
      </w:pPr>
      <w:r w:rsidRPr="003E0257">
        <w:rPr>
          <w:rFonts w:ascii="Arial" w:hAnsi="Arial"/>
          <w:sz w:val="22"/>
          <w:szCs w:val="24"/>
          <w:shd w:val="clear" w:color="auto" w:fill="FFFFFF"/>
        </w:rPr>
        <w:t>Connections:</w:t>
      </w:r>
    </w:p>
    <w:p w14:paraId="01071F38" w14:textId="6A6884E8" w:rsidR="00E1389F" w:rsidRPr="004846BA" w:rsidRDefault="00E1389F" w:rsidP="00E1389F">
      <w:pPr>
        <w:pStyle w:val="BodyText"/>
        <w:numPr>
          <w:ilvl w:val="0"/>
          <w:numId w:val="29"/>
        </w:numPr>
        <w:spacing w:after="0"/>
        <w:rPr>
          <w:sz w:val="22"/>
        </w:rPr>
      </w:pPr>
      <w:r w:rsidRPr="003E0257">
        <w:rPr>
          <w:sz w:val="22"/>
        </w:rPr>
        <w:t>in – data value.</w:t>
      </w:r>
      <w:r>
        <w:rPr>
          <w:sz w:val="22"/>
        </w:rPr>
        <w:t xml:space="preserve"> This can be any data type.</w:t>
      </w:r>
    </w:p>
    <w:p w14:paraId="09455C3F" w14:textId="3EDF91BB" w:rsidR="00E1389F" w:rsidRPr="004846BA" w:rsidRDefault="00E1389F" w:rsidP="00E1389F">
      <w:pPr>
        <w:pStyle w:val="BodyText"/>
        <w:numPr>
          <w:ilvl w:val="0"/>
          <w:numId w:val="29"/>
        </w:numPr>
        <w:spacing w:after="0"/>
        <w:rPr>
          <w:sz w:val="22"/>
        </w:rPr>
      </w:pPr>
      <w:r w:rsidRPr="003E0257">
        <w:rPr>
          <w:sz w:val="22"/>
        </w:rPr>
        <w:t xml:space="preserve">out – data value. </w:t>
      </w:r>
      <w:r>
        <w:rPr>
          <w:sz w:val="22"/>
        </w:rPr>
        <w:t>This is identical to the</w:t>
      </w:r>
      <w:r w:rsidRPr="003E0257">
        <w:rPr>
          <w:sz w:val="22"/>
        </w:rPr>
        <w:t xml:space="preserve"> input.</w:t>
      </w:r>
    </w:p>
    <w:p w14:paraId="7B30F44B" w14:textId="35EDED07" w:rsidR="006353E2" w:rsidRDefault="006353E2" w:rsidP="006353E2">
      <w:pPr>
        <w:pStyle w:val="Heading4"/>
        <w:rPr>
          <w:ins w:id="146" w:author="Chuck Coughlin" w:date="2015-11-24T16:29:00Z"/>
        </w:rPr>
      </w:pPr>
      <w:ins w:id="147" w:author="Chuck Coughlin" w:date="2015-11-24T16:29:00Z">
        <w:r>
          <w:t>Time Fork</w:t>
        </w:r>
      </w:ins>
    </w:p>
    <w:p w14:paraId="2018D563" w14:textId="25C92036" w:rsidR="006353E2" w:rsidRDefault="006353E2" w:rsidP="006353E2">
      <w:pPr>
        <w:pStyle w:val="ArialBody"/>
        <w:ind w:left="360"/>
        <w:rPr>
          <w:ins w:id="148" w:author="Chuck Coughlin" w:date="2015-11-24T16:29:00Z"/>
        </w:rPr>
      </w:pPr>
      <w:ins w:id="149" w:author="Chuck Coughlin" w:date="2015-11-24T16:29:00Z">
        <w:r>
          <w:t xml:space="preserve">Take the timestamp of the incoming value and pass it </w:t>
        </w:r>
      </w:ins>
      <w:ins w:id="150" w:author="Chuck Coughlin" w:date="2015-11-24T16:30:00Z">
        <w:r>
          <w:t>on</w:t>
        </w:r>
      </w:ins>
      <w:ins w:id="151" w:author="Chuck Coughlin" w:date="2015-11-24T16:29:00Z">
        <w:r>
          <w:t xml:space="preserve"> the output.</w:t>
        </w:r>
      </w:ins>
    </w:p>
    <w:p w14:paraId="73BEFF6B" w14:textId="77777777" w:rsidR="006353E2" w:rsidRDefault="006353E2" w:rsidP="006353E2">
      <w:pPr>
        <w:pStyle w:val="BodyText"/>
        <w:rPr>
          <w:ins w:id="152" w:author="Chuck Coughlin" w:date="2015-11-24T16:29:00Z"/>
        </w:rPr>
      </w:pPr>
    </w:p>
    <w:p w14:paraId="111A1CA7" w14:textId="77777777" w:rsidR="006353E2" w:rsidRDefault="006353E2" w:rsidP="006353E2">
      <w:pPr>
        <w:pStyle w:val="NormalWeb"/>
        <w:spacing w:before="2" w:after="2"/>
        <w:ind w:left="1350" w:hanging="630"/>
        <w:rPr>
          <w:ins w:id="153" w:author="Chuck Coughlin" w:date="2015-11-24T16:29:00Z"/>
          <w:rFonts w:ascii="Arial" w:hAnsi="Arial"/>
          <w:sz w:val="22"/>
          <w:szCs w:val="24"/>
          <w:shd w:val="clear" w:color="auto" w:fill="FFFFFF"/>
        </w:rPr>
      </w:pPr>
      <w:ins w:id="154" w:author="Chuck Coughlin" w:date="2015-11-24T16:29:00Z">
        <w:r w:rsidRPr="000313FA">
          <w:rPr>
            <w:rFonts w:ascii="Arial" w:hAnsi="Arial"/>
            <w:sz w:val="22"/>
            <w:szCs w:val="24"/>
            <w:shd w:val="clear" w:color="auto" w:fill="FFFFFF"/>
          </w:rPr>
          <w:t>Connections:</w:t>
        </w:r>
      </w:ins>
    </w:p>
    <w:p w14:paraId="31C9E180" w14:textId="5DE16DDF" w:rsidR="006353E2" w:rsidRPr="00E65C55" w:rsidRDefault="006353E2" w:rsidP="006353E2">
      <w:pPr>
        <w:pStyle w:val="BodyText"/>
        <w:numPr>
          <w:ilvl w:val="0"/>
          <w:numId w:val="29"/>
        </w:numPr>
        <w:spacing w:after="0"/>
        <w:rPr>
          <w:ins w:id="155" w:author="Chuck Coughlin" w:date="2015-11-24T16:29:00Z"/>
          <w:sz w:val="22"/>
        </w:rPr>
      </w:pPr>
      <w:ins w:id="156" w:author="Chuck Coughlin" w:date="2015-11-24T16:29:00Z">
        <w:r>
          <w:rPr>
            <w:sz w:val="22"/>
          </w:rPr>
          <w:t>in</w:t>
        </w:r>
        <w:r w:rsidRPr="000313FA">
          <w:rPr>
            <w:sz w:val="22"/>
          </w:rPr>
          <w:t xml:space="preserve"> – </w:t>
        </w:r>
        <w:r>
          <w:rPr>
            <w:sz w:val="22"/>
          </w:rPr>
          <w:t xml:space="preserve">a </w:t>
        </w:r>
      </w:ins>
      <w:ins w:id="157" w:author="Chuck Coughlin" w:date="2015-11-24T16:30:00Z">
        <w:r>
          <w:rPr>
            <w:sz w:val="22"/>
          </w:rPr>
          <w:t>data value of any type</w:t>
        </w:r>
      </w:ins>
      <w:ins w:id="158" w:author="Chuck Coughlin" w:date="2015-11-24T16:29:00Z">
        <w:r>
          <w:rPr>
            <w:sz w:val="22"/>
          </w:rPr>
          <w:t xml:space="preserve">. </w:t>
        </w:r>
      </w:ins>
    </w:p>
    <w:p w14:paraId="28DCB322" w14:textId="522987BC" w:rsidR="006353E2" w:rsidRDefault="006353E2">
      <w:pPr>
        <w:pStyle w:val="BodyText"/>
        <w:numPr>
          <w:ilvl w:val="0"/>
          <w:numId w:val="29"/>
        </w:numPr>
        <w:spacing w:after="0"/>
        <w:rPr>
          <w:ins w:id="159" w:author="Chuck Coughlin" w:date="2015-11-24T16:29:00Z"/>
          <w:sz w:val="22"/>
        </w:rPr>
      </w:pPr>
      <w:ins w:id="160" w:author="Chuck Coughlin" w:date="2015-11-24T16:29:00Z">
        <w:r>
          <w:rPr>
            <w:sz w:val="22"/>
          </w:rPr>
          <w:t>out</w:t>
        </w:r>
        <w:r w:rsidRPr="000313FA">
          <w:rPr>
            <w:sz w:val="22"/>
          </w:rPr>
          <w:t xml:space="preserve"> </w:t>
        </w:r>
        <w:r>
          <w:rPr>
            <w:sz w:val="22"/>
          </w:rPr>
          <w:t xml:space="preserve">– </w:t>
        </w:r>
      </w:ins>
      <w:ins w:id="161" w:author="Chuck Coughlin" w:date="2015-11-24T16:31:00Z">
        <w:r>
          <w:rPr>
            <w:sz w:val="22"/>
          </w:rPr>
          <w:t>a Date value equal to the timestamp of the input</w:t>
        </w:r>
      </w:ins>
      <w:ins w:id="162" w:author="Chuck Coughlin" w:date="2015-11-24T16:29:00Z">
        <w:r w:rsidRPr="000313FA">
          <w:rPr>
            <w:sz w:val="22"/>
          </w:rPr>
          <w:t>.</w:t>
        </w:r>
      </w:ins>
    </w:p>
    <w:p w14:paraId="0C1E06C1" w14:textId="6D84208B" w:rsidR="007918BA" w:rsidRDefault="007918BA" w:rsidP="007918BA">
      <w:pPr>
        <w:pStyle w:val="Heading4"/>
        <w:rPr>
          <w:ins w:id="163" w:author="Chuck Coughlin" w:date="2015-11-23T09:26:00Z"/>
        </w:rPr>
      </w:pPr>
      <w:ins w:id="164" w:author="Chuck Coughlin" w:date="2015-11-23T09:26:00Z">
        <w:r>
          <w:t>Timer</w:t>
        </w:r>
      </w:ins>
    </w:p>
    <w:p w14:paraId="76F5D980" w14:textId="5743E261" w:rsidR="007918BA" w:rsidRDefault="007918BA" w:rsidP="007918BA">
      <w:pPr>
        <w:pStyle w:val="ArialBody"/>
        <w:ind w:left="360"/>
        <w:rPr>
          <w:ins w:id="165" w:author="Chuck Coughlin" w:date="2015-11-23T10:57:00Z"/>
        </w:rPr>
      </w:pPr>
      <w:ins w:id="166" w:author="Chuck Coughlin" w:date="2015-11-23T09:26:00Z">
        <w:r>
          <w:t xml:space="preserve">When the </w:t>
        </w:r>
      </w:ins>
      <w:ins w:id="167" w:author="Chuck Coughlin" w:date="2015-11-23T10:50:00Z">
        <w:r w:rsidR="0063662E">
          <w:t>triggering value is received on the input</w:t>
        </w:r>
      </w:ins>
      <w:ins w:id="168" w:author="Chuck Coughlin" w:date="2015-11-23T09:26:00Z">
        <w:r w:rsidR="002820B6">
          <w:t xml:space="preserve">, this block </w:t>
        </w:r>
      </w:ins>
      <w:ins w:id="169" w:author="Chuck Coughlin" w:date="2015-11-23T10:57:00Z">
        <w:r w:rsidR="00580F8D">
          <w:t xml:space="preserve">starts a counter recording the number of seconds in the triggering state. </w:t>
        </w:r>
      </w:ins>
      <w:ins w:id="170" w:author="Chuck Coughlin" w:date="2015-11-24T14:02:00Z">
        <w:r w:rsidR="00B94D18">
          <w:t xml:space="preserve">The counter is evaluated at the configured interval. </w:t>
        </w:r>
      </w:ins>
      <w:ins w:id="171" w:author="Chuck Coughlin" w:date="2015-11-23T10:59:00Z">
        <w:r w:rsidR="00580F8D">
          <w:t>The trigger may be any TruthValue. The StopOn value may not be the same as the trigger.</w:t>
        </w:r>
      </w:ins>
      <w:ins w:id="172" w:author="Chuck Coughlin" w:date="2015-11-24T14:03:00Z">
        <w:r w:rsidR="00B94D18">
          <w:t xml:space="preserve"> On reset, the counter is cleared.</w:t>
        </w:r>
      </w:ins>
    </w:p>
    <w:p w14:paraId="24A05061" w14:textId="77777777" w:rsidR="00580F8D" w:rsidRDefault="00580F8D">
      <w:pPr>
        <w:pStyle w:val="BodyText"/>
        <w:rPr>
          <w:ins w:id="173" w:author="Chuck Coughlin" w:date="2015-11-23T10:57:00Z"/>
        </w:rPr>
        <w:pPrChange w:id="174" w:author="Chuck Coughlin" w:date="2015-11-23T10:57:00Z">
          <w:pPr>
            <w:pStyle w:val="ArialBody"/>
            <w:ind w:left="360"/>
          </w:pPr>
        </w:pPrChange>
      </w:pPr>
    </w:p>
    <w:p w14:paraId="50A5F6F7" w14:textId="0F05B642" w:rsidR="007918BA" w:rsidRPr="00580F8D" w:rsidRDefault="00580F8D">
      <w:pPr>
        <w:pStyle w:val="BodyText"/>
        <w:ind w:left="360"/>
        <w:rPr>
          <w:ins w:id="175" w:author="Chuck Coughlin" w:date="2015-11-23T09:26:00Z"/>
          <w:sz w:val="22"/>
          <w:szCs w:val="22"/>
          <w:rPrChange w:id="176" w:author="Chuck Coughlin" w:date="2015-11-23T11:00:00Z">
            <w:rPr>
              <w:ins w:id="177" w:author="Chuck Coughlin" w:date="2015-11-23T09:26:00Z"/>
            </w:rPr>
          </w:rPrChange>
        </w:rPr>
        <w:pPrChange w:id="178" w:author="Chuck Coughlin" w:date="2015-11-23T11:00:00Z">
          <w:pPr>
            <w:pStyle w:val="BodyText"/>
          </w:pPr>
        </w:pPrChange>
      </w:pPr>
      <w:ins w:id="179" w:author="Chuck Coughlin" w:date="2015-11-23T10:57:00Z">
        <w:r w:rsidRPr="00580F8D">
          <w:rPr>
            <w:sz w:val="22"/>
            <w:szCs w:val="22"/>
            <w:rPrChange w:id="180" w:author="Chuck Coughlin" w:date="2015-11-23T10:59:00Z">
              <w:rPr/>
            </w:rPrChange>
          </w:rPr>
          <w:t xml:space="preserve">If a tag path is configured, this block </w:t>
        </w:r>
      </w:ins>
      <w:ins w:id="181" w:author="Chuck Coughlin" w:date="2015-11-23T10:58:00Z">
        <w:r w:rsidRPr="00580F8D">
          <w:rPr>
            <w:sz w:val="22"/>
            <w:szCs w:val="22"/>
            <w:rPrChange w:id="182" w:author="Chuck Coughlin" w:date="2015-11-23T10:59:00Z">
              <w:rPr/>
            </w:rPrChange>
          </w:rPr>
          <w:t xml:space="preserve">saves the count value in the tag </w:t>
        </w:r>
      </w:ins>
      <w:ins w:id="183" w:author="Chuck Coughlin" w:date="2015-11-26T10:09:00Z">
        <w:r w:rsidR="00E3304F">
          <w:rPr>
            <w:sz w:val="22"/>
            <w:szCs w:val="22"/>
          </w:rPr>
          <w:t>at the same time it is updated, thus making it available for other applications</w:t>
        </w:r>
      </w:ins>
      <w:ins w:id="184" w:author="Chuck Coughlin" w:date="2015-11-23T10:58:00Z">
        <w:r w:rsidRPr="00580F8D">
          <w:rPr>
            <w:sz w:val="22"/>
            <w:szCs w:val="22"/>
            <w:rPrChange w:id="185" w:author="Chuck Coughlin" w:date="2015-11-23T10:59:00Z">
              <w:rPr/>
            </w:rPrChange>
          </w:rPr>
          <w:t>.</w:t>
        </w:r>
      </w:ins>
    </w:p>
    <w:p w14:paraId="0A003820" w14:textId="77777777" w:rsidR="007918BA" w:rsidRPr="00053764" w:rsidRDefault="007918BA" w:rsidP="007918BA">
      <w:pPr>
        <w:pStyle w:val="NormalWeb"/>
        <w:spacing w:before="2" w:after="2"/>
        <w:ind w:left="1350" w:hanging="630"/>
        <w:rPr>
          <w:ins w:id="186" w:author="Chuck Coughlin" w:date="2015-11-23T09:26:00Z"/>
          <w:rFonts w:ascii="Arial" w:hAnsi="Arial"/>
          <w:sz w:val="22"/>
        </w:rPr>
      </w:pPr>
      <w:ins w:id="187" w:author="Chuck Coughlin" w:date="2015-11-23T09:26:00Z">
        <w:r w:rsidRPr="000313FA">
          <w:rPr>
            <w:rFonts w:ascii="Arial" w:hAnsi="Arial"/>
            <w:sz w:val="22"/>
            <w:szCs w:val="24"/>
            <w:shd w:val="clear" w:color="auto" w:fill="FFFFFF"/>
          </w:rPr>
          <w:t>Properties:</w:t>
        </w:r>
      </w:ins>
    </w:p>
    <w:p w14:paraId="134C4421" w14:textId="692DBB98" w:rsidR="0063662E" w:rsidRDefault="0063662E" w:rsidP="007918BA">
      <w:pPr>
        <w:pStyle w:val="BodyText"/>
        <w:spacing w:after="0"/>
        <w:ind w:left="2160" w:hanging="720"/>
        <w:rPr>
          <w:ins w:id="188" w:author="Chuck Coughlin" w:date="2015-11-23T10:51:00Z"/>
          <w:sz w:val="22"/>
        </w:rPr>
      </w:pPr>
      <w:ins w:id="189" w:author="Chuck Coughlin" w:date="2015-11-23T10:51:00Z">
        <w:r>
          <w:rPr>
            <w:sz w:val="22"/>
          </w:rPr>
          <w:t>AccumulateValues –</w:t>
        </w:r>
      </w:ins>
      <w:ins w:id="190" w:author="Chuck Coughlin" w:date="2015-11-23T10:52:00Z">
        <w:r>
          <w:rPr>
            <w:sz w:val="22"/>
          </w:rPr>
          <w:t xml:space="preserve">if </w:t>
        </w:r>
      </w:ins>
      <w:ins w:id="191" w:author="Chuck Coughlin" w:date="2015-11-23T10:54:00Z">
        <w:r w:rsidRPr="00D96D96">
          <w:rPr>
            <w:rFonts w:ascii="Courier" w:hAnsi="Courier"/>
            <w:sz w:val="22"/>
          </w:rPr>
          <w:t>TRUE</w:t>
        </w:r>
      </w:ins>
      <w:ins w:id="192" w:author="Chuck Coughlin" w:date="2015-11-23T10:52:00Z">
        <w:r>
          <w:rPr>
            <w:sz w:val="22"/>
          </w:rPr>
          <w:t xml:space="preserve">, the timer value is NOT reset </w:t>
        </w:r>
      </w:ins>
      <w:ins w:id="193" w:author="Chuck Coughlin" w:date="2015-11-23T10:51:00Z">
        <w:r>
          <w:rPr>
            <w:sz w:val="22"/>
          </w:rPr>
          <w:t xml:space="preserve">when the block </w:t>
        </w:r>
      </w:ins>
      <w:ins w:id="194" w:author="Chuck Coughlin" w:date="2015-11-23T10:52:00Z">
        <w:r>
          <w:rPr>
            <w:sz w:val="22"/>
          </w:rPr>
          <w:t>returns to its triggering value. Otherwise the count is zero</w:t>
        </w:r>
      </w:ins>
      <w:ins w:id="195" w:author="Chuck Coughlin" w:date="2015-11-26T10:10:00Z">
        <w:r w:rsidR="00E3304F">
          <w:rPr>
            <w:sz w:val="22"/>
          </w:rPr>
          <w:t>ed</w:t>
        </w:r>
      </w:ins>
      <w:ins w:id="196" w:author="Chuck Coughlin" w:date="2015-11-23T10:52:00Z">
        <w:r>
          <w:rPr>
            <w:sz w:val="22"/>
          </w:rPr>
          <w:t xml:space="preserve"> on start of </w:t>
        </w:r>
      </w:ins>
      <w:ins w:id="197" w:author="Chuck Coughlin" w:date="2015-11-23T10:53:00Z">
        <w:r>
          <w:rPr>
            <w:sz w:val="22"/>
          </w:rPr>
          <w:t>“on” interval.</w:t>
        </w:r>
      </w:ins>
    </w:p>
    <w:p w14:paraId="4575E7A9" w14:textId="397B30A3" w:rsidR="007918BA" w:rsidRDefault="007918BA" w:rsidP="007918BA">
      <w:pPr>
        <w:pStyle w:val="BodyText"/>
        <w:spacing w:after="0"/>
        <w:ind w:left="2160" w:hanging="720"/>
        <w:rPr>
          <w:ins w:id="198" w:author="Chuck Coughlin" w:date="2015-11-23T10:56:00Z"/>
          <w:sz w:val="22"/>
        </w:rPr>
      </w:pPr>
      <w:ins w:id="199" w:author="Chuck Coughlin" w:date="2015-11-23T09:26:00Z">
        <w:r>
          <w:rPr>
            <w:sz w:val="22"/>
          </w:rPr>
          <w:t>Interval</w:t>
        </w:r>
        <w:r w:rsidRPr="00053764">
          <w:rPr>
            <w:sz w:val="22"/>
          </w:rPr>
          <w:t xml:space="preserve"> – </w:t>
        </w:r>
        <w:r>
          <w:rPr>
            <w:sz w:val="22"/>
          </w:rPr>
          <w:t xml:space="preserve">the </w:t>
        </w:r>
      </w:ins>
      <w:ins w:id="200" w:author="Chuck Coughlin" w:date="2015-11-23T10:51:00Z">
        <w:r w:rsidR="0063662E">
          <w:rPr>
            <w:sz w:val="22"/>
          </w:rPr>
          <w:t xml:space="preserve">sampling </w:t>
        </w:r>
      </w:ins>
      <w:ins w:id="201" w:author="Chuck Coughlin" w:date="2015-11-23T10:53:00Z">
        <w:r w:rsidR="0063662E">
          <w:rPr>
            <w:sz w:val="22"/>
          </w:rPr>
          <w:t>time</w:t>
        </w:r>
      </w:ins>
      <w:ins w:id="202" w:author="Chuck Coughlin" w:date="2015-11-23T09:26:00Z">
        <w:r>
          <w:rPr>
            <w:sz w:val="22"/>
          </w:rPr>
          <w:t xml:space="preserve">, ~seconds. </w:t>
        </w:r>
      </w:ins>
      <w:ins w:id="203" w:author="Chuck Coughlin" w:date="2015-11-23T10:53:00Z">
        <w:r w:rsidR="0063662E">
          <w:rPr>
            <w:sz w:val="22"/>
          </w:rPr>
          <w:t xml:space="preserve">Output is generated at this rate. </w:t>
        </w:r>
      </w:ins>
      <w:ins w:id="204" w:author="Chuck Coughlin" w:date="2015-11-23T09:26:00Z">
        <w:r>
          <w:rPr>
            <w:sz w:val="22"/>
          </w:rPr>
          <w:t>The default value is 1 second</w:t>
        </w:r>
        <w:r w:rsidRPr="00053764">
          <w:rPr>
            <w:sz w:val="22"/>
          </w:rPr>
          <w:t>.</w:t>
        </w:r>
        <w:r>
          <w:rPr>
            <w:sz w:val="22"/>
          </w:rPr>
          <w:t xml:space="preserve"> </w:t>
        </w:r>
      </w:ins>
    </w:p>
    <w:p w14:paraId="170B5EBD" w14:textId="4EC3B2F7" w:rsidR="0063662E" w:rsidRDefault="0063662E">
      <w:pPr>
        <w:pStyle w:val="BodyText"/>
        <w:ind w:left="2160" w:hanging="720"/>
        <w:rPr>
          <w:ins w:id="205" w:author="Chuck Coughlin" w:date="2015-11-23T09:26:00Z"/>
          <w:sz w:val="22"/>
        </w:rPr>
        <w:pPrChange w:id="206" w:author="Chuck Coughlin" w:date="2015-11-23T10:56:00Z">
          <w:pPr>
            <w:pStyle w:val="BodyText"/>
            <w:spacing w:after="0"/>
            <w:ind w:left="2160" w:hanging="720"/>
          </w:pPr>
        </w:pPrChange>
      </w:pPr>
      <w:ins w:id="207" w:author="Chuck Coughlin" w:date="2015-11-23T10:56:00Z">
        <w:r w:rsidRPr="003E0257">
          <w:rPr>
            <w:sz w:val="22"/>
          </w:rPr>
          <w:t xml:space="preserve">TagPath – a fully qualified (i.e. includes provider name in brackets) path to a </w:t>
        </w:r>
        <w:r>
          <w:rPr>
            <w:sz w:val="22"/>
          </w:rPr>
          <w:t>integer</w:t>
        </w:r>
        <w:r w:rsidRPr="003E0257">
          <w:rPr>
            <w:sz w:val="22"/>
          </w:rPr>
          <w:t xml:space="preserve"> tag</w:t>
        </w:r>
        <w:r>
          <w:rPr>
            <w:sz w:val="22"/>
          </w:rPr>
          <w:t>. If co</w:t>
        </w:r>
        <w:r w:rsidR="00B94D18">
          <w:rPr>
            <w:sz w:val="22"/>
          </w:rPr>
          <w:t>nfigured, this tag will receive</w:t>
        </w:r>
        <w:r>
          <w:rPr>
            <w:sz w:val="22"/>
          </w:rPr>
          <w:t xml:space="preserve"> the counter value</w:t>
        </w:r>
      </w:ins>
      <w:ins w:id="208" w:author="Chuck Coughlin" w:date="2015-11-24T14:04:00Z">
        <w:r w:rsidR="00B94D18">
          <w:rPr>
            <w:sz w:val="22"/>
          </w:rPr>
          <w:t xml:space="preserve"> at the evaluation interval</w:t>
        </w:r>
      </w:ins>
      <w:ins w:id="209" w:author="Chuck Coughlin" w:date="2015-11-23T10:56:00Z">
        <w:r>
          <w:rPr>
            <w:sz w:val="22"/>
          </w:rPr>
          <w:t>.</w:t>
        </w:r>
      </w:ins>
    </w:p>
    <w:p w14:paraId="05DCB123" w14:textId="4DAFB2C1" w:rsidR="0063662E" w:rsidRPr="00D96D96" w:rsidRDefault="0063662E" w:rsidP="0063662E">
      <w:pPr>
        <w:pStyle w:val="BodyText"/>
        <w:spacing w:after="0"/>
        <w:ind w:left="2160" w:hanging="720"/>
        <w:rPr>
          <w:ins w:id="210" w:author="Chuck Coughlin" w:date="2015-11-23T10:49:00Z"/>
          <w:sz w:val="22"/>
        </w:rPr>
      </w:pPr>
      <w:ins w:id="211" w:author="Chuck Coughlin" w:date="2015-11-23T10:49:00Z">
        <w:r>
          <w:rPr>
            <w:sz w:val="22"/>
          </w:rPr>
          <w:lastRenderedPageBreak/>
          <w:t>Trigger</w:t>
        </w:r>
        <w:r w:rsidRPr="00053764">
          <w:rPr>
            <w:sz w:val="22"/>
          </w:rPr>
          <w:t xml:space="preserve"> – </w:t>
        </w:r>
        <w:r>
          <w:rPr>
            <w:sz w:val="22"/>
          </w:rPr>
          <w:t xml:space="preserve">a TruthValue. The value to be matched on input in order to trigger the </w:t>
        </w:r>
      </w:ins>
      <w:ins w:id="212" w:author="Chuck Coughlin" w:date="2015-11-23T10:54:00Z">
        <w:r>
          <w:rPr>
            <w:sz w:val="22"/>
          </w:rPr>
          <w:t>counter</w:t>
        </w:r>
      </w:ins>
      <w:ins w:id="213" w:author="Chuck Coughlin" w:date="2015-11-23T10:49:00Z">
        <w:r>
          <w:rPr>
            <w:sz w:val="22"/>
          </w:rPr>
          <w:t xml:space="preserve">. Default value is </w:t>
        </w:r>
        <w:r w:rsidRPr="00D96D96">
          <w:rPr>
            <w:rFonts w:ascii="Courier" w:hAnsi="Courier"/>
            <w:sz w:val="22"/>
          </w:rPr>
          <w:t>TRUE</w:t>
        </w:r>
        <w:r>
          <w:rPr>
            <w:sz w:val="22"/>
          </w:rPr>
          <w:t>.</w:t>
        </w:r>
      </w:ins>
    </w:p>
    <w:p w14:paraId="57451589" w14:textId="0C2A2099" w:rsidR="007918BA" w:rsidRPr="00D96D96" w:rsidRDefault="0063662E" w:rsidP="007918BA">
      <w:pPr>
        <w:pStyle w:val="BodyText"/>
        <w:spacing w:after="0"/>
        <w:ind w:left="2160" w:hanging="720"/>
        <w:rPr>
          <w:ins w:id="214" w:author="Chuck Coughlin" w:date="2015-11-23T09:26:00Z"/>
          <w:sz w:val="22"/>
        </w:rPr>
      </w:pPr>
      <w:ins w:id="215" w:author="Chuck Coughlin" w:date="2015-11-23T10:49:00Z">
        <w:r>
          <w:rPr>
            <w:sz w:val="22"/>
          </w:rPr>
          <w:t>StopOn</w:t>
        </w:r>
      </w:ins>
      <w:ins w:id="216" w:author="Chuck Coughlin" w:date="2015-11-23T09:26:00Z">
        <w:r w:rsidR="007918BA" w:rsidRPr="00053764">
          <w:rPr>
            <w:sz w:val="22"/>
          </w:rPr>
          <w:t xml:space="preserve"> – </w:t>
        </w:r>
        <w:r w:rsidR="007918BA">
          <w:rPr>
            <w:sz w:val="22"/>
          </w:rPr>
          <w:t xml:space="preserve">the value to be matched on input in order to </w:t>
        </w:r>
      </w:ins>
      <w:ins w:id="217" w:author="Chuck Coughlin" w:date="2015-11-23T10:54:00Z">
        <w:r>
          <w:rPr>
            <w:sz w:val="22"/>
          </w:rPr>
          <w:t>stop the counter</w:t>
        </w:r>
      </w:ins>
      <w:ins w:id="218" w:author="Chuck Coughlin" w:date="2015-11-23T09:26:00Z">
        <w:r w:rsidR="007918BA">
          <w:rPr>
            <w:sz w:val="22"/>
          </w:rPr>
          <w:t xml:space="preserve">. Default value is </w:t>
        </w:r>
      </w:ins>
      <w:ins w:id="219" w:author="Chuck Coughlin" w:date="2015-11-23T10:54:00Z">
        <w:r>
          <w:rPr>
            <w:rFonts w:ascii="Courier" w:hAnsi="Courier"/>
            <w:sz w:val="22"/>
          </w:rPr>
          <w:t>FALSE</w:t>
        </w:r>
      </w:ins>
      <w:ins w:id="220" w:author="Chuck Coughlin" w:date="2015-11-23T09:26:00Z">
        <w:r w:rsidR="007918BA">
          <w:rPr>
            <w:sz w:val="22"/>
          </w:rPr>
          <w:t>.</w:t>
        </w:r>
      </w:ins>
    </w:p>
    <w:p w14:paraId="10580C21" w14:textId="77777777" w:rsidR="007918BA" w:rsidRDefault="007918BA" w:rsidP="007918BA">
      <w:pPr>
        <w:pStyle w:val="NormalWeb"/>
        <w:spacing w:before="2" w:after="2"/>
        <w:ind w:left="1350" w:hanging="630"/>
        <w:rPr>
          <w:ins w:id="221" w:author="Chuck Coughlin" w:date="2015-11-23T09:26:00Z"/>
          <w:rFonts w:ascii="Arial" w:hAnsi="Arial"/>
          <w:sz w:val="22"/>
          <w:szCs w:val="24"/>
          <w:shd w:val="clear" w:color="auto" w:fill="FFFFFF"/>
        </w:rPr>
      </w:pPr>
      <w:ins w:id="222" w:author="Chuck Coughlin" w:date="2015-11-23T09:26:00Z">
        <w:r w:rsidRPr="000313FA">
          <w:rPr>
            <w:rFonts w:ascii="Arial" w:hAnsi="Arial"/>
            <w:sz w:val="22"/>
            <w:szCs w:val="24"/>
            <w:shd w:val="clear" w:color="auto" w:fill="FFFFFF"/>
          </w:rPr>
          <w:t>Connections:</w:t>
        </w:r>
      </w:ins>
    </w:p>
    <w:p w14:paraId="1CD5FBEC" w14:textId="3009F48A" w:rsidR="007918BA" w:rsidRPr="00E65C55" w:rsidRDefault="007918BA" w:rsidP="007918BA">
      <w:pPr>
        <w:pStyle w:val="BodyText"/>
        <w:numPr>
          <w:ilvl w:val="0"/>
          <w:numId w:val="29"/>
        </w:numPr>
        <w:spacing w:after="0"/>
        <w:rPr>
          <w:ins w:id="223" w:author="Chuck Coughlin" w:date="2015-11-23T09:26:00Z"/>
          <w:sz w:val="22"/>
        </w:rPr>
      </w:pPr>
      <w:ins w:id="224" w:author="Chuck Coughlin" w:date="2015-11-23T09:26:00Z">
        <w:r>
          <w:rPr>
            <w:sz w:val="22"/>
          </w:rPr>
          <w:t>in</w:t>
        </w:r>
        <w:r w:rsidRPr="000313FA">
          <w:rPr>
            <w:sz w:val="22"/>
          </w:rPr>
          <w:t xml:space="preserve"> – </w:t>
        </w:r>
        <w:r>
          <w:rPr>
            <w:sz w:val="22"/>
          </w:rPr>
          <w:t xml:space="preserve">a truth value. This triggers the </w:t>
        </w:r>
      </w:ins>
      <w:ins w:id="225" w:author="Chuck Coughlin" w:date="2015-11-23T10:55:00Z">
        <w:r w:rsidR="0063662E">
          <w:rPr>
            <w:sz w:val="22"/>
          </w:rPr>
          <w:t>counter</w:t>
        </w:r>
      </w:ins>
      <w:ins w:id="226" w:author="Chuck Coughlin" w:date="2015-11-23T09:26:00Z">
        <w:r>
          <w:rPr>
            <w:sz w:val="22"/>
          </w:rPr>
          <w:t xml:space="preserve"> if it matches the trigger value</w:t>
        </w:r>
      </w:ins>
    </w:p>
    <w:p w14:paraId="582E4D79" w14:textId="153AE7F4" w:rsidR="007918BA" w:rsidRDefault="007918BA" w:rsidP="007918BA">
      <w:pPr>
        <w:pStyle w:val="BodyText"/>
        <w:numPr>
          <w:ilvl w:val="0"/>
          <w:numId w:val="29"/>
        </w:numPr>
        <w:spacing w:after="0"/>
        <w:rPr>
          <w:ins w:id="227" w:author="Chuck Coughlin" w:date="2015-11-23T09:26:00Z"/>
          <w:sz w:val="22"/>
        </w:rPr>
      </w:pPr>
      <w:ins w:id="228" w:author="Chuck Coughlin" w:date="2015-11-23T09:26:00Z">
        <w:r>
          <w:rPr>
            <w:sz w:val="22"/>
          </w:rPr>
          <w:t>out</w:t>
        </w:r>
        <w:r w:rsidRPr="000313FA">
          <w:rPr>
            <w:sz w:val="22"/>
          </w:rPr>
          <w:t xml:space="preserve"> </w:t>
        </w:r>
      </w:ins>
      <w:ins w:id="229" w:author="Chuck Coughlin" w:date="2015-11-23T10:55:00Z">
        <w:r w:rsidR="0063662E">
          <w:rPr>
            <w:sz w:val="22"/>
          </w:rPr>
          <w:t>– the counter value</w:t>
        </w:r>
      </w:ins>
      <w:ins w:id="230" w:author="Chuck Coughlin" w:date="2015-11-23T09:26:00Z">
        <w:r w:rsidRPr="000313FA">
          <w:rPr>
            <w:sz w:val="22"/>
          </w:rPr>
          <w:t>.</w:t>
        </w:r>
      </w:ins>
    </w:p>
    <w:p w14:paraId="035EF267" w14:textId="77777777" w:rsidR="007918BA" w:rsidRDefault="007918BA" w:rsidP="007918BA">
      <w:pPr>
        <w:pStyle w:val="BodyText"/>
        <w:spacing w:after="0"/>
        <w:rPr>
          <w:ins w:id="231" w:author="Chuck Coughlin" w:date="2015-11-23T09:26:00Z"/>
          <w:sz w:val="22"/>
        </w:rPr>
      </w:pPr>
    </w:p>
    <w:p w14:paraId="2CDBAC50" w14:textId="77777777" w:rsidR="007C022C" w:rsidRDefault="003F5A3B">
      <w:pPr>
        <w:pStyle w:val="Heading4"/>
      </w:pPr>
      <w:r>
        <w:t>Trend Detector</w:t>
      </w:r>
    </w:p>
    <w:p w14:paraId="73AEA156" w14:textId="1BE74090" w:rsidR="000240FB" w:rsidRPr="000240FB" w:rsidRDefault="000240FB">
      <w:pPr>
        <w:pStyle w:val="TextBody"/>
        <w:ind w:left="360"/>
        <w:rPr>
          <w:ins w:id="232" w:author="Chuck Coughlin" w:date="2016-03-21T15:22:00Z"/>
          <w:rFonts w:ascii="Arial" w:hAnsi="Arial" w:cs="Arial"/>
          <w:sz w:val="22"/>
          <w:szCs w:val="22"/>
          <w:rPrChange w:id="233" w:author="Chuck Coughlin" w:date="2016-03-21T15:22:00Z">
            <w:rPr>
              <w:ins w:id="234" w:author="Chuck Coughlin" w:date="2016-03-21T15:22:00Z"/>
            </w:rPr>
          </w:rPrChange>
        </w:rPr>
        <w:pPrChange w:id="235" w:author="Chuck Coughlin" w:date="2016-03-21T15:23:00Z">
          <w:pPr>
            <w:pStyle w:val="TextBody"/>
          </w:pPr>
        </w:pPrChange>
      </w:pPr>
      <w:ins w:id="236" w:author="Chuck Coughlin" w:date="2016-03-21T15:22:00Z">
        <w:r w:rsidRPr="000240FB">
          <w:rPr>
            <w:rFonts w:ascii="Arial" w:hAnsi="Arial" w:cs="Arial"/>
            <w:sz w:val="22"/>
            <w:szCs w:val="22"/>
            <w:rPrChange w:id="237" w:author="Chuck Coughlin" w:date="2016-03-21T15:22:00Z">
              <w:rPr/>
            </w:rPrChange>
          </w:rPr>
          <w:t xml:space="preserve">The Trend Detection block </w:t>
        </w:r>
      </w:ins>
      <w:ins w:id="238" w:author="Chuck Coughlin" w:date="2016-03-21T15:38:00Z">
        <w:r w:rsidR="00EF702C">
          <w:rPr>
            <w:rFonts w:ascii="Arial" w:hAnsi="Arial" w:cs="Arial"/>
            <w:sz w:val="22"/>
            <w:szCs w:val="22"/>
          </w:rPr>
          <w:t xml:space="preserve">has the same inputs as </w:t>
        </w:r>
      </w:ins>
      <w:ins w:id="239" w:author="Chuck Coughlin" w:date="2016-03-21T15:39:00Z">
        <w:r w:rsidR="00EF702C">
          <w:rPr>
            <w:rFonts w:ascii="Arial" w:hAnsi="Arial" w:cs="Arial"/>
            <w:sz w:val="22"/>
            <w:szCs w:val="22"/>
          </w:rPr>
          <w:t>an</w:t>
        </w:r>
      </w:ins>
      <w:ins w:id="240" w:author="Chuck Coughlin" w:date="2016-03-21T15:22:00Z">
        <w:r w:rsidR="00EF702C">
          <w:rPr>
            <w:rFonts w:ascii="Arial" w:hAnsi="Arial" w:cs="Arial"/>
            <w:sz w:val="22"/>
            <w:szCs w:val="22"/>
          </w:rPr>
          <w:t xml:space="preserve"> SQC block</w:t>
        </w:r>
        <w:r w:rsidRPr="000240FB">
          <w:rPr>
            <w:rFonts w:ascii="Arial" w:hAnsi="Arial" w:cs="Arial"/>
            <w:sz w:val="22"/>
            <w:szCs w:val="22"/>
            <w:rPrChange w:id="241" w:author="Chuck Coughlin" w:date="2016-03-21T15:22:00Z">
              <w:rPr/>
            </w:rPrChange>
          </w:rPr>
          <w:t xml:space="preserve"> </w:t>
        </w:r>
      </w:ins>
      <w:ins w:id="242" w:author="Chuck Coughlin" w:date="2016-03-21T15:39:00Z">
        <w:r w:rsidR="00EF702C">
          <w:rPr>
            <w:rFonts w:ascii="Arial" w:hAnsi="Arial" w:cs="Arial"/>
            <w:sz w:val="22"/>
            <w:szCs w:val="22"/>
          </w:rPr>
          <w:t xml:space="preserve">– target, standard deviation and value. </w:t>
        </w:r>
      </w:ins>
      <w:ins w:id="243" w:author="Chuck Coughlin" w:date="2016-03-21T15:22:00Z">
        <w:r w:rsidRPr="000240FB">
          <w:rPr>
            <w:rFonts w:ascii="Arial" w:hAnsi="Arial" w:cs="Arial"/>
            <w:sz w:val="22"/>
            <w:szCs w:val="22"/>
            <w:rPrChange w:id="244" w:author="Chuck Coughlin" w:date="2016-03-21T15:22:00Z">
              <w:rPr/>
            </w:rPrChange>
          </w:rPr>
          <w:t xml:space="preserve"> </w:t>
        </w:r>
      </w:ins>
      <w:ins w:id="245" w:author="Chuck Coughlin" w:date="2016-03-21T15:40:00Z">
        <w:r w:rsidR="00EF702C">
          <w:rPr>
            <w:rFonts w:ascii="Arial" w:hAnsi="Arial" w:cs="Arial"/>
            <w:sz w:val="22"/>
            <w:szCs w:val="22"/>
          </w:rPr>
          <w:t xml:space="preserve">It implements </w:t>
        </w:r>
      </w:ins>
      <w:ins w:id="246" w:author="Chuck Coughlin" w:date="2016-03-21T15:22:00Z">
        <w:r w:rsidRPr="000240FB">
          <w:rPr>
            <w:rFonts w:ascii="Arial" w:hAnsi="Arial" w:cs="Arial"/>
            <w:sz w:val="22"/>
            <w:szCs w:val="22"/>
            <w:rPrChange w:id="247" w:author="Chuck Coughlin" w:date="2016-03-21T15:22:00Z">
              <w:rPr/>
            </w:rPrChange>
          </w:rPr>
          <w:t xml:space="preserve">trend detection using a least squares regression algorithm.  The evaluator will fire if a new data value is propagated along any one of the three </w:t>
        </w:r>
      </w:ins>
      <w:ins w:id="248" w:author="Chuck Coughlin" w:date="2016-03-21T15:40:00Z">
        <w:r w:rsidR="00EF702C">
          <w:rPr>
            <w:rFonts w:ascii="Arial" w:hAnsi="Arial" w:cs="Arial"/>
            <w:sz w:val="22"/>
            <w:szCs w:val="22"/>
          </w:rPr>
          <w:t xml:space="preserve">input </w:t>
        </w:r>
      </w:ins>
      <w:ins w:id="249" w:author="Chuck Coughlin" w:date="2016-03-21T15:22:00Z">
        <w:r w:rsidRPr="000240FB">
          <w:rPr>
            <w:rFonts w:ascii="Arial" w:hAnsi="Arial" w:cs="Arial"/>
            <w:sz w:val="22"/>
            <w:szCs w:val="22"/>
            <w:rPrChange w:id="250" w:author="Chuck Coughlin" w:date="2016-03-21T15:22:00Z">
              <w:rPr/>
            </w:rPrChange>
          </w:rPr>
          <w:t>paths</w:t>
        </w:r>
      </w:ins>
      <w:ins w:id="251" w:author="Chuck Coughlin" w:date="2016-03-21T15:40:00Z">
        <w:r w:rsidR="00EF702C">
          <w:rPr>
            <w:rFonts w:ascii="Arial" w:hAnsi="Arial" w:cs="Arial"/>
            <w:sz w:val="22"/>
            <w:szCs w:val="22"/>
          </w:rPr>
          <w:t xml:space="preserve"> as long as there is</w:t>
        </w:r>
      </w:ins>
      <w:ins w:id="252" w:author="Chuck Coughlin" w:date="2016-03-21T15:22:00Z">
        <w:r w:rsidRPr="000240FB">
          <w:rPr>
            <w:rFonts w:ascii="Arial" w:hAnsi="Arial" w:cs="Arial"/>
            <w:sz w:val="22"/>
            <w:szCs w:val="22"/>
            <w:rPrChange w:id="253" w:author="Chuck Coughlin" w:date="2016-03-21T15:22:00Z">
              <w:rPr/>
            </w:rPrChange>
          </w:rPr>
          <w:t xml:space="preserve"> good data on each of the </w:t>
        </w:r>
      </w:ins>
      <w:ins w:id="254" w:author="Chuck Coughlin" w:date="2016-03-21T15:41:00Z">
        <w:r w:rsidR="00EF702C">
          <w:rPr>
            <w:rFonts w:ascii="Arial" w:hAnsi="Arial" w:cs="Arial"/>
            <w:sz w:val="22"/>
            <w:szCs w:val="22"/>
          </w:rPr>
          <w:t>three</w:t>
        </w:r>
      </w:ins>
      <w:ins w:id="255" w:author="Chuck Coughlin" w:date="2016-03-21T15:22:00Z">
        <w:r w:rsidRPr="000240FB">
          <w:rPr>
            <w:rFonts w:ascii="Arial" w:hAnsi="Arial" w:cs="Arial"/>
            <w:sz w:val="22"/>
            <w:szCs w:val="22"/>
            <w:rPrChange w:id="256" w:author="Chuck Coughlin" w:date="2016-03-21T15:22:00Z">
              <w:rPr/>
            </w:rPrChange>
          </w:rPr>
          <w:t xml:space="preserve">. </w:t>
        </w:r>
      </w:ins>
    </w:p>
    <w:p w14:paraId="0D705F53" w14:textId="71C32D7D" w:rsidR="000240FB" w:rsidRPr="000240FB" w:rsidRDefault="00EF702C">
      <w:pPr>
        <w:pStyle w:val="TextBody"/>
        <w:ind w:left="360"/>
        <w:rPr>
          <w:ins w:id="257" w:author="Chuck Coughlin" w:date="2016-03-21T15:22:00Z"/>
          <w:rFonts w:ascii="Arial" w:hAnsi="Arial" w:cs="Arial"/>
          <w:sz w:val="22"/>
          <w:szCs w:val="22"/>
          <w:rPrChange w:id="258" w:author="Chuck Coughlin" w:date="2016-03-21T15:22:00Z">
            <w:rPr>
              <w:ins w:id="259" w:author="Chuck Coughlin" w:date="2016-03-21T15:22:00Z"/>
            </w:rPr>
          </w:rPrChange>
        </w:rPr>
        <w:pPrChange w:id="260" w:author="Chuck Coughlin" w:date="2016-03-21T15:23:00Z">
          <w:pPr>
            <w:pStyle w:val="TextBody"/>
          </w:pPr>
        </w:pPrChange>
      </w:pPr>
      <w:ins w:id="261" w:author="Chuck Coughlin" w:date="2016-03-21T15:41:00Z">
        <w:r>
          <w:rPr>
            <w:rFonts w:ascii="Arial" w:hAnsi="Arial" w:cs="Arial"/>
            <w:sz w:val="22"/>
            <w:szCs w:val="22"/>
          </w:rPr>
          <w:t>In</w:t>
        </w:r>
      </w:ins>
      <w:ins w:id="262" w:author="Chuck Coughlin" w:date="2016-03-21T15:22:00Z">
        <w:r w:rsidR="000240FB" w:rsidRPr="000240FB">
          <w:rPr>
            <w:rFonts w:ascii="Arial" w:hAnsi="Arial" w:cs="Arial"/>
            <w:sz w:val="22"/>
            <w:szCs w:val="22"/>
            <w:rPrChange w:id="263" w:author="Chuck Coughlin" w:date="2016-03-21T15:22:00Z">
              <w:rPr/>
            </w:rPrChange>
          </w:rPr>
          <w:t xml:space="preserve"> addition to providing a Boolean output signaling that it has detected a trend, the actual slope, slope variance, and projected value are also available as outputs of the block and may feed other blocks if needed.  </w:t>
        </w:r>
      </w:ins>
    </w:p>
    <w:p w14:paraId="3702F119" w14:textId="7FA2A5DD" w:rsidR="00320935" w:rsidRDefault="00EF702C">
      <w:pPr>
        <w:pStyle w:val="TextBody"/>
        <w:ind w:left="360"/>
        <w:rPr>
          <w:ins w:id="264" w:author="Chuck Coughlin" w:date="2016-03-21T15:24:00Z"/>
          <w:rFonts w:cs="Arial"/>
          <w:sz w:val="22"/>
          <w:szCs w:val="22"/>
        </w:rPr>
        <w:pPrChange w:id="265" w:author="Chuck Coughlin" w:date="2016-03-21T15:23:00Z">
          <w:pPr>
            <w:pStyle w:val="BodyText"/>
          </w:pPr>
        </w:pPrChange>
      </w:pPr>
      <w:ins w:id="266" w:author="Chuck Coughlin" w:date="2016-03-21T15:41:00Z">
        <w:r>
          <w:rPr>
            <w:rFonts w:ascii="Arial" w:hAnsi="Arial" w:cs="Arial"/>
            <w:sz w:val="22"/>
            <w:szCs w:val="22"/>
          </w:rPr>
          <w:t xml:space="preserve">On reset, </w:t>
        </w:r>
      </w:ins>
      <w:ins w:id="267" w:author="Chuck Coughlin" w:date="2016-03-21T15:22:00Z">
        <w:r>
          <w:rPr>
            <w:rFonts w:ascii="Arial" w:hAnsi="Arial" w:cs="Arial"/>
            <w:sz w:val="22"/>
            <w:szCs w:val="22"/>
            <w:rPrChange w:id="268" w:author="Chuck Coughlin" w:date="2016-03-21T15:22:00Z">
              <w:rPr>
                <w:rFonts w:cs="Arial"/>
                <w:sz w:val="22"/>
                <w:szCs w:val="22"/>
              </w:rPr>
            </w:rPrChange>
          </w:rPr>
          <w:t>t</w:t>
        </w:r>
        <w:r w:rsidR="000240FB" w:rsidRPr="000240FB">
          <w:rPr>
            <w:rFonts w:ascii="Arial" w:hAnsi="Arial" w:cs="Arial"/>
            <w:sz w:val="22"/>
            <w:szCs w:val="22"/>
            <w:rPrChange w:id="269" w:author="Chuck Coughlin" w:date="2016-03-21T15:22:00Z">
              <w:rPr/>
            </w:rPrChange>
          </w:rPr>
          <w:t xml:space="preserve">he block </w:t>
        </w:r>
      </w:ins>
      <w:ins w:id="270" w:author="Chuck Coughlin" w:date="2016-03-21T15:41:00Z">
        <w:r>
          <w:rPr>
            <w:rFonts w:ascii="Arial" w:hAnsi="Arial" w:cs="Arial"/>
            <w:sz w:val="22"/>
            <w:szCs w:val="22"/>
          </w:rPr>
          <w:t>optionally</w:t>
        </w:r>
      </w:ins>
      <w:ins w:id="271" w:author="Chuck Coughlin" w:date="2016-03-21T15:22:00Z">
        <w:r w:rsidR="000240FB" w:rsidRPr="000240FB">
          <w:rPr>
            <w:rFonts w:ascii="Arial" w:hAnsi="Arial" w:cs="Arial"/>
            <w:sz w:val="22"/>
            <w:szCs w:val="22"/>
            <w:rPrChange w:id="272" w:author="Chuck Coughlin" w:date="2016-03-21T15:22:00Z">
              <w:rPr/>
            </w:rPrChange>
          </w:rPr>
          <w:t xml:space="preserve"> clears </w:t>
        </w:r>
      </w:ins>
      <w:ins w:id="273" w:author="Chuck Coughlin" w:date="2016-03-21T15:42:00Z">
        <w:r>
          <w:rPr>
            <w:rFonts w:ascii="Arial" w:hAnsi="Arial" w:cs="Arial"/>
            <w:sz w:val="22"/>
            <w:szCs w:val="22"/>
          </w:rPr>
          <w:t>its</w:t>
        </w:r>
      </w:ins>
      <w:ins w:id="274" w:author="Chuck Coughlin" w:date="2016-03-21T15:22:00Z">
        <w:r>
          <w:rPr>
            <w:rFonts w:ascii="Arial" w:hAnsi="Arial" w:cs="Arial"/>
            <w:sz w:val="22"/>
            <w:szCs w:val="22"/>
            <w:rPrChange w:id="275" w:author="Chuck Coughlin" w:date="2016-03-21T15:22:00Z">
              <w:rPr>
                <w:rFonts w:cs="Arial"/>
                <w:sz w:val="22"/>
                <w:szCs w:val="22"/>
              </w:rPr>
            </w:rPrChange>
          </w:rPr>
          <w:t xml:space="preserve"> local history. </w:t>
        </w:r>
      </w:ins>
    </w:p>
    <w:p w14:paraId="12966553" w14:textId="77777777" w:rsidR="00320935" w:rsidRDefault="00320935" w:rsidP="00320935">
      <w:pPr>
        <w:pStyle w:val="NormalWeb"/>
        <w:spacing w:before="2" w:after="2"/>
        <w:ind w:left="1350" w:hanging="630"/>
        <w:rPr>
          <w:ins w:id="276" w:author="Chuck Coughlin" w:date="2016-03-21T15:24:00Z"/>
          <w:rFonts w:ascii="Arial" w:hAnsi="Arial"/>
          <w:sz w:val="22"/>
          <w:szCs w:val="24"/>
          <w:shd w:val="clear" w:color="auto" w:fill="FFFFFF"/>
        </w:rPr>
      </w:pPr>
      <w:ins w:id="277" w:author="Chuck Coughlin" w:date="2016-03-21T15:24:00Z">
        <w:r>
          <w:rPr>
            <w:rFonts w:ascii="Arial" w:hAnsi="Arial"/>
            <w:sz w:val="22"/>
            <w:szCs w:val="24"/>
            <w:shd w:val="clear" w:color="auto" w:fill="FFFFFF"/>
          </w:rPr>
          <w:t>Properties</w:t>
        </w:r>
        <w:r w:rsidRPr="00F77819">
          <w:rPr>
            <w:rFonts w:ascii="Arial" w:hAnsi="Arial"/>
            <w:sz w:val="22"/>
            <w:szCs w:val="24"/>
            <w:shd w:val="clear" w:color="auto" w:fill="FFFFFF"/>
          </w:rPr>
          <w:t>:</w:t>
        </w:r>
      </w:ins>
    </w:p>
    <w:p w14:paraId="2EB9D754" w14:textId="77777777" w:rsidR="00320935" w:rsidRDefault="00320935">
      <w:pPr>
        <w:pStyle w:val="BodyText"/>
        <w:spacing w:after="0"/>
        <w:ind w:left="2160" w:hanging="806"/>
        <w:rPr>
          <w:ins w:id="278" w:author="Chuck Coughlin" w:date="2016-03-21T15:24:00Z"/>
          <w:sz w:val="22"/>
        </w:rPr>
      </w:pPr>
      <w:ins w:id="279" w:author="Chuck Coughlin" w:date="2016-03-21T15:24:00Z">
        <w:r>
          <w:rPr>
            <w:sz w:val="22"/>
          </w:rPr>
          <w:t>ClearOnReset</w:t>
        </w:r>
        <w:r w:rsidRPr="00F141EF">
          <w:rPr>
            <w:sz w:val="22"/>
          </w:rPr>
          <w:t xml:space="preserve"> – </w:t>
        </w:r>
        <w:r>
          <w:rPr>
            <w:sz w:val="22"/>
          </w:rPr>
          <w:t xml:space="preserve">If </w:t>
        </w:r>
        <w:r>
          <w:rPr>
            <w:rFonts w:ascii="Courier" w:hAnsi="Courier"/>
            <w:sz w:val="22"/>
          </w:rPr>
          <w:t>TRUE</w:t>
        </w:r>
        <w:r>
          <w:rPr>
            <w:sz w:val="22"/>
          </w:rPr>
          <w:t xml:space="preserve">, the value buffer will clear when the block is reset. By default this property is </w:t>
        </w:r>
        <w:r w:rsidRPr="00E46C9B">
          <w:rPr>
            <w:rFonts w:ascii="Courier" w:hAnsi="Courier"/>
            <w:sz w:val="22"/>
          </w:rPr>
          <w:t>FALSE</w:t>
        </w:r>
        <w:r>
          <w:rPr>
            <w:sz w:val="22"/>
          </w:rPr>
          <w:t>.</w:t>
        </w:r>
      </w:ins>
    </w:p>
    <w:p w14:paraId="501DA36D" w14:textId="77777777" w:rsidR="00320935" w:rsidRDefault="00320935">
      <w:pPr>
        <w:pStyle w:val="BodyText"/>
        <w:spacing w:after="0"/>
        <w:ind w:left="2160" w:hanging="720"/>
        <w:rPr>
          <w:ins w:id="280" w:author="Chuck Coughlin" w:date="2016-03-21T15:32:00Z"/>
          <w:sz w:val="22"/>
        </w:rPr>
        <w:pPrChange w:id="281" w:author="Chuck Coughlin" w:date="2016-03-21T15:35:00Z">
          <w:pPr>
            <w:pStyle w:val="BodyText"/>
            <w:ind w:left="2160" w:hanging="720"/>
          </w:pPr>
        </w:pPrChange>
      </w:pPr>
      <w:ins w:id="282" w:author="Chuck Coughlin" w:date="2016-03-21T15:29:00Z">
        <w:r>
          <w:rPr>
            <w:sz w:val="22"/>
          </w:rPr>
          <w:t>NumberOfTrendPointsRequired – number of observations to retain for trend computation. This is the buffer size.</w:t>
        </w:r>
      </w:ins>
    </w:p>
    <w:p w14:paraId="171EE5C9" w14:textId="4E1AACB4" w:rsidR="00320935" w:rsidRDefault="00320935">
      <w:pPr>
        <w:pStyle w:val="BodyText"/>
        <w:spacing w:after="0"/>
        <w:ind w:left="2160" w:hanging="720"/>
        <w:rPr>
          <w:ins w:id="283" w:author="Chuck Coughlin" w:date="2016-03-21T15:29:00Z"/>
          <w:sz w:val="22"/>
        </w:rPr>
        <w:pPrChange w:id="284" w:author="Chuck Coughlin" w:date="2016-03-21T15:35:00Z">
          <w:pPr>
            <w:pStyle w:val="BodyText"/>
            <w:ind w:left="2160" w:hanging="720"/>
          </w:pPr>
        </w:pPrChange>
      </w:pPr>
      <w:ins w:id="285" w:author="Chuck Coughlin" w:date="2016-03-21T15:32:00Z">
        <w:r>
          <w:rPr>
            <w:sz w:val="22"/>
          </w:rPr>
          <w:t xml:space="preserve">RelativeToTarget – </w:t>
        </w:r>
      </w:ins>
      <w:ins w:id="286" w:author="Chuck Coughlin" w:date="2016-03-21T16:03:00Z">
        <w:r w:rsidR="00F4276C">
          <w:rPr>
            <w:sz w:val="22"/>
          </w:rPr>
          <w:t xml:space="preserve"> if </w:t>
        </w:r>
      </w:ins>
      <w:ins w:id="287" w:author="Chuck Coughlin" w:date="2016-03-21T16:04:00Z">
        <w:r w:rsidR="00F4276C">
          <w:rPr>
            <w:rFonts w:ascii="Courier" w:hAnsi="Courier"/>
            <w:sz w:val="22"/>
          </w:rPr>
          <w:t>TRUE</w:t>
        </w:r>
      </w:ins>
      <w:ins w:id="288" w:author="Chuck Coughlin" w:date="2016-03-21T16:03:00Z">
        <w:r w:rsidR="00F4276C">
          <w:rPr>
            <w:sz w:val="22"/>
          </w:rPr>
          <w:t>, detection is relative to the target value, otherwise it is relative to the actual mean.</w:t>
        </w:r>
      </w:ins>
    </w:p>
    <w:p w14:paraId="0A868FF2" w14:textId="77777777" w:rsidR="00320935" w:rsidRDefault="00320935">
      <w:pPr>
        <w:pStyle w:val="BodyText"/>
        <w:spacing w:after="0"/>
        <w:ind w:left="2160" w:hanging="720"/>
        <w:rPr>
          <w:ins w:id="289" w:author="Chuck Coughlin" w:date="2016-03-21T15:32:00Z"/>
          <w:sz w:val="22"/>
        </w:rPr>
        <w:pPrChange w:id="290" w:author="Chuck Coughlin" w:date="2016-03-21T15:35:00Z">
          <w:pPr>
            <w:pStyle w:val="BodyText"/>
            <w:ind w:left="2160" w:hanging="720"/>
          </w:pPr>
        </w:pPrChange>
      </w:pPr>
      <w:ins w:id="291" w:author="Chuck Coughlin" w:date="2016-03-21T15:31:00Z">
        <w:r>
          <w:rPr>
            <w:sz w:val="22"/>
          </w:rPr>
          <w:t>SlopeCalculationOption</w:t>
        </w:r>
        <w:r w:rsidRPr="00F77819">
          <w:rPr>
            <w:sz w:val="22"/>
          </w:rPr>
          <w:t xml:space="preserve"> – </w:t>
        </w:r>
        <w:r>
          <w:rPr>
            <w:sz w:val="22"/>
          </w:rPr>
          <w:t xml:space="preserve"> </w:t>
        </w:r>
        <w:r>
          <w:rPr>
            <w:rFonts w:ascii="Courier" w:hAnsi="Courier"/>
            <w:sz w:val="22"/>
          </w:rPr>
          <w:t>AVERAGE</w:t>
        </w:r>
        <w:r>
          <w:rPr>
            <w:sz w:val="22"/>
          </w:rPr>
          <w:t xml:space="preserve">, or </w:t>
        </w:r>
        <w:r>
          <w:rPr>
            <w:rFonts w:ascii="Courier" w:hAnsi="Courier"/>
            <w:sz w:val="22"/>
          </w:rPr>
          <w:t>LINEARFIT</w:t>
        </w:r>
        <w:r>
          <w:rPr>
            <w:sz w:val="22"/>
          </w:rPr>
          <w:t>.</w:t>
        </w:r>
      </w:ins>
    </w:p>
    <w:p w14:paraId="0B83FE9E" w14:textId="5B120922" w:rsidR="00320935" w:rsidRDefault="00320935">
      <w:pPr>
        <w:pStyle w:val="BodyText"/>
        <w:spacing w:after="0"/>
        <w:ind w:left="2160" w:hanging="720"/>
        <w:rPr>
          <w:ins w:id="292" w:author="Chuck Coughlin" w:date="2016-03-21T15:31:00Z"/>
          <w:sz w:val="22"/>
        </w:rPr>
        <w:pPrChange w:id="293" w:author="Chuck Coughlin" w:date="2016-03-21T15:45:00Z">
          <w:pPr>
            <w:pStyle w:val="BodyText"/>
            <w:ind w:left="2160" w:hanging="720"/>
          </w:pPr>
        </w:pPrChange>
      </w:pPr>
      <w:ins w:id="294" w:author="Chuck Coughlin" w:date="2016-03-21T15:32:00Z">
        <w:r>
          <w:rPr>
            <w:sz w:val="22"/>
          </w:rPr>
          <w:t>StandardDeviationMultiplicativeFactor –</w:t>
        </w:r>
      </w:ins>
      <w:ins w:id="295" w:author="Chuck Coughlin" w:date="2016-03-21T15:53:00Z">
        <w:r w:rsidR="005D3C5C">
          <w:rPr>
            <w:sz w:val="22"/>
          </w:rPr>
          <w:t xml:space="preserve"> the incoming standard deviation is enhanced by this factor.</w:t>
        </w:r>
      </w:ins>
    </w:p>
    <w:p w14:paraId="02BD405A" w14:textId="75C2006F" w:rsidR="00320935" w:rsidRDefault="00320935">
      <w:pPr>
        <w:pStyle w:val="BodyText"/>
        <w:spacing w:after="0"/>
        <w:ind w:left="2160" w:hanging="720"/>
        <w:rPr>
          <w:ins w:id="296" w:author="Chuck Coughlin" w:date="2016-03-21T15:30:00Z"/>
          <w:rFonts w:ascii="Courier" w:hAnsi="Courier"/>
          <w:sz w:val="22"/>
        </w:rPr>
        <w:pPrChange w:id="297" w:author="Chuck Coughlin" w:date="2016-03-21T15:35:00Z">
          <w:pPr>
            <w:pStyle w:val="BodyText"/>
            <w:ind w:left="2160" w:hanging="720"/>
          </w:pPr>
        </w:pPrChange>
      </w:pPr>
      <w:ins w:id="298" w:author="Chuck Coughlin" w:date="2016-03-21T15:28:00Z">
        <w:r>
          <w:rPr>
            <w:sz w:val="22"/>
          </w:rPr>
          <w:t>Test</w:t>
        </w:r>
      </w:ins>
      <w:ins w:id="299" w:author="Chuck Coughlin" w:date="2016-03-21T15:26:00Z">
        <w:r>
          <w:rPr>
            <w:sz w:val="22"/>
          </w:rPr>
          <w:t>Label</w:t>
        </w:r>
      </w:ins>
      <w:ins w:id="300" w:author="Chuck Coughlin" w:date="2016-03-21T15:24:00Z">
        <w:r>
          <w:rPr>
            <w:sz w:val="22"/>
          </w:rPr>
          <w:t xml:space="preserve"> – </w:t>
        </w:r>
      </w:ins>
      <w:ins w:id="301" w:author="Chuck Coughlin" w:date="2016-03-21T15:33:00Z">
        <w:r w:rsidR="003309BD">
          <w:rPr>
            <w:sz w:val="22"/>
          </w:rPr>
          <w:t>the trend test</w:t>
        </w:r>
      </w:ins>
      <w:ins w:id="302" w:author="Chuck Coughlin" w:date="2016-03-21T15:28:00Z">
        <w:r>
          <w:rPr>
            <w:sz w:val="22"/>
          </w:rPr>
          <w:t xml:space="preserve"> label</w:t>
        </w:r>
      </w:ins>
      <w:ins w:id="303" w:author="Chuck Coughlin" w:date="2016-03-21T15:24:00Z">
        <w:r>
          <w:rPr>
            <w:rFonts w:ascii="Courier" w:hAnsi="Courier"/>
            <w:sz w:val="22"/>
          </w:rPr>
          <w:t>.</w:t>
        </w:r>
      </w:ins>
    </w:p>
    <w:p w14:paraId="43B23427" w14:textId="73F44091" w:rsidR="00320935" w:rsidRDefault="00320935">
      <w:pPr>
        <w:pStyle w:val="BodyText"/>
        <w:spacing w:after="0"/>
        <w:ind w:left="2160" w:hanging="720"/>
        <w:rPr>
          <w:ins w:id="304" w:author="Chuck Coughlin" w:date="2016-03-21T15:30:00Z"/>
          <w:sz w:val="22"/>
        </w:rPr>
        <w:pPrChange w:id="305" w:author="Chuck Coughlin" w:date="2016-03-21T15:35:00Z">
          <w:pPr>
            <w:pStyle w:val="BodyText"/>
            <w:ind w:left="2160" w:hanging="720"/>
          </w:pPr>
        </w:pPrChange>
      </w:pPr>
      <w:ins w:id="306" w:author="Chuck Coughlin" w:date="2016-03-21T15:30:00Z">
        <w:r>
          <w:rPr>
            <w:sz w:val="22"/>
          </w:rPr>
          <w:t xml:space="preserve">TrendCountThreshold – number of observations </w:t>
        </w:r>
      </w:ins>
      <w:ins w:id="307" w:author="Chuck Coughlin" w:date="2016-03-21T15:48:00Z">
        <w:r w:rsidR="00EF702C">
          <w:rPr>
            <w:sz w:val="22"/>
          </w:rPr>
          <w:t xml:space="preserve">in one direction or the other </w:t>
        </w:r>
      </w:ins>
      <w:ins w:id="308" w:author="Chuck Coughlin" w:date="2016-03-21T15:30:00Z">
        <w:r>
          <w:rPr>
            <w:sz w:val="22"/>
          </w:rPr>
          <w:t>required to compute a trend.</w:t>
        </w:r>
      </w:ins>
    </w:p>
    <w:p w14:paraId="4B30D3A4" w14:textId="42809244" w:rsidR="00320935" w:rsidRDefault="003309BD">
      <w:pPr>
        <w:pStyle w:val="BodyText"/>
        <w:spacing w:after="0"/>
        <w:ind w:left="2160" w:hanging="720"/>
        <w:rPr>
          <w:ins w:id="309" w:author="Chuck Coughlin" w:date="2016-03-21T15:33:00Z"/>
          <w:sz w:val="22"/>
        </w:rPr>
        <w:pPrChange w:id="310" w:author="Chuck Coughlin" w:date="2016-03-21T15:35:00Z">
          <w:pPr>
            <w:pStyle w:val="BodyText"/>
            <w:ind w:left="2160" w:hanging="720"/>
          </w:pPr>
        </w:pPrChange>
      </w:pPr>
      <w:ins w:id="311" w:author="Chuck Coughlin" w:date="2016-03-21T15:33:00Z">
        <w:r>
          <w:rPr>
            <w:sz w:val="22"/>
          </w:rPr>
          <w:t>TrendDirection</w:t>
        </w:r>
        <w:r w:rsidR="00320935" w:rsidRPr="00F77819">
          <w:rPr>
            <w:sz w:val="22"/>
          </w:rPr>
          <w:t xml:space="preserve"> – </w:t>
        </w:r>
        <w:r w:rsidR="00320935">
          <w:rPr>
            <w:sz w:val="22"/>
          </w:rPr>
          <w:t xml:space="preserve"> </w:t>
        </w:r>
        <w:r>
          <w:rPr>
            <w:rFonts w:ascii="Courier" w:hAnsi="Courier"/>
            <w:sz w:val="22"/>
          </w:rPr>
          <w:t>DOWNWARD, UPWARD</w:t>
        </w:r>
        <w:r w:rsidR="00320935">
          <w:rPr>
            <w:sz w:val="22"/>
          </w:rPr>
          <w:t xml:space="preserve">, or </w:t>
        </w:r>
        <w:r>
          <w:rPr>
            <w:rFonts w:ascii="Courier" w:hAnsi="Courier"/>
            <w:sz w:val="22"/>
          </w:rPr>
          <w:t>BOTH</w:t>
        </w:r>
        <w:r w:rsidR="00320935">
          <w:rPr>
            <w:sz w:val="22"/>
          </w:rPr>
          <w:t>.</w:t>
        </w:r>
      </w:ins>
    </w:p>
    <w:p w14:paraId="16316159" w14:textId="77777777" w:rsidR="003309BD" w:rsidRDefault="003309BD" w:rsidP="003F5A3B">
      <w:pPr>
        <w:pStyle w:val="NormalWeb"/>
        <w:spacing w:before="2" w:after="2"/>
        <w:ind w:left="1350" w:hanging="630"/>
        <w:rPr>
          <w:ins w:id="312" w:author="Chuck Coughlin" w:date="2016-03-21T15:35:00Z"/>
        </w:rPr>
      </w:pPr>
    </w:p>
    <w:p w14:paraId="026E4737" w14:textId="06E82314" w:rsidR="00BB1974" w:rsidRPr="00320935" w:rsidDel="00320935" w:rsidRDefault="003F5A3B">
      <w:pPr>
        <w:pStyle w:val="TextBody"/>
        <w:rPr>
          <w:del w:id="313" w:author="Chuck Coughlin" w:date="2016-03-21T15:23:00Z"/>
          <w:rFonts w:cs="Arial"/>
          <w:szCs w:val="22"/>
          <w:rPrChange w:id="314" w:author="Chuck Coughlin" w:date="2016-03-21T15:23:00Z">
            <w:rPr>
              <w:del w:id="315" w:author="Chuck Coughlin" w:date="2016-03-21T15:23:00Z"/>
              <w:i/>
            </w:rPr>
          </w:rPrChange>
        </w:rPr>
        <w:pPrChange w:id="316" w:author="Chuck Coughlin" w:date="2016-03-21T15:34:00Z">
          <w:pPr>
            <w:pStyle w:val="ArialBody"/>
            <w:ind w:left="360"/>
          </w:pPr>
        </w:pPrChange>
      </w:pPr>
      <w:del w:id="317" w:author="Chuck Coughlin" w:date="2016-03-21T15:22:00Z">
        <w:r w:rsidRPr="000240FB" w:rsidDel="000240FB">
          <w:rPr>
            <w:rPrChange w:id="318" w:author="Chuck Coughlin" w:date="2016-03-21T15:21:00Z">
              <w:rPr>
                <w:i/>
              </w:rPr>
            </w:rPrChange>
          </w:rPr>
          <w:delText>Apply SQC-like rules to detect trends</w:delText>
        </w:r>
        <w:r w:rsidR="00BB1974" w:rsidRPr="000240FB" w:rsidDel="000240FB">
          <w:rPr>
            <w:rPrChange w:id="319" w:author="Chuck Coughlin" w:date="2016-03-21T15:21:00Z">
              <w:rPr>
                <w:i/>
              </w:rPr>
            </w:rPrChange>
          </w:rPr>
          <w:delText>.</w:delText>
        </w:r>
        <w:r w:rsidR="0024367D" w:rsidRPr="000240FB" w:rsidDel="000240FB">
          <w:rPr>
            <w:rPrChange w:id="320" w:author="Chuck Coughlin" w:date="2016-03-21T15:21:00Z">
              <w:rPr>
                <w:i/>
              </w:rPr>
            </w:rPrChange>
          </w:rPr>
          <w:delText xml:space="preserve"> Currently unimplemented</w:delText>
        </w:r>
      </w:del>
      <w:del w:id="321" w:author="Chuck Coughlin" w:date="2016-03-21T15:23:00Z">
        <w:r w:rsidR="0024367D" w:rsidRPr="000240FB" w:rsidDel="00320935">
          <w:rPr>
            <w:rPrChange w:id="322" w:author="Chuck Coughlin" w:date="2016-03-21T15:21:00Z">
              <w:rPr>
                <w:i/>
              </w:rPr>
            </w:rPrChange>
          </w:rPr>
          <w:delText>.</w:delText>
        </w:r>
      </w:del>
    </w:p>
    <w:p w14:paraId="5BAECDC3" w14:textId="6EE8B9F1" w:rsidR="00BB1974" w:rsidRPr="00B911F0" w:rsidDel="003309BD" w:rsidRDefault="00BB1974">
      <w:pPr>
        <w:pStyle w:val="TextBody"/>
        <w:ind w:left="360"/>
        <w:rPr>
          <w:del w:id="323" w:author="Chuck Coughlin" w:date="2016-03-21T15:34:00Z"/>
          <w:i/>
        </w:rPr>
        <w:pPrChange w:id="324" w:author="Chuck Coughlin" w:date="2016-03-21T15:23:00Z">
          <w:pPr>
            <w:pStyle w:val="BodyText"/>
          </w:pPr>
        </w:pPrChange>
      </w:pPr>
    </w:p>
    <w:p w14:paraId="5C18A84D" w14:textId="77777777" w:rsidR="003F5A3B" w:rsidRPr="000240FB" w:rsidRDefault="003F5A3B" w:rsidP="003F5A3B">
      <w:pPr>
        <w:pStyle w:val="NormalWeb"/>
        <w:spacing w:before="2" w:after="2"/>
        <w:ind w:left="1350" w:hanging="630"/>
        <w:rPr>
          <w:rFonts w:ascii="Arial" w:hAnsi="Arial"/>
          <w:sz w:val="22"/>
          <w:rPrChange w:id="325" w:author="Chuck Coughlin" w:date="2016-03-21T15:21:00Z">
            <w:rPr>
              <w:rFonts w:ascii="Arial" w:hAnsi="Arial"/>
              <w:i/>
              <w:sz w:val="22"/>
            </w:rPr>
          </w:rPrChange>
        </w:rPr>
      </w:pPr>
      <w:r w:rsidRPr="000240FB">
        <w:rPr>
          <w:rFonts w:ascii="Arial" w:hAnsi="Arial"/>
          <w:sz w:val="22"/>
          <w:szCs w:val="24"/>
          <w:shd w:val="clear" w:color="auto" w:fill="FFFFFF"/>
          <w:rPrChange w:id="326" w:author="Chuck Coughlin" w:date="2016-03-21T15:21:00Z">
            <w:rPr>
              <w:rFonts w:ascii="Arial" w:hAnsi="Arial"/>
              <w:i/>
              <w:sz w:val="22"/>
              <w:szCs w:val="24"/>
              <w:shd w:val="clear" w:color="auto" w:fill="FFFFFF"/>
            </w:rPr>
          </w:rPrChange>
        </w:rPr>
        <w:t>Connections:</w:t>
      </w:r>
    </w:p>
    <w:p w14:paraId="38FD897C" w14:textId="1DC21C01" w:rsidR="003F5A3B" w:rsidRPr="000240FB" w:rsidRDefault="003F5A3B" w:rsidP="003F5A3B">
      <w:pPr>
        <w:pStyle w:val="BodyText"/>
        <w:numPr>
          <w:ilvl w:val="0"/>
          <w:numId w:val="29"/>
        </w:numPr>
        <w:spacing w:after="0"/>
        <w:rPr>
          <w:sz w:val="22"/>
          <w:rPrChange w:id="327" w:author="Chuck Coughlin" w:date="2016-03-21T15:21:00Z">
            <w:rPr>
              <w:i/>
              <w:sz w:val="22"/>
            </w:rPr>
          </w:rPrChange>
        </w:rPr>
      </w:pPr>
      <w:r w:rsidRPr="000240FB">
        <w:rPr>
          <w:sz w:val="22"/>
          <w:rPrChange w:id="328" w:author="Chuck Coughlin" w:date="2016-03-21T15:21:00Z">
            <w:rPr>
              <w:i/>
              <w:sz w:val="22"/>
            </w:rPr>
          </w:rPrChange>
        </w:rPr>
        <w:t>t</w:t>
      </w:r>
      <w:ins w:id="329" w:author="Chuck Coughlin" w:date="2016-03-21T15:43:00Z">
        <w:r w:rsidR="00EF702C">
          <w:rPr>
            <w:sz w:val="22"/>
          </w:rPr>
          <w:t>arget</w:t>
        </w:r>
      </w:ins>
      <w:r w:rsidRPr="000240FB">
        <w:rPr>
          <w:sz w:val="22"/>
          <w:rPrChange w:id="330" w:author="Chuck Coughlin" w:date="2016-03-21T15:21:00Z">
            <w:rPr>
              <w:i/>
              <w:sz w:val="22"/>
            </w:rPr>
          </w:rPrChange>
        </w:rPr>
        <w:t xml:space="preserve"> – target value.</w:t>
      </w:r>
    </w:p>
    <w:p w14:paraId="71902905" w14:textId="3AB90AA3" w:rsidR="003F5A3B" w:rsidRPr="000240FB" w:rsidRDefault="003F5A3B" w:rsidP="003F5A3B">
      <w:pPr>
        <w:pStyle w:val="BodyText"/>
        <w:numPr>
          <w:ilvl w:val="0"/>
          <w:numId w:val="29"/>
        </w:numPr>
        <w:spacing w:after="0"/>
        <w:rPr>
          <w:sz w:val="22"/>
          <w:rPrChange w:id="331" w:author="Chuck Coughlin" w:date="2016-03-21T15:21:00Z">
            <w:rPr>
              <w:i/>
              <w:sz w:val="22"/>
            </w:rPr>
          </w:rPrChange>
        </w:rPr>
      </w:pPr>
      <w:r w:rsidRPr="000240FB">
        <w:rPr>
          <w:sz w:val="22"/>
          <w:rPrChange w:id="332" w:author="Chuck Coughlin" w:date="2016-03-21T15:21:00Z">
            <w:rPr>
              <w:i/>
              <w:sz w:val="22"/>
            </w:rPr>
          </w:rPrChange>
        </w:rPr>
        <w:t>s</w:t>
      </w:r>
      <w:ins w:id="333" w:author="Chuck Coughlin" w:date="2016-03-21T15:43:00Z">
        <w:r w:rsidR="00EF702C">
          <w:rPr>
            <w:sz w:val="22"/>
          </w:rPr>
          <w:t>tandardDeviation</w:t>
        </w:r>
      </w:ins>
      <w:r w:rsidRPr="000240FB">
        <w:rPr>
          <w:sz w:val="22"/>
          <w:rPrChange w:id="334" w:author="Chuck Coughlin" w:date="2016-03-21T15:21:00Z">
            <w:rPr>
              <w:i/>
              <w:sz w:val="22"/>
            </w:rPr>
          </w:rPrChange>
        </w:rPr>
        <w:t xml:space="preserve"> – standard deviation of the input</w:t>
      </w:r>
    </w:p>
    <w:p w14:paraId="42828FE4" w14:textId="67D9D280" w:rsidR="003F5A3B" w:rsidRPr="000240FB" w:rsidRDefault="003F5A3B" w:rsidP="003F5A3B">
      <w:pPr>
        <w:pStyle w:val="BodyText"/>
        <w:numPr>
          <w:ilvl w:val="0"/>
          <w:numId w:val="29"/>
        </w:numPr>
        <w:spacing w:after="0"/>
        <w:rPr>
          <w:sz w:val="22"/>
          <w:rPrChange w:id="335" w:author="Chuck Coughlin" w:date="2016-03-21T15:21:00Z">
            <w:rPr>
              <w:i/>
              <w:sz w:val="22"/>
            </w:rPr>
          </w:rPrChange>
        </w:rPr>
      </w:pPr>
      <w:r w:rsidRPr="000240FB">
        <w:rPr>
          <w:sz w:val="22"/>
          <w:rPrChange w:id="336" w:author="Chuck Coughlin" w:date="2016-03-21T15:21:00Z">
            <w:rPr>
              <w:i/>
              <w:sz w:val="22"/>
            </w:rPr>
          </w:rPrChange>
        </w:rPr>
        <w:t>v</w:t>
      </w:r>
      <w:ins w:id="337" w:author="Chuck Coughlin" w:date="2016-03-21T15:43:00Z">
        <w:r w:rsidR="00EF702C">
          <w:rPr>
            <w:sz w:val="22"/>
          </w:rPr>
          <w:t>alue</w:t>
        </w:r>
      </w:ins>
      <w:r w:rsidRPr="000240FB">
        <w:rPr>
          <w:sz w:val="22"/>
          <w:rPrChange w:id="338" w:author="Chuck Coughlin" w:date="2016-03-21T15:21:00Z">
            <w:rPr>
              <w:i/>
              <w:sz w:val="22"/>
            </w:rPr>
          </w:rPrChange>
        </w:rPr>
        <w:t xml:space="preserve"> – the input</w:t>
      </w:r>
    </w:p>
    <w:p w14:paraId="25D6E709" w14:textId="445633A1" w:rsidR="003F5A3B" w:rsidRPr="000240FB" w:rsidRDefault="003F5A3B" w:rsidP="003F5A3B">
      <w:pPr>
        <w:pStyle w:val="BodyText"/>
        <w:numPr>
          <w:ilvl w:val="0"/>
          <w:numId w:val="29"/>
        </w:numPr>
        <w:spacing w:after="0"/>
        <w:rPr>
          <w:sz w:val="22"/>
          <w:rPrChange w:id="339" w:author="Chuck Coughlin" w:date="2016-03-21T15:21:00Z">
            <w:rPr>
              <w:i/>
              <w:sz w:val="22"/>
            </w:rPr>
          </w:rPrChange>
        </w:rPr>
      </w:pPr>
      <w:r w:rsidRPr="000240FB">
        <w:rPr>
          <w:sz w:val="22"/>
          <w:rPrChange w:id="340" w:author="Chuck Coughlin" w:date="2016-03-21T15:21:00Z">
            <w:rPr>
              <w:i/>
              <w:sz w:val="22"/>
            </w:rPr>
          </w:rPrChange>
        </w:rPr>
        <w:t xml:space="preserve">out – truthvalue, result of evaluation of the inputs, initialized to </w:t>
      </w:r>
      <w:r w:rsidRPr="000240FB">
        <w:rPr>
          <w:rFonts w:ascii="Courier" w:hAnsi="Courier"/>
          <w:sz w:val="22"/>
          <w:rPrChange w:id="341" w:author="Chuck Coughlin" w:date="2016-03-21T15:21:00Z">
            <w:rPr>
              <w:rFonts w:ascii="Courier" w:hAnsi="Courier"/>
              <w:i/>
              <w:sz w:val="22"/>
            </w:rPr>
          </w:rPrChange>
        </w:rPr>
        <w:t>UNKNOWN</w:t>
      </w:r>
      <w:r w:rsidRPr="000240FB">
        <w:rPr>
          <w:sz w:val="22"/>
          <w:rPrChange w:id="342" w:author="Chuck Coughlin" w:date="2016-03-21T15:21:00Z">
            <w:rPr>
              <w:i/>
              <w:sz w:val="22"/>
            </w:rPr>
          </w:rPrChange>
        </w:rPr>
        <w:t xml:space="preserve">. </w:t>
      </w:r>
      <w:del w:id="343" w:author="Chuck Coughlin" w:date="2016-03-21T15:29:00Z">
        <w:r w:rsidRPr="000240FB" w:rsidDel="00320935">
          <w:rPr>
            <w:sz w:val="22"/>
            <w:rPrChange w:id="344" w:author="Chuck Coughlin" w:date="2016-03-21T15:21:00Z">
              <w:rPr>
                <w:i/>
                <w:sz w:val="22"/>
              </w:rPr>
            </w:rPrChange>
          </w:rPr>
          <w:delText>A rule</w:delText>
        </w:r>
      </w:del>
      <w:ins w:id="345" w:author="Chuck Coughlin" w:date="2016-03-21T15:29:00Z">
        <w:r w:rsidR="00320935">
          <w:rPr>
            <w:sz w:val="22"/>
          </w:rPr>
          <w:t>If a trend is detected,</w:t>
        </w:r>
      </w:ins>
      <w:r w:rsidRPr="000240FB">
        <w:rPr>
          <w:sz w:val="22"/>
          <w:rPrChange w:id="346" w:author="Chuck Coughlin" w:date="2016-03-21T15:21:00Z">
            <w:rPr>
              <w:i/>
              <w:sz w:val="22"/>
            </w:rPr>
          </w:rPrChange>
        </w:rPr>
        <w:t xml:space="preserve"> </w:t>
      </w:r>
      <w:del w:id="347" w:author="Chuck Coughlin" w:date="2016-03-21T15:29:00Z">
        <w:r w:rsidRPr="000240FB" w:rsidDel="00320935">
          <w:rPr>
            <w:sz w:val="22"/>
            <w:rPrChange w:id="348" w:author="Chuck Coughlin" w:date="2016-03-21T15:21:00Z">
              <w:rPr>
                <w:i/>
                <w:sz w:val="22"/>
              </w:rPr>
            </w:rPrChange>
          </w:rPr>
          <w:delText xml:space="preserve">violation </w:delText>
        </w:r>
      </w:del>
      <w:ins w:id="349" w:author="Chuck Coughlin" w:date="2016-03-21T15:29:00Z">
        <w:r w:rsidR="00320935">
          <w:rPr>
            <w:sz w:val="22"/>
          </w:rPr>
          <w:t>the value</w:t>
        </w:r>
        <w:r w:rsidR="00320935" w:rsidRPr="000240FB">
          <w:rPr>
            <w:sz w:val="22"/>
            <w:rPrChange w:id="350" w:author="Chuck Coughlin" w:date="2016-03-21T15:21:00Z">
              <w:rPr>
                <w:i/>
                <w:sz w:val="22"/>
              </w:rPr>
            </w:rPrChange>
          </w:rPr>
          <w:t xml:space="preserve"> </w:t>
        </w:r>
      </w:ins>
      <w:del w:id="351" w:author="Chuck Coughlin" w:date="2016-03-21T15:29:00Z">
        <w:r w:rsidRPr="000240FB" w:rsidDel="00320935">
          <w:rPr>
            <w:sz w:val="22"/>
            <w:rPrChange w:id="352" w:author="Chuck Coughlin" w:date="2016-03-21T15:21:00Z">
              <w:rPr>
                <w:i/>
                <w:sz w:val="22"/>
              </w:rPr>
            </w:rPrChange>
          </w:rPr>
          <w:delText>results in a</w:delText>
        </w:r>
      </w:del>
      <w:ins w:id="353" w:author="Chuck Coughlin" w:date="2016-03-21T15:29:00Z">
        <w:r w:rsidR="00320935">
          <w:rPr>
            <w:sz w:val="22"/>
          </w:rPr>
          <w:t>is</w:t>
        </w:r>
      </w:ins>
      <w:r w:rsidRPr="000240FB">
        <w:rPr>
          <w:sz w:val="22"/>
          <w:rPrChange w:id="354" w:author="Chuck Coughlin" w:date="2016-03-21T15:21:00Z">
            <w:rPr>
              <w:i/>
              <w:sz w:val="22"/>
            </w:rPr>
          </w:rPrChange>
        </w:rPr>
        <w:t xml:space="preserve"> </w:t>
      </w:r>
      <w:r w:rsidRPr="000240FB">
        <w:rPr>
          <w:rFonts w:ascii="Courier" w:hAnsi="Courier"/>
          <w:sz w:val="22"/>
          <w:rPrChange w:id="355" w:author="Chuck Coughlin" w:date="2016-03-21T15:21:00Z">
            <w:rPr>
              <w:rFonts w:ascii="Courier" w:hAnsi="Courier"/>
              <w:i/>
              <w:sz w:val="22"/>
            </w:rPr>
          </w:rPrChange>
        </w:rPr>
        <w:t>TRUE</w:t>
      </w:r>
      <w:r w:rsidRPr="000240FB">
        <w:rPr>
          <w:sz w:val="22"/>
          <w:rPrChange w:id="356" w:author="Chuck Coughlin" w:date="2016-03-21T15:21:00Z">
            <w:rPr>
              <w:i/>
              <w:sz w:val="22"/>
            </w:rPr>
          </w:rPrChange>
        </w:rPr>
        <w:t>.</w:t>
      </w:r>
      <w:del w:id="357" w:author="Chuck Coughlin" w:date="2016-03-21T15:29:00Z">
        <w:r w:rsidRPr="000240FB" w:rsidDel="00320935">
          <w:rPr>
            <w:sz w:val="22"/>
            <w:rPrChange w:id="358" w:author="Chuck Coughlin" w:date="2016-03-21T15:21:00Z">
              <w:rPr>
                <w:i/>
                <w:sz w:val="22"/>
              </w:rPr>
            </w:rPrChange>
          </w:rPr>
          <w:delText xml:space="preserve"> Value is emitted on a state change.</w:delText>
        </w:r>
      </w:del>
    </w:p>
    <w:p w14:paraId="406A0981" w14:textId="77777777" w:rsidR="003F5A3B" w:rsidRPr="000240FB" w:rsidRDefault="003F5A3B" w:rsidP="003F5A3B">
      <w:pPr>
        <w:pStyle w:val="BodyText"/>
        <w:numPr>
          <w:ilvl w:val="0"/>
          <w:numId w:val="29"/>
        </w:numPr>
        <w:spacing w:after="0"/>
        <w:rPr>
          <w:sz w:val="22"/>
          <w:rPrChange w:id="359" w:author="Chuck Coughlin" w:date="2016-03-21T15:21:00Z">
            <w:rPr>
              <w:i/>
              <w:sz w:val="22"/>
            </w:rPr>
          </w:rPrChange>
        </w:rPr>
      </w:pPr>
      <w:r w:rsidRPr="000240FB">
        <w:rPr>
          <w:sz w:val="22"/>
          <w:rPrChange w:id="360" w:author="Chuck Coughlin" w:date="2016-03-21T15:21:00Z">
            <w:rPr>
              <w:i/>
              <w:sz w:val="22"/>
            </w:rPr>
          </w:rPrChange>
        </w:rPr>
        <w:t>slope</w:t>
      </w:r>
      <w:r w:rsidR="0024367D" w:rsidRPr="000240FB">
        <w:rPr>
          <w:sz w:val="22"/>
          <w:rPrChange w:id="361" w:author="Chuck Coughlin" w:date="2016-03-21T15:21:00Z">
            <w:rPr>
              <w:i/>
              <w:sz w:val="22"/>
            </w:rPr>
          </w:rPrChange>
        </w:rPr>
        <w:t xml:space="preserve"> – when a trend is detected this output propagates the computed slope</w:t>
      </w:r>
    </w:p>
    <w:p w14:paraId="3EFB6D69" w14:textId="1F7D5B6A" w:rsidR="003F5A3B" w:rsidRPr="000240FB" w:rsidRDefault="0024367D" w:rsidP="003F5A3B">
      <w:pPr>
        <w:pStyle w:val="BodyText"/>
        <w:numPr>
          <w:ilvl w:val="0"/>
          <w:numId w:val="29"/>
        </w:numPr>
        <w:spacing w:after="0"/>
        <w:rPr>
          <w:sz w:val="22"/>
          <w:rPrChange w:id="362" w:author="Chuck Coughlin" w:date="2016-03-21T15:21:00Z">
            <w:rPr>
              <w:i/>
              <w:sz w:val="22"/>
            </w:rPr>
          </w:rPrChange>
        </w:rPr>
      </w:pPr>
      <w:r w:rsidRPr="000240FB">
        <w:rPr>
          <w:sz w:val="22"/>
          <w:rPrChange w:id="363" w:author="Chuck Coughlin" w:date="2016-03-21T15:21:00Z">
            <w:rPr>
              <w:i/>
              <w:sz w:val="22"/>
            </w:rPr>
          </w:rPrChange>
        </w:rPr>
        <w:t>var</w:t>
      </w:r>
      <w:ins w:id="364" w:author="Chuck Coughlin" w:date="2016-03-21T15:28:00Z">
        <w:r w:rsidR="00320935">
          <w:rPr>
            <w:sz w:val="22"/>
          </w:rPr>
          <w:t>iance</w:t>
        </w:r>
      </w:ins>
      <w:r w:rsidRPr="000240FB">
        <w:rPr>
          <w:sz w:val="22"/>
          <w:rPrChange w:id="365" w:author="Chuck Coughlin" w:date="2016-03-21T15:21:00Z">
            <w:rPr>
              <w:i/>
              <w:sz w:val="22"/>
            </w:rPr>
          </w:rPrChange>
        </w:rPr>
        <w:t xml:space="preserve"> - when a trend is detected this output propagates the computed </w:t>
      </w:r>
      <w:del w:id="366" w:author="Chuck Coughlin" w:date="2016-03-24T10:35:00Z">
        <w:r w:rsidRPr="000240FB" w:rsidDel="006809AF">
          <w:rPr>
            <w:sz w:val="22"/>
            <w:rPrChange w:id="367" w:author="Chuck Coughlin" w:date="2016-03-21T15:21:00Z">
              <w:rPr>
                <w:i/>
                <w:sz w:val="22"/>
              </w:rPr>
            </w:rPrChange>
          </w:rPr>
          <w:delText>variance</w:delText>
        </w:r>
      </w:del>
      <w:ins w:id="368" w:author="Chuck Coughlin" w:date="2016-03-24T10:35:00Z">
        <w:r w:rsidR="006809AF">
          <w:rPr>
            <w:sz w:val="22"/>
          </w:rPr>
          <w:t xml:space="preserve">standard deviation. (The port name was chosen to </w:t>
        </w:r>
      </w:ins>
      <w:ins w:id="369" w:author="Chuck Coughlin" w:date="2016-03-24T10:36:00Z">
        <w:r w:rsidR="006809AF">
          <w:rPr>
            <w:sz w:val="22"/>
          </w:rPr>
          <w:t>avoid</w:t>
        </w:r>
      </w:ins>
      <w:ins w:id="370" w:author="Chuck Coughlin" w:date="2016-03-24T10:35:00Z">
        <w:r w:rsidR="006809AF">
          <w:rPr>
            <w:sz w:val="22"/>
          </w:rPr>
          <w:t xml:space="preserve"> </w:t>
        </w:r>
      </w:ins>
      <w:ins w:id="371" w:author="Chuck Coughlin" w:date="2016-03-24T10:36:00Z">
        <w:r w:rsidR="006809AF">
          <w:rPr>
            <w:sz w:val="22"/>
          </w:rPr>
          <w:t>confusion with “slope” in the block portrayal)</w:t>
        </w:r>
      </w:ins>
      <w:bookmarkStart w:id="372" w:name="_GoBack"/>
      <w:bookmarkEnd w:id="372"/>
    </w:p>
    <w:p w14:paraId="4EA11CED" w14:textId="65E3F5C6" w:rsidR="003F5A3B" w:rsidRPr="000240FB" w:rsidRDefault="0024367D" w:rsidP="003F5A3B">
      <w:pPr>
        <w:pStyle w:val="BodyText"/>
        <w:numPr>
          <w:ilvl w:val="0"/>
          <w:numId w:val="29"/>
        </w:numPr>
        <w:spacing w:after="0"/>
        <w:rPr>
          <w:sz w:val="22"/>
          <w:rPrChange w:id="373" w:author="Chuck Coughlin" w:date="2016-03-21T15:21:00Z">
            <w:rPr>
              <w:i/>
              <w:sz w:val="22"/>
            </w:rPr>
          </w:rPrChange>
        </w:rPr>
      </w:pPr>
      <w:del w:id="374" w:author="Chuck Coughlin" w:date="2016-03-21T15:23:00Z">
        <w:r w:rsidRPr="000240FB" w:rsidDel="00320935">
          <w:rPr>
            <w:sz w:val="22"/>
            <w:rPrChange w:id="375" w:author="Chuck Coughlin" w:date="2016-03-21T15:21:00Z">
              <w:rPr>
                <w:i/>
                <w:sz w:val="22"/>
              </w:rPr>
            </w:rPrChange>
          </w:rPr>
          <w:delText xml:space="preserve">prediction </w:delText>
        </w:r>
      </w:del>
      <w:ins w:id="376" w:author="Chuck Coughlin" w:date="2016-03-21T15:23:00Z">
        <w:r w:rsidR="00320935">
          <w:rPr>
            <w:sz w:val="22"/>
          </w:rPr>
          <w:t>projection</w:t>
        </w:r>
        <w:r w:rsidR="00320935" w:rsidRPr="000240FB">
          <w:rPr>
            <w:sz w:val="22"/>
            <w:rPrChange w:id="377" w:author="Chuck Coughlin" w:date="2016-03-21T15:21:00Z">
              <w:rPr>
                <w:i/>
                <w:sz w:val="22"/>
              </w:rPr>
            </w:rPrChange>
          </w:rPr>
          <w:t xml:space="preserve"> </w:t>
        </w:r>
      </w:ins>
      <w:r w:rsidRPr="000240FB">
        <w:rPr>
          <w:sz w:val="22"/>
          <w:rPrChange w:id="378" w:author="Chuck Coughlin" w:date="2016-03-21T15:21:00Z">
            <w:rPr>
              <w:i/>
              <w:sz w:val="22"/>
            </w:rPr>
          </w:rPrChange>
        </w:rPr>
        <w:t>- when a trend is detected this output propagates the computed value</w:t>
      </w:r>
    </w:p>
    <w:p w14:paraId="67341C86" w14:textId="77777777" w:rsidR="0075319F" w:rsidRDefault="0075319F" w:rsidP="0075319F">
      <w:pPr>
        <w:pStyle w:val="Heading4"/>
      </w:pPr>
      <w:r>
        <w:t>Transmitter</w:t>
      </w:r>
    </w:p>
    <w:p w14:paraId="5537417B" w14:textId="77777777" w:rsidR="0075319F" w:rsidRDefault="0075319F" w:rsidP="0075319F">
      <w:pPr>
        <w:pStyle w:val="ArialBody"/>
        <w:ind w:left="360"/>
        <w:rPr>
          <w:i/>
        </w:rPr>
      </w:pPr>
      <w:r>
        <w:rPr>
          <w:i/>
        </w:rPr>
        <w:t>Broadcast the signal received on the block input. This block is largely superfluous since any block can be configured to transmit.</w:t>
      </w:r>
    </w:p>
    <w:p w14:paraId="43D7EEBD" w14:textId="77777777" w:rsidR="0075319F" w:rsidRDefault="0075319F" w:rsidP="0075319F">
      <w:pPr>
        <w:pStyle w:val="BodyText"/>
      </w:pPr>
    </w:p>
    <w:p w14:paraId="4DEEA772" w14:textId="77777777" w:rsidR="0075319F" w:rsidRPr="00B911F0" w:rsidRDefault="0075319F" w:rsidP="0075319F">
      <w:pPr>
        <w:pStyle w:val="NormalWeb"/>
        <w:spacing w:before="2" w:after="2"/>
        <w:ind w:left="1350" w:hanging="630"/>
        <w:rPr>
          <w:rFonts w:ascii="Arial" w:hAnsi="Arial"/>
          <w:i/>
          <w:sz w:val="22"/>
        </w:rPr>
      </w:pPr>
      <w:r w:rsidRPr="005D4B0C">
        <w:rPr>
          <w:rFonts w:ascii="Arial" w:hAnsi="Arial"/>
          <w:i/>
          <w:sz w:val="22"/>
          <w:szCs w:val="24"/>
          <w:shd w:val="clear" w:color="auto" w:fill="FFFFFF"/>
        </w:rPr>
        <w:t>Properties:</w:t>
      </w:r>
    </w:p>
    <w:p w14:paraId="579A91A3" w14:textId="77777777" w:rsidR="0075319F" w:rsidRDefault="0075319F" w:rsidP="0075319F">
      <w:pPr>
        <w:pStyle w:val="BodyText"/>
        <w:ind w:left="2160" w:hanging="720"/>
        <w:rPr>
          <w:i/>
          <w:sz w:val="22"/>
        </w:rPr>
      </w:pPr>
      <w:r>
        <w:rPr>
          <w:i/>
          <w:sz w:val="22"/>
        </w:rPr>
        <w:t>Scope</w:t>
      </w:r>
      <w:r w:rsidRPr="005D4B0C">
        <w:rPr>
          <w:i/>
          <w:sz w:val="22"/>
        </w:rPr>
        <w:t xml:space="preserve"> – </w:t>
      </w:r>
      <w:r>
        <w:rPr>
          <w:i/>
          <w:sz w:val="22"/>
        </w:rPr>
        <w:t>a scope which determines to which blocks the signal will be delivered.</w:t>
      </w:r>
    </w:p>
    <w:p w14:paraId="5FD1F028" w14:textId="77777777" w:rsidR="0075319F" w:rsidRDefault="0075319F" w:rsidP="0075319F">
      <w:pPr>
        <w:pStyle w:val="NormalWeb"/>
        <w:spacing w:before="2" w:after="2"/>
        <w:ind w:left="1350" w:hanging="630"/>
        <w:rPr>
          <w:i/>
          <w:sz w:val="22"/>
        </w:rPr>
      </w:pPr>
      <w:r w:rsidRPr="00B911F0">
        <w:rPr>
          <w:rFonts w:ascii="Arial" w:hAnsi="Arial"/>
          <w:i/>
          <w:sz w:val="22"/>
          <w:szCs w:val="24"/>
          <w:shd w:val="clear" w:color="auto" w:fill="FFFFFF"/>
        </w:rPr>
        <w:t>Connections:</w:t>
      </w:r>
    </w:p>
    <w:p w14:paraId="13F7157C" w14:textId="77777777" w:rsidR="0075319F" w:rsidRDefault="0075319F" w:rsidP="0075319F">
      <w:pPr>
        <w:pStyle w:val="BodyText"/>
        <w:numPr>
          <w:ilvl w:val="0"/>
          <w:numId w:val="29"/>
        </w:numPr>
        <w:spacing w:after="0"/>
        <w:rPr>
          <w:sz w:val="22"/>
        </w:rPr>
      </w:pPr>
      <w:r>
        <w:rPr>
          <w:i/>
          <w:sz w:val="22"/>
        </w:rPr>
        <w:t xml:space="preserve">send – signal. </w:t>
      </w:r>
    </w:p>
    <w:p w14:paraId="08FFFF8E" w14:textId="77777777" w:rsidR="0075319F" w:rsidRDefault="0075319F" w:rsidP="0075319F">
      <w:pPr>
        <w:pStyle w:val="BodyText"/>
        <w:spacing w:after="0"/>
        <w:rPr>
          <w:sz w:val="22"/>
        </w:rPr>
      </w:pPr>
    </w:p>
    <w:p w14:paraId="15DF8A64" w14:textId="704B5676" w:rsidR="007C022C" w:rsidRDefault="0075319F">
      <w:pPr>
        <w:pStyle w:val="Heading4"/>
      </w:pPr>
      <w:r>
        <w:t>Truth-value Pulse</w:t>
      </w:r>
    </w:p>
    <w:p w14:paraId="712B7C2C" w14:textId="4A59379D" w:rsidR="00A06F42" w:rsidRPr="00053764" w:rsidRDefault="00A06F42" w:rsidP="00A06F42">
      <w:pPr>
        <w:pStyle w:val="ArialBody"/>
        <w:ind w:left="360"/>
      </w:pPr>
      <w:del w:id="379" w:author="Chuck Coughlin" w:date="2015-11-23T10:43:00Z">
        <w:r w:rsidDel="002820B6">
          <w:delText>When a triggering condition is detected on the input or</w:delText>
        </w:r>
      </w:del>
      <w:ins w:id="380" w:author="Chuck Coughlin" w:date="2015-11-23T10:43:00Z">
        <w:r w:rsidR="002820B6">
          <w:t>On block (or diagram) reset, or when the</w:t>
        </w:r>
      </w:ins>
      <w:r>
        <w:t xml:space="preserve"> the signal connection receives a </w:t>
      </w:r>
      <w:del w:id="381" w:author="Chuck Coughlin" w:date="2015-11-23T10:44:00Z">
        <w:r w:rsidRPr="00D96D96" w:rsidDel="002820B6">
          <w:rPr>
            <w:rFonts w:ascii="Courier" w:hAnsi="Courier"/>
          </w:rPr>
          <w:delText>START</w:delText>
        </w:r>
      </w:del>
      <w:ins w:id="382" w:author="Chuck Coughlin" w:date="2015-11-23T10:44:00Z">
        <w:r w:rsidR="002820B6">
          <w:rPr>
            <w:rFonts w:ascii="Courier" w:hAnsi="Courier"/>
          </w:rPr>
          <w:t>RESET</w:t>
        </w:r>
      </w:ins>
      <w:r>
        <w:t xml:space="preserve">, this block sets its output to momentarily </w:t>
      </w:r>
      <w:r w:rsidRPr="000240FB">
        <w:rPr>
          <w:rFonts w:cs="Arial"/>
        </w:rPr>
        <w:t xml:space="preserve">to </w:t>
      </w:r>
      <w:del w:id="383" w:author="Chuck Coughlin" w:date="2015-11-23T10:44:00Z">
        <w:r w:rsidRPr="002820B6" w:rsidDel="002820B6">
          <w:rPr>
            <w:rFonts w:cs="Arial"/>
            <w:rPrChange w:id="384" w:author="Chuck Coughlin" w:date="2015-11-23T10:44:00Z">
              <w:rPr>
                <w:rFonts w:ascii="Courier" w:hAnsi="Courier"/>
              </w:rPr>
            </w:rPrChange>
          </w:rPr>
          <w:delText>TRUE, then FALSE</w:delText>
        </w:r>
      </w:del>
      <w:ins w:id="385" w:author="Chuck Coughlin" w:date="2015-11-23T10:44:00Z">
        <w:r w:rsidR="002820B6" w:rsidRPr="002820B6">
          <w:rPr>
            <w:rFonts w:cs="Arial"/>
            <w:rPrChange w:id="386" w:author="Chuck Coughlin" w:date="2015-11-23T10:44:00Z">
              <w:rPr>
                <w:rFonts w:ascii="Courier" w:hAnsi="Courier"/>
              </w:rPr>
            </w:rPrChange>
          </w:rPr>
          <w:t>the configured</w:t>
        </w:r>
        <w:r w:rsidR="002820B6">
          <w:t xml:space="preserve"> value, waits for specified interval and then returns its output to the opposite of the pulsed value</w:t>
        </w:r>
      </w:ins>
      <w:r>
        <w:t>.</w:t>
      </w:r>
      <w:r w:rsidRPr="000313FA">
        <w:t xml:space="preserve"> </w:t>
      </w:r>
    </w:p>
    <w:p w14:paraId="2C47A982" w14:textId="77777777" w:rsidR="00A06F42" w:rsidRDefault="00A06F42" w:rsidP="00A06F42">
      <w:pPr>
        <w:pStyle w:val="BodyText"/>
      </w:pPr>
    </w:p>
    <w:p w14:paraId="543EAE13" w14:textId="77777777" w:rsidR="00A06F42" w:rsidRPr="00053764" w:rsidRDefault="00A06F42" w:rsidP="00A06F42">
      <w:pPr>
        <w:pStyle w:val="NormalWeb"/>
        <w:spacing w:before="2" w:after="2"/>
        <w:ind w:left="1350" w:hanging="630"/>
        <w:rPr>
          <w:rFonts w:ascii="Arial" w:hAnsi="Arial"/>
          <w:sz w:val="22"/>
        </w:rPr>
      </w:pPr>
      <w:r w:rsidRPr="000313FA">
        <w:rPr>
          <w:rFonts w:ascii="Arial" w:hAnsi="Arial"/>
          <w:sz w:val="22"/>
          <w:szCs w:val="24"/>
          <w:shd w:val="clear" w:color="auto" w:fill="FFFFFF"/>
        </w:rPr>
        <w:t>Properties:</w:t>
      </w:r>
    </w:p>
    <w:p w14:paraId="03A9048B" w14:textId="5BB75CEC" w:rsidR="00A06F42" w:rsidRDefault="00A06F42" w:rsidP="00A06F42">
      <w:pPr>
        <w:pStyle w:val="BodyText"/>
        <w:spacing w:after="0"/>
        <w:ind w:left="2160" w:hanging="720"/>
        <w:rPr>
          <w:sz w:val="22"/>
        </w:rPr>
      </w:pPr>
      <w:r>
        <w:rPr>
          <w:sz w:val="22"/>
        </w:rPr>
        <w:t>Interval</w:t>
      </w:r>
      <w:r w:rsidRPr="00053764">
        <w:rPr>
          <w:sz w:val="22"/>
        </w:rPr>
        <w:t xml:space="preserve"> – </w:t>
      </w:r>
      <w:r>
        <w:rPr>
          <w:sz w:val="22"/>
        </w:rPr>
        <w:t xml:space="preserve">the length </w:t>
      </w:r>
      <w:r w:rsidR="00DB0F98">
        <w:rPr>
          <w:sz w:val="22"/>
        </w:rPr>
        <w:t>of time to hold the output</w:t>
      </w:r>
      <w:del w:id="387" w:author="Chuck Coughlin" w:date="2015-11-23T10:45:00Z">
        <w:r w:rsidR="00DB0F98" w:rsidDel="002820B6">
          <w:rPr>
            <w:sz w:val="22"/>
          </w:rPr>
          <w:delText xml:space="preserve"> TRUE</w:delText>
        </w:r>
      </w:del>
      <w:r w:rsidR="00DB0F98">
        <w:rPr>
          <w:sz w:val="22"/>
        </w:rPr>
        <w:t>,</w:t>
      </w:r>
      <w:r>
        <w:rPr>
          <w:sz w:val="22"/>
        </w:rPr>
        <w:t xml:space="preserve"> ~sec</w:t>
      </w:r>
      <w:r w:rsidR="00DB0F98">
        <w:rPr>
          <w:sz w:val="22"/>
        </w:rPr>
        <w:t>onds</w:t>
      </w:r>
      <w:r>
        <w:rPr>
          <w:sz w:val="22"/>
        </w:rPr>
        <w:t>. The default value is 1 second</w:t>
      </w:r>
      <w:r w:rsidRPr="00053764">
        <w:rPr>
          <w:sz w:val="22"/>
        </w:rPr>
        <w:t>.</w:t>
      </w:r>
      <w:r>
        <w:rPr>
          <w:sz w:val="22"/>
        </w:rPr>
        <w:t xml:space="preserve"> </w:t>
      </w:r>
    </w:p>
    <w:p w14:paraId="1515057E" w14:textId="5941572D" w:rsidR="00A06F42" w:rsidRPr="00D96D96" w:rsidRDefault="00A06F42" w:rsidP="00A06F42">
      <w:pPr>
        <w:pStyle w:val="BodyText"/>
        <w:spacing w:after="0"/>
        <w:ind w:left="2160" w:hanging="720"/>
        <w:rPr>
          <w:sz w:val="22"/>
        </w:rPr>
      </w:pPr>
      <w:del w:id="388" w:author="Chuck Coughlin" w:date="2015-11-23T10:45:00Z">
        <w:r w:rsidDel="002820B6">
          <w:rPr>
            <w:sz w:val="22"/>
          </w:rPr>
          <w:delText>Trigger</w:delText>
        </w:r>
        <w:r w:rsidRPr="00053764" w:rsidDel="002820B6">
          <w:rPr>
            <w:sz w:val="22"/>
          </w:rPr>
          <w:delText xml:space="preserve"> </w:delText>
        </w:r>
      </w:del>
      <w:ins w:id="389" w:author="Chuck Coughlin" w:date="2015-11-23T10:45:00Z">
        <w:r w:rsidR="002820B6">
          <w:rPr>
            <w:sz w:val="22"/>
          </w:rPr>
          <w:t>PulseValue</w:t>
        </w:r>
        <w:r w:rsidR="002820B6" w:rsidRPr="00053764">
          <w:rPr>
            <w:sz w:val="22"/>
          </w:rPr>
          <w:t xml:space="preserve"> </w:t>
        </w:r>
      </w:ins>
      <w:r w:rsidRPr="00053764">
        <w:rPr>
          <w:sz w:val="22"/>
        </w:rPr>
        <w:t xml:space="preserve">– </w:t>
      </w:r>
      <w:r>
        <w:rPr>
          <w:sz w:val="22"/>
        </w:rPr>
        <w:t xml:space="preserve">the value to be </w:t>
      </w:r>
      <w:ins w:id="390" w:author="Chuck Coughlin" w:date="2015-11-23T10:46:00Z">
        <w:r w:rsidR="002820B6">
          <w:rPr>
            <w:sz w:val="22"/>
          </w:rPr>
          <w:t xml:space="preserve">propagated </w:t>
        </w:r>
      </w:ins>
      <w:del w:id="391" w:author="Chuck Coughlin" w:date="2015-11-23T10:46:00Z">
        <w:r w:rsidDel="002820B6">
          <w:rPr>
            <w:sz w:val="22"/>
          </w:rPr>
          <w:delText>matched on input in order to trigger the output</w:delText>
        </w:r>
      </w:del>
      <w:ins w:id="392" w:author="Chuck Coughlin" w:date="2015-11-23T10:46:00Z">
        <w:r w:rsidR="002820B6">
          <w:rPr>
            <w:sz w:val="22"/>
          </w:rPr>
          <w:t>during the pulsing phase</w:t>
        </w:r>
      </w:ins>
      <w:r>
        <w:rPr>
          <w:sz w:val="22"/>
        </w:rPr>
        <w:t xml:space="preserve">. Default value is </w:t>
      </w:r>
      <w:r w:rsidRPr="00D96D96">
        <w:rPr>
          <w:rFonts w:ascii="Courier" w:hAnsi="Courier"/>
          <w:sz w:val="22"/>
        </w:rPr>
        <w:t>TRUE</w:t>
      </w:r>
      <w:r>
        <w:rPr>
          <w:sz w:val="22"/>
        </w:rPr>
        <w:t>.</w:t>
      </w:r>
    </w:p>
    <w:p w14:paraId="62807289" w14:textId="77777777" w:rsidR="00A06F42" w:rsidRDefault="00A06F42" w:rsidP="00A06F42">
      <w:pPr>
        <w:pStyle w:val="NormalWeb"/>
        <w:spacing w:before="2" w:after="2"/>
        <w:ind w:left="1350" w:hanging="630"/>
        <w:rPr>
          <w:rFonts w:ascii="Arial" w:hAnsi="Arial"/>
          <w:sz w:val="22"/>
          <w:szCs w:val="24"/>
          <w:shd w:val="clear" w:color="auto" w:fill="FFFFFF"/>
        </w:rPr>
      </w:pPr>
      <w:r w:rsidRPr="000313FA">
        <w:rPr>
          <w:rFonts w:ascii="Arial" w:hAnsi="Arial"/>
          <w:sz w:val="22"/>
          <w:szCs w:val="24"/>
          <w:shd w:val="clear" w:color="auto" w:fill="FFFFFF"/>
        </w:rPr>
        <w:t>Connections:</w:t>
      </w:r>
    </w:p>
    <w:p w14:paraId="74B6E1B6" w14:textId="29564C78" w:rsidR="00A06F42" w:rsidRPr="00E65C55" w:rsidDel="002820B6" w:rsidRDefault="00A06F42" w:rsidP="00A06F42">
      <w:pPr>
        <w:pStyle w:val="BodyText"/>
        <w:numPr>
          <w:ilvl w:val="0"/>
          <w:numId w:val="29"/>
        </w:numPr>
        <w:spacing w:after="0"/>
        <w:rPr>
          <w:del w:id="393" w:author="Chuck Coughlin" w:date="2015-11-23T10:46:00Z"/>
          <w:sz w:val="22"/>
        </w:rPr>
      </w:pPr>
      <w:del w:id="394" w:author="Chuck Coughlin" w:date="2015-11-23T10:46:00Z">
        <w:r w:rsidDel="002820B6">
          <w:rPr>
            <w:sz w:val="22"/>
          </w:rPr>
          <w:delText>in</w:delText>
        </w:r>
        <w:r w:rsidRPr="000313FA" w:rsidDel="002820B6">
          <w:rPr>
            <w:sz w:val="22"/>
          </w:rPr>
          <w:delText xml:space="preserve"> – </w:delText>
        </w:r>
        <w:r w:rsidDel="002820B6">
          <w:rPr>
            <w:sz w:val="22"/>
          </w:rPr>
          <w:delText>a truth value. This triggers the output if it matches the trigger value</w:delText>
        </w:r>
      </w:del>
    </w:p>
    <w:p w14:paraId="26FDEB32" w14:textId="113B637B" w:rsidR="00A06F42" w:rsidRDefault="00A06F42" w:rsidP="00A06F42">
      <w:pPr>
        <w:pStyle w:val="BodyText"/>
        <w:numPr>
          <w:ilvl w:val="0"/>
          <w:numId w:val="29"/>
        </w:numPr>
        <w:spacing w:after="0"/>
        <w:rPr>
          <w:sz w:val="22"/>
        </w:rPr>
      </w:pPr>
      <w:r>
        <w:rPr>
          <w:sz w:val="22"/>
        </w:rPr>
        <w:t>out</w:t>
      </w:r>
      <w:r w:rsidRPr="000313FA">
        <w:rPr>
          <w:sz w:val="22"/>
        </w:rPr>
        <w:t xml:space="preserve"> – </w:t>
      </w:r>
      <w:r>
        <w:rPr>
          <w:sz w:val="22"/>
        </w:rPr>
        <w:t xml:space="preserve">a momentary </w:t>
      </w:r>
      <w:del w:id="395" w:author="Chuck Coughlin" w:date="2015-11-23T10:46:00Z">
        <w:r w:rsidRPr="00C519F6" w:rsidDel="002820B6">
          <w:rPr>
            <w:rFonts w:ascii="Courier" w:hAnsi="Courier"/>
            <w:sz w:val="22"/>
          </w:rPr>
          <w:delText>TRUE</w:delText>
        </w:r>
      </w:del>
      <w:ins w:id="396" w:author="Chuck Coughlin" w:date="2015-11-24T16:02:00Z">
        <w:r w:rsidR="003C20E6">
          <w:rPr>
            <w:rFonts w:ascii="Courier" w:hAnsi="Courier"/>
            <w:sz w:val="22"/>
          </w:rPr>
          <w:t>TruthValue</w:t>
        </w:r>
      </w:ins>
      <w:del w:id="397" w:author="Chuck Coughlin" w:date="2015-11-23T10:46:00Z">
        <w:r w:rsidDel="002820B6">
          <w:rPr>
            <w:sz w:val="22"/>
          </w:rPr>
          <w:delText xml:space="preserve"> </w:delText>
        </w:r>
      </w:del>
      <w:ins w:id="398" w:author="Chuck Coughlin" w:date="2015-11-23T10:46:00Z">
        <w:r w:rsidR="002820B6">
          <w:rPr>
            <w:sz w:val="22"/>
          </w:rPr>
          <w:t xml:space="preserve"> </w:t>
        </w:r>
      </w:ins>
      <w:r>
        <w:rPr>
          <w:sz w:val="22"/>
        </w:rPr>
        <w:t>value</w:t>
      </w:r>
      <w:ins w:id="399" w:author="Chuck Coughlin" w:date="2015-11-24T16:02:00Z">
        <w:r w:rsidR="003C20E6">
          <w:rPr>
            <w:sz w:val="22"/>
          </w:rPr>
          <w:t xml:space="preserve"> (</w:t>
        </w:r>
        <w:r w:rsidR="003C20E6" w:rsidRPr="00D96D96">
          <w:rPr>
            <w:rFonts w:ascii="Courier" w:hAnsi="Courier"/>
            <w:sz w:val="22"/>
          </w:rPr>
          <w:t>TRUE</w:t>
        </w:r>
        <w:r w:rsidR="003C20E6">
          <w:rPr>
            <w:sz w:val="22"/>
          </w:rPr>
          <w:t xml:space="preserve"> or  </w:t>
        </w:r>
        <w:r w:rsidR="003C20E6">
          <w:rPr>
            <w:rFonts w:ascii="Courier" w:hAnsi="Courier"/>
            <w:sz w:val="22"/>
          </w:rPr>
          <w:t>FALSE</w:t>
        </w:r>
        <w:r w:rsidR="003C20E6">
          <w:rPr>
            <w:sz w:val="22"/>
          </w:rPr>
          <w:t>)</w:t>
        </w:r>
      </w:ins>
      <w:del w:id="400" w:author="Chuck Coughlin" w:date="2015-11-24T16:02:00Z">
        <w:r w:rsidRPr="000313FA" w:rsidDel="003C20E6">
          <w:rPr>
            <w:sz w:val="22"/>
          </w:rPr>
          <w:delText>.</w:delText>
        </w:r>
      </w:del>
    </w:p>
    <w:p w14:paraId="397C0586" w14:textId="77777777" w:rsidR="007E1ADE" w:rsidRDefault="007E1ADE">
      <w:pPr>
        <w:pStyle w:val="BodyText"/>
        <w:spacing w:after="0"/>
        <w:rPr>
          <w:sz w:val="22"/>
        </w:rPr>
      </w:pPr>
    </w:p>
    <w:p w14:paraId="65ECB759" w14:textId="77777777" w:rsidR="002E2B82" w:rsidRDefault="002E2B82" w:rsidP="002E2B82">
      <w:pPr>
        <w:pStyle w:val="Heading4"/>
      </w:pPr>
      <w:r>
        <w:t>Unknown</w:t>
      </w:r>
    </w:p>
    <w:p w14:paraId="4542D116" w14:textId="77777777" w:rsidR="002E2B82" w:rsidRPr="006F5951" w:rsidRDefault="000E68B2" w:rsidP="002E2B82">
      <w:pPr>
        <w:pStyle w:val="ArialBody"/>
        <w:ind w:left="360"/>
      </w:pPr>
      <w:r w:rsidRPr="006F5951">
        <w:t xml:space="preserve">The Unknown detection block emits a </w:t>
      </w:r>
      <w:r w:rsidRPr="006F5951">
        <w:rPr>
          <w:rFonts w:ascii="Courier" w:hAnsi="Courier"/>
        </w:rPr>
        <w:t>TRUE</w:t>
      </w:r>
      <w:r w:rsidRPr="006F5951">
        <w:t xml:space="preserve"> if its incoming value is </w:t>
      </w:r>
      <w:r w:rsidRPr="006F5951">
        <w:rPr>
          <w:rFonts w:ascii="Courier" w:hAnsi="Courier"/>
        </w:rPr>
        <w:t>UNKNOWN</w:t>
      </w:r>
      <w:r w:rsidRPr="006F5951">
        <w:t>.</w:t>
      </w:r>
    </w:p>
    <w:p w14:paraId="2F5C0738" w14:textId="77777777" w:rsidR="002E2B82" w:rsidRPr="00B911F0" w:rsidRDefault="002E2B82" w:rsidP="002E2B82">
      <w:pPr>
        <w:pStyle w:val="BodyText"/>
        <w:rPr>
          <w:i/>
        </w:rPr>
      </w:pPr>
    </w:p>
    <w:p w14:paraId="788DBB18" w14:textId="77777777" w:rsidR="002E2B82" w:rsidRPr="006F5951" w:rsidRDefault="000E68B2" w:rsidP="002E2B82">
      <w:pPr>
        <w:pStyle w:val="NormalWeb"/>
        <w:spacing w:before="2" w:after="2"/>
        <w:ind w:left="1350" w:hanging="630"/>
        <w:rPr>
          <w:rFonts w:ascii="Arial" w:hAnsi="Arial"/>
          <w:sz w:val="22"/>
        </w:rPr>
      </w:pPr>
      <w:r w:rsidRPr="006F5951">
        <w:rPr>
          <w:rFonts w:ascii="Arial" w:hAnsi="Arial"/>
          <w:sz w:val="22"/>
          <w:szCs w:val="24"/>
          <w:shd w:val="clear" w:color="auto" w:fill="FFFFFF"/>
        </w:rPr>
        <w:t>Connections:</w:t>
      </w:r>
    </w:p>
    <w:p w14:paraId="704F7A0F" w14:textId="77777777" w:rsidR="002E2B82" w:rsidRPr="006F5951" w:rsidRDefault="000E68B2" w:rsidP="002E2B82">
      <w:pPr>
        <w:pStyle w:val="BodyText"/>
        <w:numPr>
          <w:ilvl w:val="0"/>
          <w:numId w:val="29"/>
        </w:numPr>
        <w:spacing w:after="0"/>
        <w:rPr>
          <w:sz w:val="22"/>
        </w:rPr>
      </w:pPr>
      <w:r w:rsidRPr="006F5951">
        <w:rPr>
          <w:sz w:val="22"/>
        </w:rPr>
        <w:t>in – truth value.</w:t>
      </w:r>
    </w:p>
    <w:p w14:paraId="340A727B" w14:textId="77777777" w:rsidR="002E2B82" w:rsidRPr="006F5951" w:rsidRDefault="000E68B2" w:rsidP="002E2B82">
      <w:pPr>
        <w:pStyle w:val="BodyText"/>
        <w:numPr>
          <w:ilvl w:val="0"/>
          <w:numId w:val="29"/>
        </w:numPr>
        <w:spacing w:after="0"/>
        <w:rPr>
          <w:rFonts w:ascii="Courier" w:hAnsi="Courier"/>
          <w:sz w:val="22"/>
        </w:rPr>
      </w:pPr>
      <w:r w:rsidRPr="006F5951">
        <w:rPr>
          <w:sz w:val="22"/>
        </w:rPr>
        <w:t xml:space="preserve">out – </w:t>
      </w:r>
      <w:r w:rsidR="0059251F">
        <w:rPr>
          <w:sz w:val="22"/>
        </w:rPr>
        <w:t xml:space="preserve">truth value, </w:t>
      </w:r>
      <w:r w:rsidRPr="006F5951">
        <w:rPr>
          <w:sz w:val="22"/>
        </w:rPr>
        <w:t>TRUE if its incoming value is UNKNOWN</w:t>
      </w:r>
      <w:r w:rsidR="002E2B82">
        <w:rPr>
          <w:sz w:val="22"/>
        </w:rPr>
        <w:t>.</w:t>
      </w:r>
      <w:r w:rsidRPr="006F5951">
        <w:rPr>
          <w:sz w:val="22"/>
        </w:rPr>
        <w:t xml:space="preserve"> The timestamp is not altered from the input</w:t>
      </w:r>
      <w:r w:rsidRPr="006F5951">
        <w:rPr>
          <w:rFonts w:ascii="Courier" w:hAnsi="Courier"/>
          <w:sz w:val="22"/>
        </w:rPr>
        <w:t>.</w:t>
      </w:r>
    </w:p>
    <w:p w14:paraId="0FD6BB38" w14:textId="77777777" w:rsidR="00853918" w:rsidRDefault="00853918" w:rsidP="00853918">
      <w:pPr>
        <w:pStyle w:val="BodyText"/>
        <w:spacing w:after="0"/>
        <w:rPr>
          <w:sz w:val="22"/>
        </w:rPr>
      </w:pPr>
    </w:p>
    <w:p w14:paraId="3BD9015A" w14:textId="77777777" w:rsidR="00750CDE" w:rsidRDefault="00750CDE" w:rsidP="00750CDE">
      <w:pPr>
        <w:pStyle w:val="Heading4"/>
      </w:pPr>
      <w:r>
        <w:t>Zero Crossing</w:t>
      </w:r>
    </w:p>
    <w:p w14:paraId="0F15A168" w14:textId="77777777" w:rsidR="00750CDE" w:rsidRPr="002E2B82" w:rsidRDefault="00750CDE" w:rsidP="00750CDE">
      <w:pPr>
        <w:pStyle w:val="ArialBody"/>
        <w:ind w:left="360"/>
      </w:pPr>
      <w:r>
        <w:t xml:space="preserve">This </w:t>
      </w:r>
      <w:r w:rsidRPr="00747321">
        <w:t xml:space="preserve">block emits a </w:t>
      </w:r>
      <w:r w:rsidRPr="00747321">
        <w:rPr>
          <w:rFonts w:ascii="Courier" w:hAnsi="Courier"/>
        </w:rPr>
        <w:t>TRUE</w:t>
      </w:r>
      <w:r w:rsidRPr="00747321">
        <w:t xml:space="preserve"> </w:t>
      </w:r>
      <w:r>
        <w:t>whenever the input value goes from positive to negative or nagative to ppositive.</w:t>
      </w:r>
      <w:r w:rsidRPr="00747321">
        <w:t>.</w:t>
      </w:r>
    </w:p>
    <w:p w14:paraId="4BDDBFBD" w14:textId="77777777" w:rsidR="00750CDE" w:rsidRPr="00B911F0" w:rsidRDefault="00750CDE" w:rsidP="00750CDE">
      <w:pPr>
        <w:pStyle w:val="BodyText"/>
        <w:rPr>
          <w:i/>
        </w:rPr>
      </w:pPr>
    </w:p>
    <w:p w14:paraId="15118EE7" w14:textId="77777777" w:rsidR="00750CDE" w:rsidRPr="002E2B82" w:rsidRDefault="00750CDE" w:rsidP="00750CDE">
      <w:pPr>
        <w:pStyle w:val="NormalWeb"/>
        <w:spacing w:before="2" w:after="2"/>
        <w:ind w:left="1350" w:hanging="630"/>
        <w:rPr>
          <w:rFonts w:ascii="Arial" w:hAnsi="Arial"/>
          <w:sz w:val="22"/>
        </w:rPr>
      </w:pPr>
      <w:r w:rsidRPr="00747321">
        <w:rPr>
          <w:rFonts w:ascii="Arial" w:hAnsi="Arial"/>
          <w:sz w:val="22"/>
          <w:szCs w:val="24"/>
          <w:shd w:val="clear" w:color="auto" w:fill="FFFFFF"/>
        </w:rPr>
        <w:t>Connections:</w:t>
      </w:r>
    </w:p>
    <w:p w14:paraId="5DA3F434" w14:textId="77777777" w:rsidR="00750CDE" w:rsidRPr="002E2B82" w:rsidRDefault="00750CDE" w:rsidP="00750CDE">
      <w:pPr>
        <w:pStyle w:val="BodyText"/>
        <w:numPr>
          <w:ilvl w:val="0"/>
          <w:numId w:val="29"/>
        </w:numPr>
        <w:spacing w:after="0"/>
        <w:rPr>
          <w:sz w:val="22"/>
        </w:rPr>
      </w:pPr>
      <w:r w:rsidRPr="00747321">
        <w:rPr>
          <w:sz w:val="22"/>
        </w:rPr>
        <w:t xml:space="preserve">in – </w:t>
      </w:r>
      <w:r>
        <w:rPr>
          <w:sz w:val="22"/>
        </w:rPr>
        <w:t>value, a numerical value</w:t>
      </w:r>
      <w:r w:rsidRPr="00747321">
        <w:rPr>
          <w:sz w:val="22"/>
        </w:rPr>
        <w:t>.</w:t>
      </w:r>
    </w:p>
    <w:p w14:paraId="75DC693F" w14:textId="77777777" w:rsidR="00750CDE" w:rsidRPr="002E2B82" w:rsidRDefault="00750CDE" w:rsidP="00750CDE">
      <w:pPr>
        <w:pStyle w:val="BodyText"/>
        <w:numPr>
          <w:ilvl w:val="0"/>
          <w:numId w:val="29"/>
        </w:numPr>
        <w:spacing w:after="0"/>
        <w:rPr>
          <w:rFonts w:ascii="Courier" w:hAnsi="Courier"/>
          <w:sz w:val="22"/>
        </w:rPr>
      </w:pPr>
      <w:r w:rsidRPr="00747321">
        <w:rPr>
          <w:sz w:val="22"/>
        </w:rPr>
        <w:t xml:space="preserve">out – </w:t>
      </w:r>
      <w:r>
        <w:rPr>
          <w:sz w:val="22"/>
        </w:rPr>
        <w:t xml:space="preserve">truth value, </w:t>
      </w:r>
      <w:r w:rsidRPr="00747321">
        <w:rPr>
          <w:sz w:val="22"/>
        </w:rPr>
        <w:t xml:space="preserve">TRUE if </w:t>
      </w:r>
      <w:r>
        <w:rPr>
          <w:sz w:val="22"/>
        </w:rPr>
        <w:t>the sign of the</w:t>
      </w:r>
      <w:r w:rsidRPr="00747321">
        <w:rPr>
          <w:sz w:val="22"/>
        </w:rPr>
        <w:t xml:space="preserve"> incoming value is</w:t>
      </w:r>
      <w:r>
        <w:rPr>
          <w:sz w:val="22"/>
        </w:rPr>
        <w:t xml:space="preserve"> different from the previous value.</w:t>
      </w:r>
      <w:r w:rsidRPr="00747321">
        <w:rPr>
          <w:sz w:val="22"/>
        </w:rPr>
        <w:t xml:space="preserve"> The timestamp is not altered from the input</w:t>
      </w:r>
      <w:r w:rsidRPr="00747321">
        <w:rPr>
          <w:rFonts w:ascii="Courier" w:hAnsi="Courier"/>
          <w:sz w:val="22"/>
        </w:rPr>
        <w:t>.</w:t>
      </w:r>
    </w:p>
    <w:p w14:paraId="23BE877B" w14:textId="77777777" w:rsidR="00750CDE" w:rsidRDefault="00750CDE" w:rsidP="00853918">
      <w:pPr>
        <w:pStyle w:val="BodyText"/>
        <w:spacing w:after="0"/>
        <w:rPr>
          <w:sz w:val="22"/>
        </w:rPr>
      </w:pPr>
    </w:p>
    <w:p w14:paraId="5F603B3F" w14:textId="77777777" w:rsidR="00EC3684" w:rsidRDefault="00033BEB" w:rsidP="00EC3684">
      <w:pPr>
        <w:pStyle w:val="Heading3"/>
      </w:pPr>
      <w:bookmarkStart w:id="401" w:name="_Toc320194034"/>
      <w:r>
        <w:t>Bad Data Handling</w:t>
      </w:r>
      <w:bookmarkEnd w:id="401"/>
    </w:p>
    <w:p w14:paraId="09CDB742" w14:textId="77777777" w:rsidR="00EC3684" w:rsidRDefault="00033BEB" w:rsidP="00EC3684">
      <w:r>
        <w:t xml:space="preserve">The information transmiited between blocks is encapsulated in </w:t>
      </w:r>
      <w:r w:rsidR="003E0257" w:rsidRPr="003E0257">
        <w:rPr>
          <w:i/>
        </w:rPr>
        <w:t>QualifiedValue</w:t>
      </w:r>
      <w:r>
        <w:t xml:space="preserve"> objects</w:t>
      </w:r>
      <w:r w:rsidR="00EC3684">
        <w:t>.</w:t>
      </w:r>
      <w:r>
        <w:t xml:space="preserve"> These contain a value, a quality and a timestamp. In general</w:t>
      </w:r>
      <w:r w:rsidR="00914B79">
        <w:t>,</w:t>
      </w:r>
      <w:r>
        <w:t xml:space="preserve"> when a data </w:t>
      </w:r>
      <w:r w:rsidR="00914B79">
        <w:t>value</w:t>
      </w:r>
      <w:r>
        <w:t xml:space="preserve"> of bad quality is received, the resulting output will also be marked as having bad quality. In addition, the result of any calculation involving the bad data will return a value of not-a-number or </w:t>
      </w:r>
      <w:r w:rsidR="003E0257" w:rsidRPr="003E0257">
        <w:rPr>
          <w:rFonts w:ascii="Courier" w:hAnsi="Courier"/>
        </w:rPr>
        <w:t>UNKNOWN</w:t>
      </w:r>
      <w:r>
        <w:t xml:space="preserve"> as appropriate to its type.</w:t>
      </w:r>
    </w:p>
    <w:p w14:paraId="33FC0A83" w14:textId="77777777" w:rsidR="00033BEB" w:rsidRDefault="00033BEB" w:rsidP="00EC3684"/>
    <w:p w14:paraId="672C0B85" w14:textId="77777777" w:rsidR="00033BEB" w:rsidRDefault="00033BEB" w:rsidP="00EC3684">
      <w:r>
        <w:lastRenderedPageBreak/>
        <w:t xml:space="preserve">Exceptions to this pattern occur when it is possible to deduce an answer </w:t>
      </w:r>
      <w:r w:rsidR="0068657A">
        <w:t xml:space="preserve">without involving the spurious input. For example, an “And” block can conclude a </w:t>
      </w:r>
      <w:r w:rsidR="003E0257" w:rsidRPr="003E0257">
        <w:rPr>
          <w:rFonts w:ascii="Courier" w:hAnsi="Courier"/>
        </w:rPr>
        <w:t>FALSE</w:t>
      </w:r>
      <w:r w:rsidR="0068657A">
        <w:t xml:space="preserve"> with one </w:t>
      </w:r>
      <w:r w:rsidR="0068657A" w:rsidRPr="0068657A">
        <w:rPr>
          <w:rFonts w:ascii="Courier" w:hAnsi="Courier"/>
        </w:rPr>
        <w:t>FALSE</w:t>
      </w:r>
      <w:r w:rsidR="0068657A">
        <w:t xml:space="preserve"> input of good quality, independent of the value or quality of other inputs.</w:t>
      </w:r>
    </w:p>
    <w:p w14:paraId="1FC2D58B" w14:textId="77777777" w:rsidR="00EC3684" w:rsidRDefault="00EC3684" w:rsidP="00853918">
      <w:pPr>
        <w:pStyle w:val="BodyText"/>
        <w:spacing w:after="0"/>
        <w:rPr>
          <w:sz w:val="22"/>
        </w:rPr>
      </w:pPr>
    </w:p>
    <w:p w14:paraId="10870260" w14:textId="77777777" w:rsidR="00033BEB" w:rsidRDefault="00033BEB" w:rsidP="00033BEB">
      <w:pPr>
        <w:pStyle w:val="Heading3"/>
      </w:pPr>
      <w:bookmarkStart w:id="402" w:name="_Toc320194035"/>
      <w:r>
        <w:t>Block Locking</w:t>
      </w:r>
      <w:bookmarkEnd w:id="402"/>
    </w:p>
    <w:p w14:paraId="2672DE4A" w14:textId="77777777" w:rsidR="00033BEB" w:rsidRDefault="0068657A" w:rsidP="00033BEB">
      <w:r>
        <w:t xml:space="preserve">Any block may be placed in a </w:t>
      </w:r>
      <w:r w:rsidR="003E0257" w:rsidRPr="003E0257">
        <w:rPr>
          <w:i/>
        </w:rPr>
        <w:t>locked</w:t>
      </w:r>
      <w:r>
        <w:t xml:space="preserve"> state</w:t>
      </w:r>
      <w:r w:rsidR="00033BEB">
        <w:t>.</w:t>
      </w:r>
      <w:r>
        <w:t xml:space="preserve"> When </w:t>
      </w:r>
      <w:r w:rsidR="003E0257" w:rsidRPr="003E0257">
        <w:rPr>
          <w:i/>
        </w:rPr>
        <w:t>locked</w:t>
      </w:r>
      <w:r>
        <w:t xml:space="preserve">, no further results are transmitted on its output, however all input processing occurs as normal. When the block becomes </w:t>
      </w:r>
      <w:r w:rsidR="003E0257" w:rsidRPr="003E0257">
        <w:rPr>
          <w:i/>
        </w:rPr>
        <w:t>unlocked</w:t>
      </w:r>
      <w:r>
        <w:t>, output is again enabled. The block will output a value during its next normal evaluation. Depending on the block this may be as a result of a timer expiring or receipt of input.</w:t>
      </w:r>
    </w:p>
    <w:p w14:paraId="1FC68651" w14:textId="77777777" w:rsidR="00AC3473" w:rsidRDefault="00AC3473" w:rsidP="00AC3473">
      <w:pPr>
        <w:rPr>
          <w:i/>
        </w:rPr>
      </w:pPr>
    </w:p>
    <w:p w14:paraId="1E1B8534" w14:textId="77777777" w:rsidR="00AC3473" w:rsidRDefault="00AC3473" w:rsidP="00AC3473">
      <w:pPr>
        <w:rPr>
          <w:i/>
        </w:rPr>
      </w:pPr>
      <w:r>
        <w:rPr>
          <w:i/>
        </w:rPr>
        <w:t>The locked state is activated via a menu choice that is available on all blocks. A locked block is annoted with a lock badge in the designer. Locked state is always cleared during a save.</w:t>
      </w:r>
    </w:p>
    <w:p w14:paraId="20D1E313" w14:textId="77777777" w:rsidR="00AC3473" w:rsidRDefault="00AC3473" w:rsidP="00AC3473">
      <w:pPr>
        <w:rPr>
          <w:i/>
        </w:rPr>
      </w:pPr>
    </w:p>
    <w:p w14:paraId="2F0118CF" w14:textId="77777777" w:rsidR="00AC3473" w:rsidRPr="00306634" w:rsidRDefault="00AC3473" w:rsidP="00AC3473">
      <w:pPr>
        <w:rPr>
          <w:i/>
        </w:rPr>
      </w:pPr>
      <w:r>
        <w:rPr>
          <w:i/>
        </w:rPr>
        <w:t>Even when locked, the block will respond to a “forcedPost” request,. This causes  the block to place a specified value on its output. This allows a tester/developer to isolate portions of a diagram during development/debugging.</w:t>
      </w:r>
    </w:p>
    <w:p w14:paraId="58218CEC" w14:textId="77777777" w:rsidR="00AC3473" w:rsidRDefault="00AC3473" w:rsidP="00033BEB"/>
    <w:p w14:paraId="1A281DC4" w14:textId="77777777" w:rsidR="00033BEB" w:rsidRDefault="00033BEB" w:rsidP="00853918">
      <w:pPr>
        <w:pStyle w:val="BodyText"/>
        <w:spacing w:after="0"/>
        <w:rPr>
          <w:sz w:val="22"/>
        </w:rPr>
      </w:pPr>
    </w:p>
    <w:p w14:paraId="100AAE7D" w14:textId="77777777" w:rsidR="00033BEB" w:rsidRDefault="00033BEB" w:rsidP="00033BEB">
      <w:pPr>
        <w:pStyle w:val="Heading3"/>
      </w:pPr>
      <w:bookmarkStart w:id="403" w:name="_Toc320194036"/>
      <w:r>
        <w:t>Block Reset</w:t>
      </w:r>
      <w:bookmarkEnd w:id="403"/>
    </w:p>
    <w:p w14:paraId="04D4B36D" w14:textId="77777777" w:rsidR="00033BEB" w:rsidRDefault="00033BEB" w:rsidP="00033BEB">
      <w:r>
        <w:t xml:space="preserve">All blocks support a </w:t>
      </w:r>
      <w:r w:rsidR="003E0257" w:rsidRPr="003E0257">
        <w:rPr>
          <w:i/>
        </w:rPr>
        <w:t>reset()</w:t>
      </w:r>
      <w:r>
        <w:t xml:space="preserve"> command.</w:t>
      </w:r>
      <w:r w:rsidR="00914B79">
        <w:t xml:space="preserve"> At a minimum, a reset will place the block in an </w:t>
      </w:r>
      <w:r w:rsidR="003E0257" w:rsidRPr="003E0257">
        <w:rPr>
          <w:rFonts w:ascii="Courier" w:hAnsi="Courier"/>
        </w:rPr>
        <w:t>INITIALIZED</w:t>
      </w:r>
      <w:r w:rsidR="00914B79">
        <w:t xml:space="preserve"> state. (Receipt of the next value will return the block to </w:t>
      </w:r>
      <w:r w:rsidR="00914B79">
        <w:rPr>
          <w:rFonts w:ascii="Courier" w:hAnsi="Courier"/>
        </w:rPr>
        <w:t>ACTIVE</w:t>
      </w:r>
      <w:r w:rsidR="00914B79">
        <w:t xml:space="preserve"> state). If the block retains state of any sort, that state will also be </w:t>
      </w:r>
      <w:r w:rsidR="00005148">
        <w:t>set to its initial value.</w:t>
      </w:r>
    </w:p>
    <w:p w14:paraId="6EF4110C" w14:textId="77777777" w:rsidR="00033BEB" w:rsidRDefault="00033BEB" w:rsidP="00853918">
      <w:pPr>
        <w:pStyle w:val="BodyText"/>
        <w:spacing w:after="0"/>
        <w:rPr>
          <w:sz w:val="22"/>
        </w:rPr>
      </w:pPr>
    </w:p>
    <w:p w14:paraId="243ED8E5" w14:textId="77777777" w:rsidR="00033BEB" w:rsidRDefault="00033BEB" w:rsidP="00033BEB">
      <w:pPr>
        <w:pStyle w:val="Heading3"/>
      </w:pPr>
      <w:bookmarkStart w:id="404" w:name="_Toc320194037"/>
      <w:r>
        <w:t>Timestamp Handling</w:t>
      </w:r>
      <w:bookmarkEnd w:id="404"/>
    </w:p>
    <w:p w14:paraId="1A139373" w14:textId="77777777" w:rsidR="00033BEB" w:rsidRDefault="00033BEB" w:rsidP="00033BEB">
      <w:r>
        <w:t>In general, if a data value is passed through a block, even if there has been an operation on it (e.g. exponential), the timestamp of the result will be the same as the timestamp of the input. However, if the value has been combined in any way with other inputs, then the timestamp of the result is set to the time at which the output was propagated.</w:t>
      </w:r>
    </w:p>
    <w:p w14:paraId="7C0C5679" w14:textId="77777777" w:rsidR="004846BA" w:rsidRDefault="004846BA" w:rsidP="004846BA">
      <w:pPr>
        <w:pStyle w:val="Heading3"/>
      </w:pPr>
      <w:bookmarkStart w:id="405" w:name="_Toc320194038"/>
      <w:r>
        <w:t>Connection Type Change</w:t>
      </w:r>
      <w:bookmarkEnd w:id="405"/>
    </w:p>
    <w:p w14:paraId="005E6CE7" w14:textId="77777777" w:rsidR="004846BA" w:rsidRDefault="004846BA" w:rsidP="004846BA">
      <w:r>
        <w:t>Several of the block classes operate on any of the possible data types. In order to properly configure connections for each individual situation, a control-click menu option is supplied to “Change Connection Types”. This option alters all of the block’s stubs to the chosen type. The blocks for which this feature is available include:</w:t>
      </w:r>
    </w:p>
    <w:p w14:paraId="418480A8" w14:textId="77777777" w:rsidR="007C022C" w:rsidRDefault="004846BA">
      <w:pPr>
        <w:pStyle w:val="ListParagraph"/>
        <w:numPr>
          <w:ilvl w:val="0"/>
          <w:numId w:val="29"/>
        </w:numPr>
        <w:spacing w:after="0"/>
      </w:pPr>
      <w:r>
        <w:t xml:space="preserve">Input </w:t>
      </w:r>
    </w:p>
    <w:p w14:paraId="1348835A" w14:textId="77777777" w:rsidR="007C022C" w:rsidRDefault="004846BA">
      <w:pPr>
        <w:pStyle w:val="ListParagraph"/>
        <w:numPr>
          <w:ilvl w:val="0"/>
          <w:numId w:val="29"/>
        </w:numPr>
        <w:spacing w:after="0"/>
      </w:pPr>
      <w:r>
        <w:t>Junction</w:t>
      </w:r>
    </w:p>
    <w:p w14:paraId="5FE3DF25" w14:textId="77777777" w:rsidR="007C022C" w:rsidRDefault="004846BA">
      <w:pPr>
        <w:pStyle w:val="ListParagraph"/>
        <w:numPr>
          <w:ilvl w:val="0"/>
          <w:numId w:val="29"/>
        </w:numPr>
        <w:spacing w:after="0"/>
      </w:pPr>
      <w:r>
        <w:t>Output</w:t>
      </w:r>
    </w:p>
    <w:p w14:paraId="43F48B46" w14:textId="77777777" w:rsidR="007C022C" w:rsidRDefault="004846BA">
      <w:pPr>
        <w:pStyle w:val="ListParagraph"/>
        <w:numPr>
          <w:ilvl w:val="0"/>
          <w:numId w:val="29"/>
        </w:numPr>
        <w:spacing w:after="0"/>
      </w:pPr>
      <w:r>
        <w:t>Parameter</w:t>
      </w:r>
    </w:p>
    <w:p w14:paraId="178FC770" w14:textId="77777777" w:rsidR="007C022C" w:rsidRDefault="004846BA">
      <w:pPr>
        <w:pStyle w:val="ListParagraph"/>
        <w:numPr>
          <w:ilvl w:val="0"/>
          <w:numId w:val="29"/>
        </w:numPr>
        <w:spacing w:after="0"/>
      </w:pPr>
      <w:r>
        <w:t>Readout</w:t>
      </w:r>
    </w:p>
    <w:p w14:paraId="01E2C059" w14:textId="77777777" w:rsidR="007C022C" w:rsidRDefault="004846BA">
      <w:pPr>
        <w:pStyle w:val="ListParagraph"/>
        <w:numPr>
          <w:ilvl w:val="0"/>
          <w:numId w:val="29"/>
        </w:numPr>
        <w:spacing w:after="0"/>
      </w:pPr>
      <w:r>
        <w:t>Sink</w:t>
      </w:r>
    </w:p>
    <w:p w14:paraId="72F9D3B2" w14:textId="77777777" w:rsidR="007C022C" w:rsidRDefault="004846BA">
      <w:pPr>
        <w:pStyle w:val="ListParagraph"/>
        <w:numPr>
          <w:ilvl w:val="0"/>
          <w:numId w:val="29"/>
        </w:numPr>
        <w:spacing w:after="0"/>
      </w:pPr>
      <w:r>
        <w:t>Source</w:t>
      </w:r>
    </w:p>
    <w:p w14:paraId="753B4ACD" w14:textId="77777777" w:rsidR="004846BA" w:rsidRDefault="004846BA" w:rsidP="004846BA"/>
    <w:p w14:paraId="7EB1840B" w14:textId="77777777" w:rsidR="004846BA" w:rsidRDefault="004846BA" w:rsidP="00033BEB">
      <w:r>
        <w:t xml:space="preserve">Once </w:t>
      </w:r>
      <w:r w:rsidR="00286C8A">
        <w:t>a</w:t>
      </w:r>
      <w:r>
        <w:t xml:space="preserve"> diagram has been saved, this option is no longer available.</w:t>
      </w:r>
      <w:r w:rsidR="008515BB">
        <w:t xml:space="preserve"> </w:t>
      </w:r>
    </w:p>
    <w:p w14:paraId="7B2397A6" w14:textId="77777777" w:rsidR="00033BEB" w:rsidRDefault="00033BEB" w:rsidP="00853918">
      <w:pPr>
        <w:pStyle w:val="BodyText"/>
        <w:spacing w:after="0"/>
        <w:rPr>
          <w:sz w:val="22"/>
        </w:rPr>
      </w:pPr>
    </w:p>
    <w:p w14:paraId="1F7DACAC" w14:textId="77777777" w:rsidR="008515BB" w:rsidRDefault="008515BB">
      <w:pPr>
        <w:pStyle w:val="Heading3"/>
      </w:pPr>
      <w:bookmarkStart w:id="406" w:name="_Toc320194039"/>
      <w:r>
        <w:t>Type Coercion</w:t>
      </w:r>
      <w:bookmarkEnd w:id="406"/>
    </w:p>
    <w:p w14:paraId="33561595" w14:textId="77777777" w:rsidR="008515BB" w:rsidRDefault="008515BB" w:rsidP="008515BB">
      <w:r>
        <w:t>Blocks are aware of the types of data they process. The type of the input connector guarantees the data type of an input. (In the case of Input blocks, the incoming tag value is coerced to the expected type). Blocks also guarantee the correct data type on output.</w:t>
      </w:r>
    </w:p>
    <w:p w14:paraId="0886B978" w14:textId="77777777" w:rsidR="008515BB" w:rsidRDefault="008515BB" w:rsidP="008515BB"/>
    <w:p w14:paraId="3385D6E2" w14:textId="77777777" w:rsidR="008515BB" w:rsidRDefault="008515BB" w:rsidP="008515BB">
      <w:r>
        <w:t>Where coercion is necessary, the following steps are taken:</w:t>
      </w:r>
    </w:p>
    <w:p w14:paraId="30916EF9" w14:textId="77777777" w:rsidR="008515BB" w:rsidRDefault="008515BB" w:rsidP="008515BB">
      <w:pPr>
        <w:pStyle w:val="ListParagraph"/>
        <w:numPr>
          <w:ilvl w:val="0"/>
          <w:numId w:val="41"/>
        </w:numPr>
      </w:pPr>
      <w:r>
        <w:t>The value is converted to a string. This provides the conversions with a common starting point.</w:t>
      </w:r>
    </w:p>
    <w:p w14:paraId="565B1C40" w14:textId="77777777" w:rsidR="004F3F87" w:rsidRDefault="004F3F87" w:rsidP="008515BB">
      <w:pPr>
        <w:pStyle w:val="ListParagraph"/>
        <w:numPr>
          <w:ilvl w:val="0"/>
          <w:numId w:val="41"/>
        </w:numPr>
      </w:pPr>
      <w:r>
        <w:t>For strings no conversion is necessary. However, a null will generate an error.</w:t>
      </w:r>
    </w:p>
    <w:p w14:paraId="00579C45" w14:textId="77777777" w:rsidR="008515BB" w:rsidRPr="006F5951" w:rsidRDefault="008515BB" w:rsidP="008515BB">
      <w:pPr>
        <w:pStyle w:val="ListParagraph"/>
        <w:numPr>
          <w:ilvl w:val="0"/>
          <w:numId w:val="41"/>
        </w:numPr>
      </w:pPr>
      <w:r>
        <w:t xml:space="preserve">For </w:t>
      </w:r>
      <w:r w:rsidR="004F3F87">
        <w:t>real numbers</w:t>
      </w:r>
      <w:r>
        <w:t xml:space="preserve">, the conversion is </w:t>
      </w:r>
      <w:r w:rsidR="000E68B2" w:rsidRPr="006F5951">
        <w:rPr>
          <w:rFonts w:ascii="Courier" w:hAnsi="Courier"/>
          <w:sz w:val="22"/>
        </w:rPr>
        <w:t>Double.parseDouble(</w:t>
      </w:r>
      <w:r w:rsidR="000E68B2" w:rsidRPr="006F5951">
        <w:rPr>
          <w:rFonts w:ascii="Courier" w:hAnsi="Courier"/>
          <w:i/>
          <w:sz w:val="22"/>
        </w:rPr>
        <w:t>value</w:t>
      </w:r>
      <w:r w:rsidR="000E68B2" w:rsidRPr="006F5951">
        <w:rPr>
          <w:rFonts w:ascii="Courier" w:hAnsi="Courier"/>
          <w:sz w:val="22"/>
        </w:rPr>
        <w:t>).</w:t>
      </w:r>
    </w:p>
    <w:p w14:paraId="3C12AE73" w14:textId="77777777" w:rsidR="008515BB" w:rsidRDefault="008515BB" w:rsidP="008515BB">
      <w:pPr>
        <w:pStyle w:val="ListParagraph"/>
        <w:numPr>
          <w:ilvl w:val="0"/>
          <w:numId w:val="41"/>
        </w:numPr>
      </w:pPr>
      <w:r>
        <w:t xml:space="preserve">For </w:t>
      </w:r>
      <w:r w:rsidR="004F3F87">
        <w:t>integers</w:t>
      </w:r>
      <w:r>
        <w:t xml:space="preserve">, the conversion is </w:t>
      </w:r>
      <w:r w:rsidR="004F3F87">
        <w:rPr>
          <w:rFonts w:ascii="Courier" w:hAnsi="Courier"/>
          <w:sz w:val="22"/>
        </w:rPr>
        <w:t>Integer.parseInt</w:t>
      </w:r>
      <w:r w:rsidRPr="008515BB">
        <w:rPr>
          <w:rFonts w:ascii="Courier" w:hAnsi="Courier"/>
          <w:sz w:val="22"/>
        </w:rPr>
        <w:t>(</w:t>
      </w:r>
      <w:r w:rsidRPr="008515BB">
        <w:rPr>
          <w:rFonts w:ascii="Courier" w:hAnsi="Courier"/>
          <w:i/>
          <w:sz w:val="22"/>
        </w:rPr>
        <w:t>value</w:t>
      </w:r>
      <w:r w:rsidRPr="008515BB">
        <w:rPr>
          <w:rFonts w:ascii="Courier" w:hAnsi="Courier"/>
          <w:sz w:val="22"/>
        </w:rPr>
        <w:t>).</w:t>
      </w:r>
    </w:p>
    <w:p w14:paraId="33BB5223" w14:textId="77777777" w:rsidR="0056652D" w:rsidRDefault="004F3F87" w:rsidP="006F5951">
      <w:pPr>
        <w:pStyle w:val="ListParagraph"/>
        <w:numPr>
          <w:ilvl w:val="0"/>
          <w:numId w:val="41"/>
        </w:numPr>
      </w:pPr>
      <w:r>
        <w:t>For booleans, any non-zero numeric value or the string “</w:t>
      </w:r>
      <w:r w:rsidR="000E68B2" w:rsidRPr="006F5951">
        <w:rPr>
          <w:rFonts w:ascii="Courier" w:hAnsi="Courier"/>
        </w:rPr>
        <w:t>TRUE</w:t>
      </w:r>
      <w:r>
        <w:t>” (case-insensitive) is taken as true. All others are false.</w:t>
      </w:r>
    </w:p>
    <w:p w14:paraId="344AE135" w14:textId="77777777" w:rsidR="008515BB" w:rsidRDefault="008515BB" w:rsidP="008515BB"/>
    <w:p w14:paraId="37AE7596" w14:textId="77777777" w:rsidR="008515BB" w:rsidRDefault="008515BB" w:rsidP="008515BB">
      <w:r>
        <w:t>If the conversion step fails, then the reading is given a BAD quality and propagated.</w:t>
      </w:r>
    </w:p>
    <w:p w14:paraId="3AE1D256" w14:textId="77777777" w:rsidR="0056652D" w:rsidRPr="006F5951" w:rsidRDefault="0056652D" w:rsidP="006F5951"/>
    <w:p w14:paraId="044EF4BA" w14:textId="77777777" w:rsidR="007C022C" w:rsidRDefault="00853918">
      <w:pPr>
        <w:pStyle w:val="Heading3"/>
      </w:pPr>
      <w:bookmarkStart w:id="407" w:name="_Toc320194040"/>
      <w:r>
        <w:t xml:space="preserve">Block </w:t>
      </w:r>
      <w:r w:rsidR="00033BEB">
        <w:t xml:space="preserve">Programming </w:t>
      </w:r>
      <w:r>
        <w:t>Interface</w:t>
      </w:r>
      <w:bookmarkEnd w:id="407"/>
    </w:p>
    <w:p w14:paraId="640F41FC" w14:textId="77777777" w:rsidR="00853918" w:rsidRDefault="00853918" w:rsidP="00853918">
      <w:r>
        <w:t>All executable blocks, both those implemented in Python and those implemented in Java, must support the following interface:</w:t>
      </w:r>
    </w:p>
    <w:p w14:paraId="38634627" w14:textId="77777777" w:rsidR="00853918" w:rsidRDefault="00853918" w:rsidP="00853918"/>
    <w:p w14:paraId="552E987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79C80F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Notify the block that a new value has appeared on one of its</w:t>
      </w:r>
    </w:p>
    <w:p w14:paraId="4A0CA59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input anchors. The notification contains the upstream source</w:t>
      </w:r>
    </w:p>
    <w:p w14:paraId="6238DF6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block, the port and value.</w:t>
      </w:r>
    </w:p>
    <w:p w14:paraId="3AE04F6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vcn </w:t>
      </w:r>
    </w:p>
    <w:p w14:paraId="4A54324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B1AEA8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acceptValue(IncomingNotification </w:t>
      </w:r>
      <w:r w:rsidRPr="000C55C5">
        <w:rPr>
          <w:rFonts w:ascii="Courier" w:hAnsi="Courier" w:cs="Monaco"/>
          <w:color w:val="6A3E3E"/>
          <w:sz w:val="18"/>
          <w:szCs w:val="18"/>
        </w:rPr>
        <w:t>vcn</w:t>
      </w:r>
      <w:r w:rsidRPr="000C55C5">
        <w:rPr>
          <w:rFonts w:ascii="Courier" w:hAnsi="Courier" w:cs="Monaco"/>
          <w:color w:val="000000"/>
          <w:sz w:val="18"/>
          <w:szCs w:val="18"/>
        </w:rPr>
        <w:t>);</w:t>
      </w:r>
    </w:p>
    <w:p w14:paraId="72A2F64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0CE1FE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Notify the block that it is the recipient of a signal from</w:t>
      </w:r>
    </w:p>
    <w:p w14:paraId="2EAC0BA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w:t>
      </w:r>
      <w:r w:rsidRPr="000C55C5">
        <w:rPr>
          <w:rFonts w:ascii="Courier" w:hAnsi="Courier" w:cs="Monaco"/>
          <w:color w:val="3F5FBF"/>
          <w:sz w:val="18"/>
          <w:szCs w:val="18"/>
          <w:u w:val="single"/>
        </w:rPr>
        <w:t>ether</w:t>
      </w:r>
      <w:r w:rsidRPr="000C55C5">
        <w:rPr>
          <w:rFonts w:ascii="Courier" w:hAnsi="Courier" w:cs="Monaco"/>
          <w:color w:val="3F5FBF"/>
          <w:sz w:val="18"/>
          <w:szCs w:val="18"/>
        </w:rPr>
        <w:t>". This signal is not associated with a connection.</w:t>
      </w:r>
    </w:p>
    <w:p w14:paraId="194730C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This method is meaningful only for blocks that are "receivers".</w:t>
      </w:r>
    </w:p>
    <w:p w14:paraId="5B26FD7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sn </w:t>
      </w:r>
    </w:p>
    <w:p w14:paraId="01D76AE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402D904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acceptValue(SignalNotification </w:t>
      </w:r>
      <w:r w:rsidRPr="000C55C5">
        <w:rPr>
          <w:rFonts w:ascii="Courier" w:hAnsi="Courier" w:cs="Monaco"/>
          <w:color w:val="6A3E3E"/>
          <w:sz w:val="18"/>
          <w:szCs w:val="18"/>
        </w:rPr>
        <w:t>sn</w:t>
      </w:r>
      <w:r w:rsidRPr="000C55C5">
        <w:rPr>
          <w:rFonts w:ascii="Courier" w:hAnsi="Courier" w:cs="Monaco"/>
          <w:color w:val="000000"/>
          <w:sz w:val="18"/>
          <w:szCs w:val="18"/>
        </w:rPr>
        <w:t>);</w:t>
      </w:r>
    </w:p>
    <w:p w14:paraId="2F05355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5DBF58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If true, the "engine" will delay calling the start() method</w:t>
      </w:r>
    </w:p>
    <w:p w14:paraId="12678C0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of this block until all other blocks that do not indicate</w:t>
      </w:r>
    </w:p>
    <w:p w14:paraId="297464D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a delay have been started. </w:t>
      </w:r>
    </w:p>
    <w:p w14:paraId="714CE2E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true if this block should be ordered at the end</w:t>
      </w:r>
    </w:p>
    <w:p w14:paraId="2DA948C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of the startup process. </w:t>
      </w:r>
    </w:p>
    <w:p w14:paraId="5259CF3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A6E368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delayBlockStart();</w:t>
      </w:r>
    </w:p>
    <w:p w14:paraId="512FE8C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60242E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 the case where the block has specified a coalescing time,</w:t>
      </w:r>
    </w:p>
    <w:p w14:paraId="0FCCA61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this method will be called by the engine after receipt of input</w:t>
      </w:r>
    </w:p>
    <w:p w14:paraId="390D10A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once the coalescing "quiet" time has passed without further input.</w:t>
      </w:r>
    </w:p>
    <w:p w14:paraId="4544D55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CBA7D4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lastRenderedPageBreak/>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evaluate();</w:t>
      </w:r>
    </w:p>
    <w:p w14:paraId="19649F2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43A61F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Place a value on a named output port of a block. </w:t>
      </w:r>
    </w:p>
    <w:p w14:paraId="0ECD804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This action does not change the internal state of the block.</w:t>
      </w:r>
    </w:p>
    <w:p w14:paraId="7CBDD53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It's intended use is to debug a diagram.</w:t>
      </w:r>
    </w:p>
    <w:p w14:paraId="19A9812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port the port on which to insert the specified value</w:t>
      </w:r>
    </w:p>
    <w:p w14:paraId="16CBF3C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value a new value to be propagated along an</w:t>
      </w:r>
    </w:p>
    <w:p w14:paraId="29531D5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output connection. The string value will be coerced</w:t>
      </w:r>
    </w:p>
    <w:p w14:paraId="749A41F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into a data type appropriate to the connection.</w:t>
      </w:r>
    </w:p>
    <w:p w14:paraId="5CE2728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64FB8C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forcePost(String </w:t>
      </w:r>
      <w:r w:rsidRPr="000C55C5">
        <w:rPr>
          <w:rFonts w:ascii="Courier" w:hAnsi="Courier" w:cs="Monaco"/>
          <w:color w:val="6A3E3E"/>
          <w:sz w:val="18"/>
          <w:szCs w:val="18"/>
        </w:rPr>
        <w:t>port</w:t>
      </w:r>
      <w:r w:rsidRPr="000C55C5">
        <w:rPr>
          <w:rFonts w:ascii="Courier" w:hAnsi="Courier" w:cs="Monaco"/>
          <w:color w:val="000000"/>
          <w:sz w:val="18"/>
          <w:szCs w:val="18"/>
        </w:rPr>
        <w:t xml:space="preserve">, String </w:t>
      </w:r>
      <w:r w:rsidRPr="000C55C5">
        <w:rPr>
          <w:rFonts w:ascii="Courier" w:hAnsi="Courier" w:cs="Monaco"/>
          <w:color w:val="6A3E3E"/>
          <w:sz w:val="18"/>
          <w:szCs w:val="18"/>
        </w:rPr>
        <w:t>value</w:t>
      </w:r>
      <w:r w:rsidRPr="000C55C5">
        <w:rPr>
          <w:rFonts w:ascii="Courier" w:hAnsi="Courier" w:cs="Monaco"/>
          <w:color w:val="000000"/>
          <w:sz w:val="18"/>
          <w:szCs w:val="18"/>
        </w:rPr>
        <w:t>);</w:t>
      </w:r>
    </w:p>
    <w:p w14:paraId="6B704BB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E155F8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list of anchor prototypes for the block.</w:t>
      </w:r>
    </w:p>
    <w:p w14:paraId="24FFADB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FB82B3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List&lt;AnchorPrototype&gt; getAnchors();</w:t>
      </w:r>
    </w:p>
    <w:p w14:paraId="575F69E6" w14:textId="77777777" w:rsidR="00FA13A8" w:rsidRPr="000C55C5" w:rsidRDefault="00FA13A8" w:rsidP="00FA13A8">
      <w:pPr>
        <w:widowControl w:val="0"/>
        <w:autoSpaceDE w:val="0"/>
        <w:autoSpaceDN w:val="0"/>
        <w:adjustRightInd w:val="0"/>
        <w:jc w:val="left"/>
        <w:rPr>
          <w:rFonts w:ascii="Courier" w:hAnsi="Courier" w:cs="Monaco"/>
          <w:sz w:val="18"/>
          <w:szCs w:val="18"/>
        </w:rPr>
      </w:pPr>
    </w:p>
    <w:p w14:paraId="026E72F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23C984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universally unique Id of the block.</w:t>
      </w:r>
    </w:p>
    <w:p w14:paraId="49AC0C3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685D213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UUID getBlockId();</w:t>
      </w:r>
    </w:p>
    <w:p w14:paraId="57D15F7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648B34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information necessary to populate the block </w:t>
      </w:r>
    </w:p>
    <w:p w14:paraId="7E114F4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color w:val="3F5FBF"/>
          <w:sz w:val="18"/>
          <w:szCs w:val="18"/>
          <w:u w:val="single"/>
        </w:rPr>
        <w:t>palette</w:t>
      </w:r>
      <w:r w:rsidRPr="000C55C5">
        <w:rPr>
          <w:rFonts w:ascii="Courier" w:hAnsi="Courier" w:cs="Monaco"/>
          <w:color w:val="3F5FBF"/>
          <w:sz w:val="18"/>
          <w:szCs w:val="18"/>
        </w:rPr>
        <w:t xml:space="preserve"> and subsequently paint a new block</w:t>
      </w:r>
    </w:p>
    <w:p w14:paraId="791A428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dropped on the workspace.</w:t>
      </w:r>
    </w:p>
    <w:p w14:paraId="7F76639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BD7AD7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PalettePrototype getBlockPrototype();</w:t>
      </w:r>
    </w:p>
    <w:p w14:paraId="1C27643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2E3C305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fully qualified path name of this block.</w:t>
      </w:r>
    </w:p>
    <w:p w14:paraId="5616CFA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4428D19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getClassName();</w:t>
      </w:r>
    </w:p>
    <w:p w14:paraId="6CFCA5B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36DD82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information related to the workings of the block.</w:t>
      </w:r>
    </w:p>
    <w:p w14:paraId="180A7AC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information returned varies depending on the </w:t>
      </w:r>
    </w:p>
    <w:p w14:paraId="651514F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block. At the very least the data contains the </w:t>
      </w:r>
    </w:p>
    <w:p w14:paraId="74D2E89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block UUID and class. The data is read</w:t>
      </w:r>
      <w:r w:rsidRPr="000C55C5">
        <w:rPr>
          <w:rFonts w:ascii="Courier" w:hAnsi="Courier" w:cs="Monaco"/>
          <w:color w:val="7F7F9F"/>
          <w:sz w:val="18"/>
          <w:szCs w:val="18"/>
        </w:rPr>
        <w:t>-</w:t>
      </w:r>
      <w:r w:rsidRPr="000C55C5">
        <w:rPr>
          <w:rFonts w:ascii="Courier" w:hAnsi="Courier" w:cs="Monaco"/>
          <w:color w:val="3F5FBF"/>
          <w:sz w:val="18"/>
          <w:szCs w:val="18"/>
        </w:rPr>
        <w:t>only.</w:t>
      </w:r>
    </w:p>
    <w:p w14:paraId="5A31583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212504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SerializableBlockStateDescriptor getInternalStatus();</w:t>
      </w:r>
    </w:p>
    <w:p w14:paraId="039DCDB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57EABCB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block's label</w:t>
      </w:r>
    </w:p>
    <w:p w14:paraId="6357091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D04387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getName();</w:t>
      </w:r>
    </w:p>
    <w:p w14:paraId="45F795F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4640B89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BF6318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Id of the block's diagram (parent).</w:t>
      </w:r>
    </w:p>
    <w:p w14:paraId="6ED5E1A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E3DA71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UUID getParentId();</w:t>
      </w:r>
    </w:p>
    <w:p w14:paraId="3E3F1F6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6A47F4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id of the project under which this block was created.</w:t>
      </w:r>
    </w:p>
    <w:p w14:paraId="3FB4480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023BD79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long</w:t>
      </w:r>
      <w:r w:rsidRPr="000C55C5">
        <w:rPr>
          <w:rFonts w:ascii="Courier" w:hAnsi="Courier" w:cs="Monaco"/>
          <w:color w:val="000000"/>
          <w:sz w:val="18"/>
          <w:szCs w:val="18"/>
        </w:rPr>
        <w:t xml:space="preserve"> getProjectId() ;</w:t>
      </w:r>
    </w:p>
    <w:p w14:paraId="4CCB55C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2FA7D3B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all properties of the block. The array may be used</w:t>
      </w:r>
    </w:p>
    <w:p w14:paraId="5473264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color w:val="3F5FBF"/>
          <w:sz w:val="18"/>
          <w:szCs w:val="18"/>
        </w:rPr>
        <w:tab/>
      </w:r>
      <w:r w:rsidRPr="000C55C5">
        <w:rPr>
          <w:rFonts w:ascii="Courier" w:hAnsi="Courier" w:cs="Monaco"/>
          <w:color w:val="3F5FBF"/>
          <w:sz w:val="18"/>
          <w:szCs w:val="18"/>
        </w:rPr>
        <w:tab/>
      </w:r>
      <w:r w:rsidRPr="000C55C5">
        <w:rPr>
          <w:rFonts w:ascii="Courier" w:hAnsi="Courier" w:cs="Monaco"/>
          <w:color w:val="3F5FBF"/>
          <w:sz w:val="18"/>
          <w:szCs w:val="18"/>
        </w:rPr>
        <w:tab/>
        <w:t>to updated properties directly.</w:t>
      </w:r>
    </w:p>
    <w:p w14:paraId="6090F84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4912D8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BlockProperty[] getProperties();</w:t>
      </w:r>
    </w:p>
    <w:p w14:paraId="408D8D2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16D18F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particular property by name.</w:t>
      </w:r>
    </w:p>
    <w:p w14:paraId="21628E2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CF31A6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BlockProperty getProperty(String </w:t>
      </w:r>
      <w:r w:rsidRPr="000C55C5">
        <w:rPr>
          <w:rFonts w:ascii="Courier" w:hAnsi="Courier" w:cs="Monaco"/>
          <w:color w:val="6A3E3E"/>
          <w:sz w:val="18"/>
          <w:szCs w:val="18"/>
        </w:rPr>
        <w:t>name</w:t>
      </w:r>
      <w:r w:rsidRPr="000C55C5">
        <w:rPr>
          <w:rFonts w:ascii="Courier" w:hAnsi="Courier" w:cs="Monaco"/>
          <w:color w:val="000000"/>
          <w:sz w:val="18"/>
          <w:szCs w:val="18"/>
        </w:rPr>
        <w:t>);</w:t>
      </w:r>
    </w:p>
    <w:p w14:paraId="75496EE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D31AE8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list of names of properties known to this class.</w:t>
      </w:r>
    </w:p>
    <w:p w14:paraId="1601338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4721BA1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Set&lt;String&gt; getPropertyNames() ;</w:t>
      </w:r>
    </w:p>
    <w:p w14:paraId="73EE246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lastRenderedPageBreak/>
        <w:tab/>
      </w:r>
    </w:p>
    <w:p w14:paraId="11F882C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05BCE41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current state of the block</w:t>
      </w:r>
    </w:p>
    <w:p w14:paraId="3A86B56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CEAC82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TruthValue getState();</w:t>
      </w:r>
    </w:p>
    <w:p w14:paraId="360C4FF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1637BA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string describing the status of the block. This </w:t>
      </w:r>
    </w:p>
    <w:p w14:paraId="308AE0B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color w:val="3F5FBF"/>
          <w:sz w:val="18"/>
          <w:szCs w:val="18"/>
        </w:rPr>
        <w:tab/>
      </w:r>
      <w:r w:rsidRPr="000C55C5">
        <w:rPr>
          <w:rFonts w:ascii="Courier" w:hAnsi="Courier" w:cs="Monaco"/>
          <w:color w:val="3F5FBF"/>
          <w:sz w:val="18"/>
          <w:szCs w:val="18"/>
        </w:rPr>
        <w:tab/>
        <w:t>string is used for the dynamic block display.</w:t>
      </w:r>
    </w:p>
    <w:p w14:paraId="5ADB0D9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20A6310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getStatusText();</w:t>
      </w:r>
    </w:p>
    <w:p w14:paraId="22B3B01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2770DF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true if this block is locked for debugging purposes.</w:t>
      </w:r>
    </w:p>
    <w:p w14:paraId="0C5F8BA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487C839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isLocked();</w:t>
      </w:r>
    </w:p>
    <w:p w14:paraId="6BD12B7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527D7ED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true if this block is a candidate for signal messages.</w:t>
      </w:r>
    </w:p>
    <w:p w14:paraId="3378262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235D299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isReceiver();</w:t>
      </w:r>
    </w:p>
    <w:p w14:paraId="481099B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FE6970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true if this block publishes signal messages.</w:t>
      </w:r>
    </w:p>
    <w:p w14:paraId="0C3C468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F69725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isTransmitter();</w:t>
      </w:r>
    </w:p>
    <w:p w14:paraId="0B55602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555C60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Send status update notifications for any properties</w:t>
      </w:r>
    </w:p>
    <w:p w14:paraId="269BC86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or output connections known to the designer. </w:t>
      </w:r>
    </w:p>
    <w:p w14:paraId="4164C00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5128DDB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 practice, the block properties are all updated</w:t>
      </w:r>
    </w:p>
    <w:p w14:paraId="27CE55E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when a diagram is opened. It's the connection</w:t>
      </w:r>
    </w:p>
    <w:p w14:paraId="31C3318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notification for animation that is most necessary.</w:t>
      </w:r>
    </w:p>
    <w:p w14:paraId="284FC60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76C1CE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notifyOfStatus();</w:t>
      </w:r>
    </w:p>
    <w:p w14:paraId="299CE1F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7F5F"/>
          <w:sz w:val="18"/>
          <w:szCs w:val="18"/>
        </w:rPr>
        <w:t>//===================== PropertyChangeListener ======================</w:t>
      </w:r>
    </w:p>
    <w:p w14:paraId="0296A99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8F4B0F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This is a stricter implementation that enforces QualifiedValue data.</w:t>
      </w:r>
    </w:p>
    <w:p w14:paraId="0E34D20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B6A94D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propertyChange(BlockPropertyChangeEvent </w:t>
      </w:r>
      <w:r w:rsidRPr="000C55C5">
        <w:rPr>
          <w:rFonts w:ascii="Courier" w:hAnsi="Courier" w:cs="Monaco"/>
          <w:color w:val="6A3E3E"/>
          <w:sz w:val="18"/>
          <w:szCs w:val="18"/>
        </w:rPr>
        <w:t>event</w:t>
      </w:r>
      <w:r w:rsidRPr="000C55C5">
        <w:rPr>
          <w:rFonts w:ascii="Courier" w:hAnsi="Courier" w:cs="Monaco"/>
          <w:color w:val="000000"/>
          <w:sz w:val="18"/>
          <w:szCs w:val="18"/>
        </w:rPr>
        <w:t>);</w:t>
      </w:r>
    </w:p>
    <w:p w14:paraId="62DDA3D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BE3933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Reset the internal state of the block.</w:t>
      </w:r>
    </w:p>
    <w:p w14:paraId="1492DD6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6145669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reset();</w:t>
      </w:r>
    </w:p>
    <w:p w14:paraId="3E7E112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05645AD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Set the anchor descriptors.</w:t>
      </w:r>
    </w:p>
    <w:p w14:paraId="75FD858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prototypes</w:t>
      </w:r>
    </w:p>
    <w:p w14:paraId="19F8785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6C2C810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setAnchors(List&lt;AnchorPrototype&gt; </w:t>
      </w:r>
      <w:r w:rsidRPr="000C55C5">
        <w:rPr>
          <w:rFonts w:ascii="Courier" w:hAnsi="Courier" w:cs="Monaco"/>
          <w:color w:val="6A3E3E"/>
          <w:sz w:val="18"/>
          <w:szCs w:val="18"/>
        </w:rPr>
        <w:t>prototypes</w:t>
      </w:r>
      <w:r w:rsidRPr="000C55C5">
        <w:rPr>
          <w:rFonts w:ascii="Courier" w:hAnsi="Courier" w:cs="Monaco"/>
          <w:color w:val="000000"/>
          <w:sz w:val="18"/>
          <w:szCs w:val="18"/>
        </w:rPr>
        <w:t>);</w:t>
      </w:r>
    </w:p>
    <w:p w14:paraId="025F064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28144C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Set or clear the locked state of a block.</w:t>
      </w:r>
    </w:p>
    <w:p w14:paraId="0438AF3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flag True to lock the block.</w:t>
      </w:r>
    </w:p>
    <w:p w14:paraId="0DA5789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200FFC8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setLocked(</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w:t>
      </w:r>
      <w:r w:rsidRPr="000C55C5">
        <w:rPr>
          <w:rFonts w:ascii="Courier" w:hAnsi="Courier" w:cs="Monaco"/>
          <w:color w:val="6A3E3E"/>
          <w:sz w:val="18"/>
          <w:szCs w:val="18"/>
        </w:rPr>
        <w:t>flag</w:t>
      </w:r>
      <w:r w:rsidRPr="000C55C5">
        <w:rPr>
          <w:rFonts w:ascii="Courier" w:hAnsi="Courier" w:cs="Monaco"/>
          <w:color w:val="000000"/>
          <w:sz w:val="18"/>
          <w:szCs w:val="18"/>
        </w:rPr>
        <w:t>);</w:t>
      </w:r>
    </w:p>
    <w:p w14:paraId="20572E9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BA434F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name the name of the block. The name</w:t>
      </w:r>
    </w:p>
    <w:p w14:paraId="7591ED0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is guaranteed to be unique within a </w:t>
      </w:r>
    </w:p>
    <w:p w14:paraId="7A402AC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diagram.</w:t>
      </w:r>
    </w:p>
    <w:p w14:paraId="0AB69F9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B142DD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setName(String </w:t>
      </w:r>
      <w:r w:rsidRPr="000C55C5">
        <w:rPr>
          <w:rFonts w:ascii="Courier" w:hAnsi="Courier" w:cs="Monaco"/>
          <w:color w:val="6A3E3E"/>
          <w:sz w:val="18"/>
          <w:szCs w:val="18"/>
        </w:rPr>
        <w:t>name</w:t>
      </w:r>
      <w:r w:rsidRPr="000C55C5">
        <w:rPr>
          <w:rFonts w:ascii="Courier" w:hAnsi="Courier" w:cs="Monaco"/>
          <w:color w:val="000000"/>
          <w:sz w:val="18"/>
          <w:szCs w:val="18"/>
        </w:rPr>
        <w:t>);</w:t>
      </w:r>
    </w:p>
    <w:p w14:paraId="702FFC8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BF7BC4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id is the project to which this block belongs.</w:t>
      </w:r>
    </w:p>
    <w:p w14:paraId="69FFE08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854FC4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setProjectId(</w:t>
      </w:r>
      <w:r w:rsidRPr="000C55C5">
        <w:rPr>
          <w:rFonts w:ascii="Courier" w:hAnsi="Courier" w:cs="Monaco"/>
          <w:b/>
          <w:bCs/>
          <w:color w:val="7F0055"/>
          <w:sz w:val="18"/>
          <w:szCs w:val="18"/>
        </w:rPr>
        <w:t>long</w:t>
      </w:r>
      <w:r w:rsidRPr="000C55C5">
        <w:rPr>
          <w:rFonts w:ascii="Courier" w:hAnsi="Courier" w:cs="Monaco"/>
          <w:color w:val="000000"/>
          <w:sz w:val="18"/>
          <w:szCs w:val="18"/>
        </w:rPr>
        <w:t xml:space="preserve"> </w:t>
      </w:r>
      <w:r w:rsidRPr="000C55C5">
        <w:rPr>
          <w:rFonts w:ascii="Courier" w:hAnsi="Courier" w:cs="Monaco"/>
          <w:color w:val="6A3E3E"/>
          <w:sz w:val="18"/>
          <w:szCs w:val="18"/>
        </w:rPr>
        <w:t>id</w:t>
      </w:r>
      <w:r w:rsidRPr="000C55C5">
        <w:rPr>
          <w:rFonts w:ascii="Courier" w:hAnsi="Courier" w:cs="Monaco"/>
          <w:color w:val="000000"/>
          <w:sz w:val="18"/>
          <w:szCs w:val="18"/>
        </w:rPr>
        <w:t>);</w:t>
      </w:r>
    </w:p>
    <w:p w14:paraId="0F5DE3F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2000385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Accept a new value for a block property. It is up to the</w:t>
      </w:r>
    </w:p>
    <w:p w14:paraId="437EAD8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block to determine whether or not this triggers block </w:t>
      </w:r>
    </w:p>
    <w:p w14:paraId="6DD5311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lastRenderedPageBreak/>
        <w:tab/>
        <w:t xml:space="preserve"> * evaluation.</w:t>
      </w:r>
    </w:p>
    <w:p w14:paraId="26CA5AD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name of the property to update</w:t>
      </w:r>
    </w:p>
    <w:p w14:paraId="3C0C99A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value new value of the property</w:t>
      </w:r>
    </w:p>
    <w:p w14:paraId="4A6EFBC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EBCC00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setProperty(String </w:t>
      </w:r>
      <w:r w:rsidRPr="000C55C5">
        <w:rPr>
          <w:rFonts w:ascii="Courier" w:hAnsi="Courier" w:cs="Monaco"/>
          <w:color w:val="6A3E3E"/>
          <w:sz w:val="18"/>
          <w:szCs w:val="18"/>
        </w:rPr>
        <w:t>name</w:t>
      </w:r>
      <w:r w:rsidRPr="000C55C5">
        <w:rPr>
          <w:rFonts w:ascii="Courier" w:hAnsi="Courier" w:cs="Monaco"/>
          <w:color w:val="000000"/>
          <w:sz w:val="18"/>
          <w:szCs w:val="18"/>
        </w:rPr>
        <w:t xml:space="preserve">,Object </w:t>
      </w:r>
      <w:r w:rsidRPr="000C55C5">
        <w:rPr>
          <w:rFonts w:ascii="Courier" w:hAnsi="Courier" w:cs="Monaco"/>
          <w:color w:val="6A3E3E"/>
          <w:sz w:val="18"/>
          <w:szCs w:val="18"/>
        </w:rPr>
        <w:t>value</w:t>
      </w:r>
      <w:r w:rsidRPr="000C55C5">
        <w:rPr>
          <w:rFonts w:ascii="Courier" w:hAnsi="Courier" w:cs="Monaco"/>
          <w:color w:val="000000"/>
          <w:sz w:val="18"/>
          <w:szCs w:val="18"/>
        </w:rPr>
        <w:t>);</w:t>
      </w:r>
    </w:p>
    <w:p w14:paraId="4A20A19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0E4FDA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Set the current state of the block.</w:t>
      </w:r>
    </w:p>
    <w:p w14:paraId="4BE3753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state</w:t>
      </w:r>
    </w:p>
    <w:p w14:paraId="7014836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E0166F2"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setState(TruthValue </w:t>
      </w:r>
      <w:r w:rsidRPr="000C55C5">
        <w:rPr>
          <w:rFonts w:ascii="Courier" w:hAnsi="Courier" w:cs="Monaco"/>
          <w:color w:val="6A3E3E"/>
          <w:sz w:val="18"/>
          <w:szCs w:val="18"/>
        </w:rPr>
        <w:t>state</w:t>
      </w:r>
      <w:r w:rsidRPr="000C55C5">
        <w:rPr>
          <w:rFonts w:ascii="Courier" w:hAnsi="Courier" w:cs="Monaco"/>
          <w:color w:val="000000"/>
          <w:sz w:val="18"/>
          <w:szCs w:val="18"/>
        </w:rPr>
        <w:t>);</w:t>
      </w:r>
    </w:p>
    <w:p w14:paraId="76D7470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BCCADB6"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text the current status of the block</w:t>
      </w:r>
    </w:p>
    <w:p w14:paraId="3630F4C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0F2AA7E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setStatusText(String </w:t>
      </w:r>
      <w:r w:rsidRPr="000C55C5">
        <w:rPr>
          <w:rFonts w:ascii="Courier" w:hAnsi="Courier" w:cs="Monaco"/>
          <w:color w:val="6A3E3E"/>
          <w:sz w:val="18"/>
          <w:szCs w:val="18"/>
        </w:rPr>
        <w:t>text</w:t>
      </w:r>
      <w:r w:rsidRPr="000C55C5">
        <w:rPr>
          <w:rFonts w:ascii="Courier" w:hAnsi="Courier" w:cs="Monaco"/>
          <w:color w:val="000000"/>
          <w:sz w:val="18"/>
          <w:szCs w:val="18"/>
        </w:rPr>
        <w:t>);</w:t>
      </w:r>
    </w:p>
    <w:p w14:paraId="7278BC5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CDEF508"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Specify the timer to be used for all block</w:t>
      </w:r>
      <w:r w:rsidRPr="000C55C5">
        <w:rPr>
          <w:rFonts w:ascii="Courier" w:hAnsi="Courier" w:cs="Monaco"/>
          <w:color w:val="7F7F9F"/>
          <w:sz w:val="18"/>
          <w:szCs w:val="18"/>
        </w:rPr>
        <w:t>-</w:t>
      </w:r>
    </w:p>
    <w:p w14:paraId="306B050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internal timings. </w:t>
      </w:r>
    </w:p>
    <w:p w14:paraId="14ADB91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67A15F8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timer</w:t>
      </w:r>
    </w:p>
    <w:p w14:paraId="34DA60D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8C0C9D4"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setTimer(WatchdogTimer </w:t>
      </w:r>
      <w:r w:rsidRPr="000C55C5">
        <w:rPr>
          <w:rFonts w:ascii="Courier" w:hAnsi="Courier" w:cs="Monaco"/>
          <w:color w:val="6A3E3E"/>
          <w:sz w:val="18"/>
          <w:szCs w:val="18"/>
        </w:rPr>
        <w:t>timer</w:t>
      </w:r>
      <w:r w:rsidRPr="000C55C5">
        <w:rPr>
          <w:rFonts w:ascii="Courier" w:hAnsi="Courier" w:cs="Monaco"/>
          <w:color w:val="000000"/>
          <w:sz w:val="18"/>
          <w:szCs w:val="18"/>
        </w:rPr>
        <w:t>);</w:t>
      </w:r>
    </w:p>
    <w:p w14:paraId="570BA1A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4467DF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Start any active monitoring or processing within the block.</w:t>
      </w:r>
    </w:p>
    <w:p w14:paraId="4F5BE3F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3467100"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start();</w:t>
      </w:r>
    </w:p>
    <w:p w14:paraId="1069CBC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5BBE67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Terminate any active operations within the block.</w:t>
      </w:r>
    </w:p>
    <w:p w14:paraId="5485342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52E9C9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stop();</w:t>
      </w:r>
    </w:p>
    <w:p w14:paraId="383A9105"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39DA34D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03294B7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Convert the block into a portable, </w:t>
      </w:r>
      <w:r w:rsidRPr="000C55C5">
        <w:rPr>
          <w:rFonts w:ascii="Courier" w:hAnsi="Courier" w:cs="Monaco"/>
          <w:color w:val="3F5FBF"/>
          <w:sz w:val="18"/>
          <w:szCs w:val="18"/>
          <w:u w:val="single"/>
        </w:rPr>
        <w:t>serializable</w:t>
      </w:r>
      <w:r w:rsidRPr="000C55C5">
        <w:rPr>
          <w:rFonts w:ascii="Courier" w:hAnsi="Courier" w:cs="Monaco"/>
          <w:color w:val="3F5FBF"/>
          <w:sz w:val="18"/>
          <w:szCs w:val="18"/>
        </w:rPr>
        <w:t xml:space="preserve"> description.</w:t>
      </w:r>
    </w:p>
    <w:p w14:paraId="62419CCD"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descriptor holds common attributes of the block.</w:t>
      </w:r>
    </w:p>
    <w:p w14:paraId="0A294CA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descriptor</w:t>
      </w:r>
    </w:p>
    <w:p w14:paraId="6D6D730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AE3031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SerializableBlockStateDescriptor toDescriptor();</w:t>
      </w:r>
    </w:p>
    <w:p w14:paraId="11FAC66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5C9A1B9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F22005F"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tagpath</w:t>
      </w:r>
    </w:p>
    <w:p w14:paraId="76750809"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true if any property of the block is bound to</w:t>
      </w:r>
    </w:p>
    <w:p w14:paraId="02C2451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supplied </w:t>
      </w:r>
      <w:r w:rsidRPr="000C55C5">
        <w:rPr>
          <w:rFonts w:ascii="Courier" w:hAnsi="Courier" w:cs="Monaco"/>
          <w:color w:val="3F5FBF"/>
          <w:sz w:val="18"/>
          <w:szCs w:val="18"/>
          <w:u w:val="single"/>
        </w:rPr>
        <w:t>tagpath</w:t>
      </w:r>
      <w:r w:rsidRPr="000C55C5">
        <w:rPr>
          <w:rFonts w:ascii="Courier" w:hAnsi="Courier" w:cs="Monaco"/>
          <w:color w:val="3F5FBF"/>
          <w:sz w:val="18"/>
          <w:szCs w:val="18"/>
        </w:rPr>
        <w:t>. The comparison does not</w:t>
      </w:r>
    </w:p>
    <w:p w14:paraId="71E08A7E"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consider the provider portion of the path.</w:t>
      </w:r>
    </w:p>
    <w:p w14:paraId="4E2E048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66F95AA"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boolean</w:t>
      </w:r>
      <w:r w:rsidRPr="000C55C5">
        <w:rPr>
          <w:rFonts w:ascii="Courier" w:hAnsi="Courier" w:cs="Monaco"/>
          <w:color w:val="000000"/>
          <w:sz w:val="18"/>
          <w:szCs w:val="18"/>
        </w:rPr>
        <w:t xml:space="preserve"> usesTag(String </w:t>
      </w:r>
      <w:r w:rsidRPr="000C55C5">
        <w:rPr>
          <w:rFonts w:ascii="Courier" w:hAnsi="Courier" w:cs="Monaco"/>
          <w:color w:val="6A3E3E"/>
          <w:sz w:val="18"/>
          <w:szCs w:val="18"/>
        </w:rPr>
        <w:t>tagpath</w:t>
      </w:r>
      <w:r w:rsidRPr="000C55C5">
        <w:rPr>
          <w:rFonts w:ascii="Courier" w:hAnsi="Courier" w:cs="Monaco"/>
          <w:color w:val="000000"/>
          <w:sz w:val="18"/>
          <w:szCs w:val="18"/>
        </w:rPr>
        <w:t>);</w:t>
      </w:r>
    </w:p>
    <w:p w14:paraId="11CD7B91"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30A373B"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Check the block configuration for missing or conflicting</w:t>
      </w:r>
    </w:p>
    <w:p w14:paraId="09F585D7"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information.</w:t>
      </w:r>
    </w:p>
    <w:p w14:paraId="2B1C2D7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validation summary. Null if everything checks out.</w:t>
      </w:r>
    </w:p>
    <w:p w14:paraId="73084BEC"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205590F3" w14:textId="77777777" w:rsidR="00FA13A8" w:rsidRPr="000C55C5" w:rsidRDefault="00FA13A8" w:rsidP="00FA13A8">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validate();</w:t>
      </w:r>
    </w:p>
    <w:p w14:paraId="48FAA6AD" w14:textId="77777777" w:rsidR="00FA13A8" w:rsidRPr="000C55C5" w:rsidRDefault="00FA13A8" w:rsidP="000C55C5">
      <w:pPr>
        <w:pStyle w:val="Caption"/>
        <w:rPr>
          <w:rFonts w:ascii="Courier" w:hAnsi="Courier" w:cs="Monaco"/>
          <w:color w:val="000000"/>
          <w:sz w:val="18"/>
          <w:szCs w:val="18"/>
        </w:rPr>
      </w:pPr>
      <w:r w:rsidRPr="000C55C5">
        <w:rPr>
          <w:rFonts w:ascii="Courier" w:hAnsi="Courier" w:cs="Monaco"/>
          <w:color w:val="000000"/>
          <w:sz w:val="18"/>
          <w:szCs w:val="18"/>
        </w:rPr>
        <w:t>}</w:t>
      </w:r>
    </w:p>
    <w:p w14:paraId="723381E3" w14:textId="77777777" w:rsidR="00853918" w:rsidRDefault="00853918" w:rsidP="00853918">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8</w:t>
      </w:r>
      <w:r w:rsidR="00EC46D9">
        <w:rPr>
          <w:noProof/>
        </w:rPr>
        <w:fldChar w:fldCharType="end"/>
      </w:r>
      <w:r>
        <w:t xml:space="preserve"> – Block Interface</w:t>
      </w:r>
    </w:p>
    <w:p w14:paraId="3D0AC33F" w14:textId="77777777" w:rsidR="00853918" w:rsidRPr="00201F89" w:rsidRDefault="00853918" w:rsidP="00853918">
      <w:pPr>
        <w:rPr>
          <w:rFonts w:ascii="Courier" w:hAnsi="Courier"/>
          <w:sz w:val="20"/>
        </w:rPr>
      </w:pPr>
    </w:p>
    <w:p w14:paraId="60F1235F" w14:textId="77777777" w:rsidR="00853918" w:rsidRDefault="00853918" w:rsidP="00853918">
      <w:pPr>
        <w:pStyle w:val="BodyText"/>
        <w:spacing w:after="0"/>
        <w:rPr>
          <w:sz w:val="22"/>
        </w:rPr>
      </w:pPr>
    </w:p>
    <w:p w14:paraId="1DE6EB66" w14:textId="77777777" w:rsidR="00AC3473" w:rsidRDefault="00AC3473" w:rsidP="00AC3473">
      <w:pPr>
        <w:pStyle w:val="Heading2"/>
      </w:pPr>
      <w:bookmarkStart w:id="408" w:name="_Toc320194041"/>
      <w:r>
        <w:t>Block Properties</w:t>
      </w:r>
      <w:bookmarkEnd w:id="408"/>
    </w:p>
    <w:p w14:paraId="3EE17382" w14:textId="77777777" w:rsidR="00AC3473" w:rsidRDefault="00AC3473" w:rsidP="00AC3473">
      <w:r>
        <w:t xml:space="preserve">Each block possesses a pre-defined list of properties. Properties are persistent attributes specified by a name, a binding type and a value. Additionally a property value </w:t>
      </w:r>
      <w:r>
        <w:lastRenderedPageBreak/>
        <w:t>may be configured for display in the designer near the block’s icon.</w:t>
      </w:r>
      <w:r w:rsidR="00EF0FBD">
        <w:t xml:space="preserve"> Property values do NOT have a quality attribute.</w:t>
      </w:r>
    </w:p>
    <w:p w14:paraId="6A1918B1" w14:textId="77777777" w:rsidR="00AC3473" w:rsidRDefault="00AC3473" w:rsidP="00AC3473">
      <w:pPr>
        <w:pStyle w:val="Heading3"/>
      </w:pPr>
      <w:bookmarkStart w:id="409" w:name="_Toc320194042"/>
      <w:r>
        <w:t>Data Types</w:t>
      </w:r>
      <w:bookmarkEnd w:id="409"/>
    </w:p>
    <w:p w14:paraId="5FD52FAA" w14:textId="77777777" w:rsidR="00AC3473" w:rsidRDefault="00AC3473" w:rsidP="00AC3473">
      <w:r>
        <w:t>Properties are pre-assigned a data type from one of the following options:</w:t>
      </w:r>
    </w:p>
    <w:p w14:paraId="10928625" w14:textId="77777777" w:rsidR="00DE5598" w:rsidRDefault="00DE5598">
      <w:pPr>
        <w:rPr>
          <w:rFonts w:ascii="Courier" w:hAnsi="Courier"/>
        </w:rPr>
      </w:pPr>
    </w:p>
    <w:p w14:paraId="6030F6CE" w14:textId="77777777" w:rsidR="00DE5598" w:rsidRDefault="001516B6">
      <w:pPr>
        <w:pStyle w:val="ListParagraph"/>
        <w:numPr>
          <w:ilvl w:val="0"/>
          <w:numId w:val="18"/>
        </w:numPr>
        <w:rPr>
          <w:rFonts w:ascii="Courier" w:hAnsi="Courier"/>
        </w:rPr>
      </w:pPr>
      <w:r>
        <w:rPr>
          <w:rFonts w:ascii="Courier" w:hAnsi="Courier"/>
        </w:rPr>
        <w:t>BOOLEAN</w:t>
      </w:r>
    </w:p>
    <w:p w14:paraId="517933F9" w14:textId="77777777" w:rsidR="001516B6" w:rsidRDefault="001516B6" w:rsidP="001516B6">
      <w:pPr>
        <w:pStyle w:val="ListParagraph"/>
        <w:numPr>
          <w:ilvl w:val="0"/>
          <w:numId w:val="18"/>
        </w:numPr>
        <w:rPr>
          <w:rFonts w:ascii="Courier" w:hAnsi="Courier"/>
        </w:rPr>
      </w:pPr>
      <w:r>
        <w:rPr>
          <w:rFonts w:ascii="Courier" w:hAnsi="Courier"/>
        </w:rPr>
        <w:t>INTEGER</w:t>
      </w:r>
    </w:p>
    <w:p w14:paraId="31CBA9F4" w14:textId="77777777" w:rsidR="001516B6" w:rsidRDefault="001516B6" w:rsidP="001516B6">
      <w:pPr>
        <w:pStyle w:val="ListParagraph"/>
        <w:numPr>
          <w:ilvl w:val="0"/>
          <w:numId w:val="18"/>
        </w:numPr>
        <w:rPr>
          <w:rFonts w:ascii="Courier" w:hAnsi="Courier"/>
        </w:rPr>
      </w:pPr>
      <w:r>
        <w:rPr>
          <w:rFonts w:ascii="Courier" w:hAnsi="Courier"/>
        </w:rPr>
        <w:t>HTML  (</w:t>
      </w:r>
      <w:r w:rsidR="002A172D" w:rsidRPr="002A172D">
        <w:rPr>
          <w:rFonts w:ascii="Courier" w:hAnsi="Courier"/>
          <w:i/>
        </w:rPr>
        <w:t>gets an HTML editor</w:t>
      </w:r>
      <w:r>
        <w:rPr>
          <w:rFonts w:ascii="Courier" w:hAnsi="Courier"/>
        </w:rPr>
        <w:t>)</w:t>
      </w:r>
    </w:p>
    <w:p w14:paraId="6D43CEF4" w14:textId="77777777" w:rsidR="001516B6" w:rsidRDefault="001516B6" w:rsidP="001516B6">
      <w:pPr>
        <w:pStyle w:val="ListParagraph"/>
        <w:numPr>
          <w:ilvl w:val="0"/>
          <w:numId w:val="18"/>
        </w:numPr>
        <w:rPr>
          <w:rFonts w:ascii="Courier" w:hAnsi="Courier"/>
        </w:rPr>
      </w:pPr>
      <w:r>
        <w:rPr>
          <w:rFonts w:ascii="Courier" w:hAnsi="Courier"/>
        </w:rPr>
        <w:t>HYSTERESIS (TRUE, FALSE, ALWAYS, NEVER)</w:t>
      </w:r>
    </w:p>
    <w:p w14:paraId="5D675442" w14:textId="77777777" w:rsidR="001516B6" w:rsidRPr="00EF0FBD" w:rsidRDefault="001516B6" w:rsidP="001516B6">
      <w:pPr>
        <w:pStyle w:val="ListParagraph"/>
        <w:numPr>
          <w:ilvl w:val="0"/>
          <w:numId w:val="18"/>
        </w:numPr>
        <w:rPr>
          <w:rFonts w:ascii="Courier" w:hAnsi="Courier"/>
        </w:rPr>
      </w:pPr>
      <w:r>
        <w:rPr>
          <w:rFonts w:ascii="Courier" w:hAnsi="Courier"/>
        </w:rPr>
        <w:t>LIMIT (</w:t>
      </w:r>
      <w:r w:rsidR="002C3BA0">
        <w:rPr>
          <w:rFonts w:ascii="Courier" w:hAnsi="Courier"/>
        </w:rPr>
        <w:t>HIGH, LOW</w:t>
      </w:r>
      <w:r>
        <w:rPr>
          <w:rFonts w:ascii="Courier" w:hAnsi="Courier"/>
        </w:rPr>
        <w:t>, BOTH</w:t>
      </w:r>
      <w:r w:rsidR="002C3BA0">
        <w:rPr>
          <w:rFonts w:ascii="Courier" w:hAnsi="Courier"/>
        </w:rPr>
        <w:t>, NONE, CONSECUTIVE</w:t>
      </w:r>
      <w:r>
        <w:rPr>
          <w:rFonts w:ascii="Courier" w:hAnsi="Courier"/>
        </w:rPr>
        <w:t>)</w:t>
      </w:r>
    </w:p>
    <w:p w14:paraId="60185E49" w14:textId="77777777" w:rsidR="001516B6" w:rsidRDefault="001516B6" w:rsidP="001516B6">
      <w:pPr>
        <w:pStyle w:val="ListParagraph"/>
        <w:numPr>
          <w:ilvl w:val="0"/>
          <w:numId w:val="18"/>
        </w:numPr>
        <w:rPr>
          <w:rFonts w:ascii="Courier" w:hAnsi="Courier"/>
        </w:rPr>
      </w:pPr>
      <w:r>
        <w:rPr>
          <w:rFonts w:ascii="Courier" w:hAnsi="Courier"/>
        </w:rPr>
        <w:t>LIST  (</w:t>
      </w:r>
      <w:r w:rsidR="002A172D" w:rsidRPr="002A172D">
        <w:rPr>
          <w:rFonts w:ascii="Courier" w:hAnsi="Courier"/>
          <w:i/>
        </w:rPr>
        <w:t>multiple user-entered values</w:t>
      </w:r>
      <w:r>
        <w:rPr>
          <w:rFonts w:ascii="Courier" w:hAnsi="Courier"/>
        </w:rPr>
        <w:t>)</w:t>
      </w:r>
    </w:p>
    <w:p w14:paraId="21E60F75" w14:textId="77777777" w:rsidR="001516B6" w:rsidRDefault="001516B6" w:rsidP="001516B6">
      <w:pPr>
        <w:pStyle w:val="ListParagraph"/>
        <w:numPr>
          <w:ilvl w:val="0"/>
          <w:numId w:val="18"/>
        </w:numPr>
        <w:rPr>
          <w:rFonts w:ascii="Courier" w:hAnsi="Courier"/>
        </w:rPr>
      </w:pPr>
      <w:r>
        <w:rPr>
          <w:rFonts w:ascii="Courier" w:hAnsi="Courier"/>
        </w:rPr>
        <w:t>OBJECT (</w:t>
      </w:r>
      <w:r w:rsidR="002A172D" w:rsidRPr="002A172D">
        <w:rPr>
          <w:rFonts w:ascii="Courier" w:hAnsi="Courier"/>
          <w:i/>
        </w:rPr>
        <w:t>matches any type</w:t>
      </w:r>
      <w:r>
        <w:rPr>
          <w:rFonts w:ascii="Courier" w:hAnsi="Courier"/>
        </w:rPr>
        <w:t>)</w:t>
      </w:r>
    </w:p>
    <w:p w14:paraId="11EBB56D" w14:textId="77777777" w:rsidR="002C3BA0" w:rsidRDefault="002C3BA0" w:rsidP="001516B6">
      <w:pPr>
        <w:pStyle w:val="ListParagraph"/>
        <w:numPr>
          <w:ilvl w:val="0"/>
          <w:numId w:val="18"/>
        </w:numPr>
        <w:rPr>
          <w:rFonts w:ascii="Courier" w:hAnsi="Courier"/>
        </w:rPr>
      </w:pPr>
      <w:r>
        <w:rPr>
          <w:rFonts w:ascii="Courier" w:hAnsi="Courier"/>
        </w:rPr>
        <w:t>OPTION (</w:t>
      </w:r>
      <w:r w:rsidR="002A172D" w:rsidRPr="002A172D">
        <w:rPr>
          <w:rFonts w:ascii="Courier" w:hAnsi="Courier"/>
          <w:i/>
        </w:rPr>
        <w:t>block-defined selection list</w:t>
      </w:r>
      <w:r>
        <w:rPr>
          <w:rFonts w:ascii="Courier" w:hAnsi="Courier"/>
        </w:rPr>
        <w:t>)</w:t>
      </w:r>
    </w:p>
    <w:p w14:paraId="1A9BD9BC" w14:textId="77777777" w:rsidR="001516B6" w:rsidRDefault="001516B6" w:rsidP="001516B6">
      <w:pPr>
        <w:pStyle w:val="ListParagraph"/>
        <w:numPr>
          <w:ilvl w:val="0"/>
          <w:numId w:val="18"/>
        </w:numPr>
        <w:rPr>
          <w:rFonts w:ascii="Courier" w:hAnsi="Courier"/>
        </w:rPr>
      </w:pPr>
      <w:r>
        <w:rPr>
          <w:rFonts w:ascii="Courier" w:hAnsi="Courier"/>
        </w:rPr>
        <w:t>SCOPE</w:t>
      </w:r>
      <w:r w:rsidR="002C3BA0">
        <w:rPr>
          <w:rFonts w:ascii="Courier" w:hAnsi="Courier"/>
        </w:rPr>
        <w:t xml:space="preserve">  (GLOBAL, APPLICATION, FAMILY, LOCAL)</w:t>
      </w:r>
    </w:p>
    <w:p w14:paraId="67FCD18B" w14:textId="77777777" w:rsidR="00DE5598" w:rsidRDefault="001516B6">
      <w:pPr>
        <w:pStyle w:val="ListParagraph"/>
        <w:numPr>
          <w:ilvl w:val="0"/>
          <w:numId w:val="18"/>
        </w:numPr>
        <w:rPr>
          <w:rFonts w:ascii="Courier" w:hAnsi="Courier"/>
        </w:rPr>
      </w:pPr>
      <w:r>
        <w:rPr>
          <w:rFonts w:ascii="Courier" w:hAnsi="Courier"/>
        </w:rPr>
        <w:t>STRING</w:t>
      </w:r>
    </w:p>
    <w:p w14:paraId="68FFAFF0" w14:textId="77777777" w:rsidR="001516B6" w:rsidRPr="00EF0FBD" w:rsidRDefault="001516B6" w:rsidP="001516B6">
      <w:pPr>
        <w:pStyle w:val="ListParagraph"/>
        <w:numPr>
          <w:ilvl w:val="0"/>
          <w:numId w:val="18"/>
        </w:numPr>
        <w:rPr>
          <w:rFonts w:ascii="Courier" w:hAnsi="Courier"/>
        </w:rPr>
      </w:pPr>
      <w:r>
        <w:rPr>
          <w:rFonts w:ascii="Courier" w:hAnsi="Courier"/>
        </w:rPr>
        <w:t>TIME</w:t>
      </w:r>
    </w:p>
    <w:p w14:paraId="340D805A" w14:textId="77777777" w:rsidR="00DE5598" w:rsidRDefault="001516B6">
      <w:pPr>
        <w:pStyle w:val="ListParagraph"/>
        <w:numPr>
          <w:ilvl w:val="0"/>
          <w:numId w:val="18"/>
        </w:numPr>
        <w:rPr>
          <w:rFonts w:ascii="Courier" w:hAnsi="Courier"/>
        </w:rPr>
      </w:pPr>
      <w:r>
        <w:rPr>
          <w:rFonts w:ascii="Courier" w:hAnsi="Courier"/>
        </w:rPr>
        <w:t>TRUTHVALUE (TRUE, FALSE, UNKNOWN, UNSET</w:t>
      </w:r>
      <w:r w:rsidR="002C3BA0">
        <w:rPr>
          <w:rFonts w:ascii="Courier" w:hAnsi="Courier"/>
        </w:rPr>
        <w:t>)</w:t>
      </w:r>
    </w:p>
    <w:p w14:paraId="0501C155" w14:textId="77777777" w:rsidR="001516B6" w:rsidRDefault="001516B6" w:rsidP="00AC3473"/>
    <w:p w14:paraId="2F629C0B" w14:textId="77777777" w:rsidR="00AC3473" w:rsidRDefault="00AC3473" w:rsidP="00AC3473"/>
    <w:p w14:paraId="75091461" w14:textId="77777777" w:rsidR="00AC3473" w:rsidRDefault="00AC3473" w:rsidP="00AC3473">
      <w:pPr>
        <w:pStyle w:val="Heading3"/>
      </w:pPr>
      <w:bookmarkStart w:id="410" w:name="_Toc320194043"/>
      <w:r>
        <w:t>Binding</w:t>
      </w:r>
      <w:bookmarkEnd w:id="410"/>
    </w:p>
    <w:p w14:paraId="785FCAE4" w14:textId="77777777" w:rsidR="00AC3473" w:rsidRDefault="00AC3473" w:rsidP="00AC3473">
      <w:r>
        <w:t>Block properties may be bound to tags or other elements in the application. The binding options are as follows:</w:t>
      </w:r>
    </w:p>
    <w:p w14:paraId="0DF77E33" w14:textId="77777777" w:rsidR="00EF0FBD" w:rsidRPr="00EF0FBD" w:rsidRDefault="003E0257" w:rsidP="00EF0FBD">
      <w:pPr>
        <w:pStyle w:val="ListParagraph"/>
        <w:numPr>
          <w:ilvl w:val="0"/>
          <w:numId w:val="18"/>
        </w:numPr>
        <w:rPr>
          <w:rFonts w:ascii="Courier" w:hAnsi="Courier"/>
        </w:rPr>
      </w:pPr>
      <w:r w:rsidRPr="003E0257">
        <w:rPr>
          <w:rFonts w:ascii="Courier" w:hAnsi="Courier"/>
        </w:rPr>
        <w:t>NONE</w:t>
      </w:r>
    </w:p>
    <w:p w14:paraId="6AB11742" w14:textId="77777777" w:rsidR="00EF0FBD" w:rsidRPr="00EF0FBD" w:rsidRDefault="003E0257" w:rsidP="00EF0FBD">
      <w:pPr>
        <w:pStyle w:val="ListParagraph"/>
        <w:numPr>
          <w:ilvl w:val="0"/>
          <w:numId w:val="18"/>
        </w:numPr>
        <w:rPr>
          <w:rFonts w:ascii="Courier" w:hAnsi="Courier"/>
        </w:rPr>
      </w:pPr>
      <w:r w:rsidRPr="003E0257">
        <w:rPr>
          <w:rFonts w:ascii="Courier" w:hAnsi="Courier"/>
        </w:rPr>
        <w:t>ENGINE</w:t>
      </w:r>
    </w:p>
    <w:p w14:paraId="26D629AD" w14:textId="77777777" w:rsidR="00EF0FBD" w:rsidRPr="00EF0FBD" w:rsidRDefault="003E0257" w:rsidP="00EF0FBD">
      <w:pPr>
        <w:pStyle w:val="ListParagraph"/>
        <w:numPr>
          <w:ilvl w:val="0"/>
          <w:numId w:val="18"/>
        </w:numPr>
        <w:rPr>
          <w:rFonts w:ascii="Courier" w:hAnsi="Courier"/>
        </w:rPr>
      </w:pPr>
      <w:r w:rsidRPr="003E0257">
        <w:rPr>
          <w:rFonts w:ascii="Courier" w:hAnsi="Courier"/>
        </w:rPr>
        <w:t>TAG_MONITOR</w:t>
      </w:r>
    </w:p>
    <w:p w14:paraId="01099E81" w14:textId="77777777" w:rsidR="00EF0FBD" w:rsidRDefault="003E0257" w:rsidP="00EF0FBD">
      <w:pPr>
        <w:pStyle w:val="ListParagraph"/>
        <w:numPr>
          <w:ilvl w:val="0"/>
          <w:numId w:val="18"/>
        </w:numPr>
        <w:rPr>
          <w:rFonts w:ascii="Courier" w:hAnsi="Courier"/>
        </w:rPr>
      </w:pPr>
      <w:r w:rsidRPr="003E0257">
        <w:rPr>
          <w:rFonts w:ascii="Courier" w:hAnsi="Courier"/>
        </w:rPr>
        <w:t>TAG_READ</w:t>
      </w:r>
    </w:p>
    <w:p w14:paraId="6912675E" w14:textId="77777777" w:rsidR="00E11D91" w:rsidRPr="00EF0FBD" w:rsidRDefault="00E11D91" w:rsidP="00EF0FBD">
      <w:pPr>
        <w:pStyle w:val="ListParagraph"/>
        <w:numPr>
          <w:ilvl w:val="0"/>
          <w:numId w:val="18"/>
        </w:numPr>
        <w:rPr>
          <w:rFonts w:ascii="Courier" w:hAnsi="Courier"/>
        </w:rPr>
      </w:pPr>
      <w:r>
        <w:rPr>
          <w:rFonts w:ascii="Courier" w:hAnsi="Courier"/>
        </w:rPr>
        <w:t>TAG_READWRITE</w:t>
      </w:r>
    </w:p>
    <w:p w14:paraId="02147D4F" w14:textId="77777777" w:rsidR="00EF0FBD" w:rsidRPr="00EF0FBD" w:rsidRDefault="003E0257" w:rsidP="00EF0FBD">
      <w:pPr>
        <w:pStyle w:val="ListParagraph"/>
        <w:numPr>
          <w:ilvl w:val="0"/>
          <w:numId w:val="18"/>
        </w:numPr>
        <w:rPr>
          <w:rFonts w:ascii="Courier" w:hAnsi="Courier"/>
        </w:rPr>
      </w:pPr>
      <w:r w:rsidRPr="003E0257">
        <w:rPr>
          <w:rFonts w:ascii="Courier" w:hAnsi="Courier"/>
        </w:rPr>
        <w:t>TAG_WRITE</w:t>
      </w:r>
    </w:p>
    <w:p w14:paraId="6717FDD0" w14:textId="77777777" w:rsidR="00AC3473" w:rsidRDefault="00AC3473" w:rsidP="00AC3473"/>
    <w:p w14:paraId="1E7104A9" w14:textId="77777777" w:rsidR="002C3BA0" w:rsidRDefault="00AC3473" w:rsidP="00AC3473">
      <w:r>
        <w:t xml:space="preserve">Except for properties that are pre-defined as bound </w:t>
      </w:r>
      <w:r w:rsidR="00B03C83">
        <w:t xml:space="preserve">to </w:t>
      </w:r>
      <w:r>
        <w:t xml:space="preserve">the </w:t>
      </w:r>
      <w:r w:rsidR="00B03C83" w:rsidRPr="003E0257">
        <w:rPr>
          <w:rFonts w:ascii="Courier" w:hAnsi="Courier"/>
        </w:rPr>
        <w:t>ENGIN</w:t>
      </w:r>
      <w:r w:rsidR="00B03C83">
        <w:rPr>
          <w:rFonts w:ascii="Courier" w:hAnsi="Courier"/>
        </w:rPr>
        <w:t>E</w:t>
      </w:r>
      <w:r w:rsidR="002C3BA0">
        <w:t xml:space="preserve"> or </w:t>
      </w:r>
      <w:r w:rsidR="002A172D" w:rsidRPr="002A172D">
        <w:rPr>
          <w:rFonts w:ascii="Courier" w:hAnsi="Courier"/>
        </w:rPr>
        <w:t>OPTION</w:t>
      </w:r>
      <w:r>
        <w:t xml:space="preserve">, the binding </w:t>
      </w:r>
      <w:r w:rsidR="00EF0FBD">
        <w:t>definition can be changed dynamically via the property editor.</w:t>
      </w:r>
      <w:r w:rsidR="00B03C83">
        <w:t xml:space="preserve"> </w:t>
      </w:r>
    </w:p>
    <w:p w14:paraId="70CC87AE" w14:textId="77777777" w:rsidR="002C3BA0" w:rsidRDefault="002C3BA0" w:rsidP="00AC3473"/>
    <w:p w14:paraId="717E1891" w14:textId="77777777" w:rsidR="00AC3473" w:rsidRDefault="00B03C83" w:rsidP="00AC3473">
      <w:r>
        <w:t xml:space="preserve">The </w:t>
      </w:r>
      <w:r w:rsidRPr="003E0257">
        <w:rPr>
          <w:rFonts w:ascii="Courier" w:hAnsi="Courier"/>
        </w:rPr>
        <w:t>ENGIN</w:t>
      </w:r>
      <w:r>
        <w:rPr>
          <w:rFonts w:ascii="Courier" w:hAnsi="Courier"/>
        </w:rPr>
        <w:t>E</w:t>
      </w:r>
      <w:r>
        <w:t xml:space="preserve"> designation is determined exclusively by the block and cannot be changed. That is, once a property is designated as </w:t>
      </w:r>
      <w:r w:rsidRPr="003E0257">
        <w:rPr>
          <w:rFonts w:ascii="Courier" w:hAnsi="Courier"/>
        </w:rPr>
        <w:t>ENGIN</w:t>
      </w:r>
      <w:r>
        <w:rPr>
          <w:rFonts w:ascii="Courier" w:hAnsi="Courier"/>
        </w:rPr>
        <w:t>E</w:t>
      </w:r>
      <w:r>
        <w:t xml:space="preserve"> it cannot be set to a different binding type, nor can a property that is not bound to </w:t>
      </w:r>
      <w:r w:rsidRPr="003E0257">
        <w:rPr>
          <w:rFonts w:ascii="Courier" w:hAnsi="Courier"/>
        </w:rPr>
        <w:t>ENGIN</w:t>
      </w:r>
      <w:r>
        <w:rPr>
          <w:rFonts w:ascii="Courier" w:hAnsi="Courier"/>
        </w:rPr>
        <w:t xml:space="preserve">E </w:t>
      </w:r>
      <w:r>
        <w:t xml:space="preserve">be converted to </w:t>
      </w:r>
      <w:r w:rsidRPr="003E0257">
        <w:rPr>
          <w:rFonts w:ascii="Courier" w:hAnsi="Courier"/>
        </w:rPr>
        <w:t>ENGIN</w:t>
      </w:r>
      <w:r>
        <w:rPr>
          <w:rFonts w:ascii="Courier" w:hAnsi="Courier"/>
        </w:rPr>
        <w:t>E</w:t>
      </w:r>
      <w:r w:rsidR="002C3BA0">
        <w:rPr>
          <w:rFonts w:ascii="Courier" w:hAnsi="Courier"/>
        </w:rPr>
        <w:t xml:space="preserve">. </w:t>
      </w:r>
      <w:r>
        <w:t>Th</w:t>
      </w:r>
      <w:r w:rsidR="002C3BA0">
        <w:t>is</w:t>
      </w:r>
      <w:r>
        <w:t xml:space="preserve"> behavior </w:t>
      </w:r>
      <w:r w:rsidR="002C3BA0">
        <w:t xml:space="preserve">is </w:t>
      </w:r>
      <w:r>
        <w:t>enforced by the property editor.</w:t>
      </w:r>
    </w:p>
    <w:p w14:paraId="0D816458" w14:textId="77777777" w:rsidR="002C3BA0" w:rsidRDefault="002C3BA0" w:rsidP="00AC3473"/>
    <w:p w14:paraId="37F34C93" w14:textId="77777777" w:rsidR="007574A6" w:rsidRDefault="002C3BA0">
      <w:r>
        <w:t xml:space="preserve">In a similar way, the </w:t>
      </w:r>
      <w:r w:rsidRPr="002C3BA0">
        <w:rPr>
          <w:rFonts w:ascii="Courier" w:hAnsi="Courier"/>
        </w:rPr>
        <w:t>OPTION</w:t>
      </w:r>
      <w:r>
        <w:rPr>
          <w:rFonts w:ascii="Courier" w:hAnsi="Courier"/>
        </w:rPr>
        <w:t xml:space="preserve"> </w:t>
      </w:r>
      <w:r>
        <w:t>binding contains a fixed list of options known to the block and cannot be changed.</w:t>
      </w:r>
    </w:p>
    <w:p w14:paraId="0BCD7D9F" w14:textId="77777777" w:rsidR="00706DCA" w:rsidRDefault="00706DCA" w:rsidP="002C3BA0"/>
    <w:p w14:paraId="6558E48C" w14:textId="77777777" w:rsidR="00706DCA" w:rsidRDefault="002C3BA0" w:rsidP="00706DCA">
      <w:r>
        <w:t xml:space="preserve">The value of any property </w:t>
      </w:r>
      <w:r w:rsidR="00706DCA">
        <w:t xml:space="preserve">can, optionally, be displayed in the Designer in proximity to the block. </w:t>
      </w:r>
      <w:r>
        <w:t xml:space="preserve">The relative position </w:t>
      </w:r>
      <w:r w:rsidR="00706DCA">
        <w:t xml:space="preserve">of the display </w:t>
      </w:r>
      <w:r>
        <w:t xml:space="preserve">to the block </w:t>
      </w:r>
      <w:r w:rsidR="00706DCA">
        <w:t xml:space="preserve">is editable via the </w:t>
      </w:r>
      <w:r>
        <w:t xml:space="preserve">property </w:t>
      </w:r>
      <w:r w:rsidR="00706DCA">
        <w:lastRenderedPageBreak/>
        <w:t xml:space="preserve">editor. </w:t>
      </w:r>
      <w:r>
        <w:t xml:space="preserve">Properties that have an </w:t>
      </w:r>
      <w:r w:rsidRPr="003E0257">
        <w:rPr>
          <w:rFonts w:ascii="Courier" w:hAnsi="Courier"/>
        </w:rPr>
        <w:t>ENGIN</w:t>
      </w:r>
      <w:r>
        <w:rPr>
          <w:rFonts w:ascii="Courier" w:hAnsi="Courier"/>
        </w:rPr>
        <w:t xml:space="preserve">E </w:t>
      </w:r>
      <w:r>
        <w:t>binding are of particular interest as they reflect some internal state of the block and will</w:t>
      </w:r>
      <w:r w:rsidR="00706DCA">
        <w:t xml:space="preserve"> update dynamically</w:t>
      </w:r>
      <w:r>
        <w:t xml:space="preserve"> as the block executes</w:t>
      </w:r>
      <w:r w:rsidR="00706DCA">
        <w:t>.</w:t>
      </w:r>
    </w:p>
    <w:p w14:paraId="1E44BA02" w14:textId="77777777" w:rsidR="00706DCA" w:rsidRDefault="00706DCA" w:rsidP="00AC3473"/>
    <w:p w14:paraId="732C8901" w14:textId="22E1228C" w:rsidR="00CE035D" w:rsidRDefault="00CE035D" w:rsidP="00CE035D">
      <w:pPr>
        <w:pStyle w:val="Heading3"/>
        <w:rPr>
          <w:ins w:id="411" w:author="Chuck Coughlin" w:date="2015-11-24T10:38:00Z"/>
        </w:rPr>
      </w:pPr>
      <w:bookmarkStart w:id="412" w:name="_Toc320194044"/>
      <w:ins w:id="413" w:author="Chuck Coughlin" w:date="2015-11-24T10:38:00Z">
        <w:r>
          <w:t>Activity Log</w:t>
        </w:r>
        <w:bookmarkEnd w:id="412"/>
      </w:ins>
    </w:p>
    <w:p w14:paraId="0E90DF5B" w14:textId="1E4884A4" w:rsidR="00CE035D" w:rsidRDefault="00CE035D" w:rsidP="00CE035D">
      <w:pPr>
        <w:rPr>
          <w:ins w:id="414" w:author="Chuck Coughlin" w:date="2015-11-24T10:41:00Z"/>
        </w:rPr>
      </w:pPr>
      <w:ins w:id="415" w:author="Chuck Coughlin" w:date="2015-11-24T10:38:00Z">
        <w:r>
          <w:t xml:space="preserve">Every block has the potential to record a list of activities in a fixed-size buffer. Initially this capability is disabled. It can be </w:t>
        </w:r>
      </w:ins>
      <w:ins w:id="416" w:author="Chuck Coughlin" w:date="2015-11-24T10:41:00Z">
        <w:r>
          <w:t>activated</w:t>
        </w:r>
      </w:ins>
      <w:ins w:id="417" w:author="Chuck Coughlin" w:date="2015-11-24T10:38:00Z">
        <w:r>
          <w:t xml:space="preserve"> simply by editing the block</w:t>
        </w:r>
      </w:ins>
      <w:ins w:id="418" w:author="Chuck Coughlin" w:date="2015-11-24T10:39:00Z">
        <w:r>
          <w:t xml:space="preserve">’s </w:t>
        </w:r>
        <w:r w:rsidRPr="00CE035D">
          <w:rPr>
            <w:rFonts w:ascii="Courier" w:hAnsi="Courier"/>
            <w:sz w:val="22"/>
            <w:szCs w:val="22"/>
            <w:rPrChange w:id="419" w:author="Chuck Coughlin" w:date="2015-11-24T10:40:00Z">
              <w:rPr/>
            </w:rPrChange>
          </w:rPr>
          <w:t>ActivityBufferSize</w:t>
        </w:r>
        <w:r>
          <w:t xml:space="preserve"> property, setting the value to something greater than zero.</w:t>
        </w:r>
      </w:ins>
    </w:p>
    <w:p w14:paraId="5CEE323B" w14:textId="77777777" w:rsidR="00CE035D" w:rsidRDefault="00CE035D" w:rsidP="00CE035D">
      <w:pPr>
        <w:rPr>
          <w:ins w:id="420" w:author="Chuck Coughlin" w:date="2015-11-24T10:41:00Z"/>
        </w:rPr>
      </w:pPr>
    </w:p>
    <w:p w14:paraId="3909D9A0" w14:textId="43ACDCA5" w:rsidR="00CE035D" w:rsidRDefault="00CE035D" w:rsidP="00CE035D">
      <w:pPr>
        <w:rPr>
          <w:ins w:id="421" w:author="Chuck Coughlin" w:date="2015-11-24T10:43:00Z"/>
        </w:rPr>
      </w:pPr>
      <w:ins w:id="422" w:author="Chuck Coughlin" w:date="2015-11-24T10:41:00Z">
        <w:r>
          <w:t>Contents of the log are available in the “</w:t>
        </w:r>
        <w:r w:rsidRPr="00CE035D">
          <w:rPr>
            <w:i/>
            <w:rPrChange w:id="423" w:author="Chuck Coughlin" w:date="2015-11-24T10:42:00Z">
              <w:rPr/>
            </w:rPrChange>
          </w:rPr>
          <w:t>View Internal State</w:t>
        </w:r>
      </w:ins>
      <w:ins w:id="424" w:author="Chuck Coughlin" w:date="2015-11-24T10:42:00Z">
        <w:r>
          <w:t xml:space="preserve">” popup menu on the block. Activities </w:t>
        </w:r>
      </w:ins>
      <w:ins w:id="425" w:author="Chuck Coughlin" w:date="2015-11-24T10:43:00Z">
        <w:r>
          <w:t>that</w:t>
        </w:r>
      </w:ins>
      <w:ins w:id="426" w:author="Chuck Coughlin" w:date="2015-11-24T10:42:00Z">
        <w:r>
          <w:t xml:space="preserve"> are logged </w:t>
        </w:r>
      </w:ins>
      <w:ins w:id="427" w:author="Chuck Coughlin" w:date="2015-11-24T10:43:00Z">
        <w:r>
          <w:t>include:</w:t>
        </w:r>
      </w:ins>
    </w:p>
    <w:p w14:paraId="71CB6E56" w14:textId="77777777" w:rsidR="00CE035D" w:rsidRDefault="00CE035D" w:rsidP="00CE035D">
      <w:pPr>
        <w:rPr>
          <w:ins w:id="428" w:author="Chuck Coughlin" w:date="2015-11-24T10:43:00Z"/>
        </w:rPr>
      </w:pPr>
    </w:p>
    <w:p w14:paraId="61E82D0B" w14:textId="4F20DA2C" w:rsidR="00CE035D" w:rsidRPr="00EF0FBD" w:rsidRDefault="00CE035D" w:rsidP="00CE035D">
      <w:pPr>
        <w:pStyle w:val="ListParagraph"/>
        <w:numPr>
          <w:ilvl w:val="0"/>
          <w:numId w:val="18"/>
        </w:numPr>
        <w:rPr>
          <w:ins w:id="429" w:author="Chuck Coughlin" w:date="2015-11-24T10:43:00Z"/>
          <w:rFonts w:ascii="Courier" w:hAnsi="Courier"/>
        </w:rPr>
      </w:pPr>
      <w:ins w:id="430" w:author="Chuck Coughlin" w:date="2015-11-24T10:44:00Z">
        <w:r>
          <w:rPr>
            <w:rFonts w:ascii="Courier" w:hAnsi="Courier"/>
          </w:rPr>
          <w:t>RESET – marks a reset action on the block</w:t>
        </w:r>
      </w:ins>
    </w:p>
    <w:p w14:paraId="2314F695" w14:textId="29F805B0" w:rsidR="00CE035D" w:rsidRPr="00EF0FBD" w:rsidRDefault="00CE035D" w:rsidP="00CE035D">
      <w:pPr>
        <w:pStyle w:val="ListParagraph"/>
        <w:numPr>
          <w:ilvl w:val="0"/>
          <w:numId w:val="18"/>
        </w:numPr>
        <w:rPr>
          <w:ins w:id="431" w:author="Chuck Coughlin" w:date="2015-11-24T10:43:00Z"/>
          <w:rFonts w:ascii="Courier" w:hAnsi="Courier"/>
        </w:rPr>
      </w:pPr>
      <w:ins w:id="432" w:author="Chuck Coughlin" w:date="2015-11-24T10:44:00Z">
        <w:r>
          <w:rPr>
            <w:rFonts w:ascii="Courier" w:hAnsi="Courier"/>
          </w:rPr>
          <w:t>STATE – records an internal block state change</w:t>
        </w:r>
      </w:ins>
    </w:p>
    <w:p w14:paraId="2454BD20" w14:textId="6AE28946" w:rsidR="00CE035D" w:rsidRPr="00CE035D" w:rsidRDefault="00CE035D">
      <w:pPr>
        <w:pStyle w:val="ListParagraph"/>
        <w:numPr>
          <w:ilvl w:val="0"/>
          <w:numId w:val="18"/>
        </w:numPr>
        <w:rPr>
          <w:ins w:id="433" w:author="Chuck Coughlin" w:date="2015-11-24T10:43:00Z"/>
          <w:rFonts w:ascii="Courier" w:hAnsi="Courier"/>
          <w:rPrChange w:id="434" w:author="Chuck Coughlin" w:date="2015-11-24T10:45:00Z">
            <w:rPr>
              <w:ins w:id="435" w:author="Chuck Coughlin" w:date="2015-11-24T10:43:00Z"/>
            </w:rPr>
          </w:rPrChange>
        </w:rPr>
        <w:pPrChange w:id="436" w:author="Chuck Coughlin" w:date="2015-11-24T10:45:00Z">
          <w:pPr/>
        </w:pPrChange>
      </w:pPr>
      <w:ins w:id="437" w:author="Chuck Coughlin" w:date="2015-11-24T10:45:00Z">
        <w:r w:rsidRPr="00CE035D">
          <w:rPr>
            <w:rFonts w:ascii="Courier" w:hAnsi="Courier"/>
            <w:i/>
            <w:rPrChange w:id="438" w:author="Chuck Coughlin" w:date="2015-11-24T10:45:00Z">
              <w:rPr>
                <w:rFonts w:ascii="Courier" w:hAnsi="Courier"/>
              </w:rPr>
            </w:rPrChange>
          </w:rPr>
          <w:t>p</w:t>
        </w:r>
      </w:ins>
      <w:ins w:id="439" w:author="Chuck Coughlin" w:date="2015-11-24T10:44:00Z">
        <w:r w:rsidRPr="00CE035D">
          <w:rPr>
            <w:rFonts w:ascii="Courier" w:hAnsi="Courier"/>
            <w:i/>
            <w:rPrChange w:id="440" w:author="Chuck Coughlin" w:date="2015-11-24T10:45:00Z">
              <w:rPr>
                <w:rFonts w:ascii="Courier" w:hAnsi="Courier"/>
              </w:rPr>
            </w:rPrChange>
          </w:rPr>
          <w:t>ort</w:t>
        </w:r>
        <w:r>
          <w:rPr>
            <w:rFonts w:ascii="Courier" w:hAnsi="Courier"/>
          </w:rPr>
          <w:t xml:space="preserve"> – records data propagated on </w:t>
        </w:r>
      </w:ins>
      <w:ins w:id="441" w:author="Chuck Coughlin" w:date="2015-11-24T10:45:00Z">
        <w:r>
          <w:rPr>
            <w:rFonts w:ascii="Courier" w:hAnsi="Courier"/>
          </w:rPr>
          <w:t>the named</w:t>
        </w:r>
      </w:ins>
      <w:ins w:id="442" w:author="Chuck Coughlin" w:date="2015-11-24T10:44:00Z">
        <w:r>
          <w:rPr>
            <w:rFonts w:ascii="Courier" w:hAnsi="Courier"/>
          </w:rPr>
          <w:t xml:space="preserve"> output port</w:t>
        </w:r>
      </w:ins>
    </w:p>
    <w:p w14:paraId="3C347658" w14:textId="77777777" w:rsidR="00CE035D" w:rsidRDefault="00CE035D" w:rsidP="00CE035D">
      <w:pPr>
        <w:rPr>
          <w:ins w:id="443" w:author="Chuck Coughlin" w:date="2015-11-24T10:43:00Z"/>
        </w:rPr>
      </w:pPr>
    </w:p>
    <w:p w14:paraId="59997524" w14:textId="6F2FBFB1" w:rsidR="00CE035D" w:rsidRDefault="00CE035D" w:rsidP="00CE035D">
      <w:pPr>
        <w:rPr>
          <w:ins w:id="444" w:author="Chuck Coughlin" w:date="2015-11-24T10:38:00Z"/>
        </w:rPr>
      </w:pPr>
      <w:ins w:id="445" w:author="Chuck Coughlin" w:date="2015-11-24T10:43:00Z">
        <w:r>
          <w:t>Additional activites may be available on specific classes of blocks.</w:t>
        </w:r>
      </w:ins>
    </w:p>
    <w:p w14:paraId="4DA0AED3" w14:textId="77777777" w:rsidR="0013789B" w:rsidRDefault="0013789B" w:rsidP="0013789B">
      <w:pPr>
        <w:pStyle w:val="Heading2"/>
      </w:pPr>
      <w:bookmarkStart w:id="446" w:name="_Toc320194045"/>
      <w:r>
        <w:t>Propert</w:t>
      </w:r>
      <w:r w:rsidR="00431E80">
        <w:t>y Editor</w:t>
      </w:r>
      <w:bookmarkEnd w:id="446"/>
    </w:p>
    <w:p w14:paraId="285FB529" w14:textId="77777777" w:rsidR="00380479" w:rsidRDefault="00380479" w:rsidP="00380479">
      <w:r>
        <w:t xml:space="preserve">Whenever a block is selected, an editor for its properties appears in a Designer (Wicket) window. The editor displays read-only block attributes, and then </w:t>
      </w:r>
      <w:r w:rsidR="00625FF0">
        <w:t xml:space="preserve">a </w:t>
      </w:r>
      <w:r>
        <w:t xml:space="preserve">panel for each custom property.  </w:t>
      </w:r>
      <w:r w:rsidR="00625FF0">
        <w:t>When edited</w:t>
      </w:r>
      <w:r>
        <w:t xml:space="preserve">, the block properties are </w:t>
      </w:r>
      <w:r w:rsidR="00625FF0">
        <w:t xml:space="preserve">immediately </w:t>
      </w:r>
      <w:r>
        <w:t>transmitted to the Gateway</w:t>
      </w:r>
      <w:r w:rsidR="00625FF0">
        <w:t>.</w:t>
      </w:r>
    </w:p>
    <w:p w14:paraId="7AB5BDEF" w14:textId="77777777" w:rsidR="00380479" w:rsidRDefault="00380479" w:rsidP="00380479"/>
    <w:p w14:paraId="29446413" w14:textId="77777777" w:rsidR="00380479" w:rsidRDefault="00380479" w:rsidP="00380479">
      <w:r>
        <w:t xml:space="preserve">Note: Entries into a text field are not recorded until an </w:t>
      </w:r>
      <w:r w:rsidRPr="00380479">
        <w:rPr>
          <w:rFonts w:ascii="Courier" w:hAnsi="Courier"/>
        </w:rPr>
        <w:t>ENTER</w:t>
      </w:r>
      <w:r>
        <w:t xml:space="preserve"> is typed.</w:t>
      </w:r>
    </w:p>
    <w:p w14:paraId="3FBFF642" w14:textId="77777777" w:rsidR="004D29D2" w:rsidRDefault="004D29D2" w:rsidP="00E6644D"/>
    <w:p w14:paraId="42571526" w14:textId="77777777" w:rsidR="00D23575" w:rsidRDefault="00FA587D" w:rsidP="00380479">
      <w:pPr>
        <w:jc w:val="center"/>
      </w:pPr>
      <w:r>
        <w:rPr>
          <w:noProof/>
        </w:rPr>
        <w:drawing>
          <wp:inline distT="0" distB="0" distL="0" distR="0" wp14:anchorId="2C792598" wp14:editId="3EA404F2">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14:paraId="21D31E1C" w14:textId="77777777" w:rsidR="000E29AF" w:rsidRDefault="000E29AF" w:rsidP="00E6644D"/>
    <w:p w14:paraId="3B36E0B4" w14:textId="77777777" w:rsidR="000E29AF" w:rsidRDefault="000E29AF" w:rsidP="000E29AF">
      <w:pPr>
        <w:pStyle w:val="Caption"/>
        <w:jc w:val="center"/>
      </w:pPr>
      <w:r>
        <w:lastRenderedPageBreak/>
        <w:t xml:space="preserve">Figure </w:t>
      </w:r>
      <w:r w:rsidR="00EC46D9">
        <w:fldChar w:fldCharType="begin"/>
      </w:r>
      <w:r w:rsidR="00143FD8">
        <w:instrText xml:space="preserve"> SEQ Figure \* ARABIC </w:instrText>
      </w:r>
      <w:r w:rsidR="00EC46D9">
        <w:fldChar w:fldCharType="separate"/>
      </w:r>
      <w:r w:rsidR="00C57EC8">
        <w:rPr>
          <w:noProof/>
        </w:rPr>
        <w:t>9</w:t>
      </w:r>
      <w:r w:rsidR="00EC46D9">
        <w:rPr>
          <w:noProof/>
        </w:rPr>
        <w:fldChar w:fldCharType="end"/>
      </w:r>
      <w:r>
        <w:t xml:space="preserve"> – </w:t>
      </w:r>
      <w:r w:rsidR="009E20B7">
        <w:t>Properties Editor</w:t>
      </w:r>
    </w:p>
    <w:p w14:paraId="43572CA3" w14:textId="77777777" w:rsidR="00D23575" w:rsidRDefault="00D23575" w:rsidP="00E6644D"/>
    <w:p w14:paraId="02583B7D" w14:textId="77777777" w:rsidR="00FD1D0F" w:rsidRPr="00E16D42" w:rsidRDefault="00FD1D0F" w:rsidP="00FD1D0F">
      <w:pPr>
        <w:pStyle w:val="Heading2"/>
      </w:pPr>
      <w:bookmarkStart w:id="447" w:name="_Toc320194046"/>
      <w:r>
        <w:t>Connections</w:t>
      </w:r>
      <w:bookmarkEnd w:id="447"/>
    </w:p>
    <w:p w14:paraId="0DEEEED3" w14:textId="77777777" w:rsidR="00FD1D0F" w:rsidRDefault="00FD1D0F" w:rsidP="00FD1D0F"/>
    <w:p w14:paraId="224CC1EA" w14:textId="77777777" w:rsidR="00FD1D0F" w:rsidRPr="00143FD8" w:rsidRDefault="00FD1D0F" w:rsidP="00FD1D0F">
      <w:r w:rsidRPr="009578AB">
        <w:t>There are four types of connections:</w:t>
      </w:r>
    </w:p>
    <w:p w14:paraId="75B7ED65" w14:textId="77777777" w:rsidR="00FD1D0F" w:rsidRPr="00EF0FBD" w:rsidRDefault="003E0257" w:rsidP="00FD1D0F">
      <w:pPr>
        <w:pStyle w:val="ListParagraph"/>
        <w:numPr>
          <w:ilvl w:val="0"/>
          <w:numId w:val="18"/>
        </w:numPr>
      </w:pPr>
      <w:r w:rsidRPr="003E0257">
        <w:t>Numerical (data)</w:t>
      </w:r>
    </w:p>
    <w:p w14:paraId="2C1B2F28" w14:textId="77777777" w:rsidR="00FD1D0F" w:rsidRPr="00EF0FBD" w:rsidRDefault="003E0257" w:rsidP="00FD1D0F">
      <w:pPr>
        <w:pStyle w:val="ListParagraph"/>
        <w:numPr>
          <w:ilvl w:val="0"/>
          <w:numId w:val="18"/>
        </w:numPr>
      </w:pPr>
      <w:r w:rsidRPr="003E0257">
        <w:t>Truth-value (true,false,unknown)</w:t>
      </w:r>
    </w:p>
    <w:p w14:paraId="29ECE7ED" w14:textId="77777777" w:rsidR="00FD1D0F" w:rsidRPr="00EF0FBD" w:rsidRDefault="003E0257" w:rsidP="00FD1D0F">
      <w:pPr>
        <w:pStyle w:val="ListParagraph"/>
        <w:numPr>
          <w:ilvl w:val="0"/>
          <w:numId w:val="18"/>
        </w:numPr>
      </w:pPr>
      <w:r w:rsidRPr="003E0257">
        <w:t>Control (signal)</w:t>
      </w:r>
    </w:p>
    <w:p w14:paraId="008A3323" w14:textId="77777777" w:rsidR="00FD1D0F" w:rsidRPr="00EF0FBD" w:rsidRDefault="003E0257" w:rsidP="00FD1D0F">
      <w:pPr>
        <w:pStyle w:val="ListParagraph"/>
        <w:numPr>
          <w:ilvl w:val="0"/>
          <w:numId w:val="18"/>
        </w:numPr>
      </w:pPr>
      <w:r w:rsidRPr="003E0257">
        <w:t>Text (diagnoses, recommendations)</w:t>
      </w:r>
    </w:p>
    <w:p w14:paraId="50D8767E" w14:textId="77777777" w:rsidR="00E6644D" w:rsidRPr="00E16D42" w:rsidRDefault="00FD1D0F" w:rsidP="00E6644D">
      <w:pPr>
        <w:pStyle w:val="Heading2"/>
      </w:pPr>
      <w:bookmarkStart w:id="448" w:name="_Toc320194047"/>
      <w:r>
        <w:t>Transmit/Receive</w:t>
      </w:r>
      <w:bookmarkEnd w:id="448"/>
    </w:p>
    <w:p w14:paraId="1B46A322" w14:textId="77777777" w:rsidR="004D29D2" w:rsidRDefault="004D29D2" w:rsidP="00E6644D"/>
    <w:p w14:paraId="7FED08BE" w14:textId="44027B98" w:rsidR="00CC3EE0" w:rsidRDefault="00756E74" w:rsidP="00E6644D">
      <w:r>
        <w:t xml:space="preserve">The ability to send and receive signals is a design-time configurable property of a block. Blocks enabled to receive </w:t>
      </w:r>
      <w:r w:rsidR="0072477A">
        <w:t xml:space="preserve">broadcast </w:t>
      </w:r>
      <w:r>
        <w:t xml:space="preserve">signals are marked with a receiver “badge”. Blocks that send signals are similarly marked with a transmitter badge. </w:t>
      </w:r>
    </w:p>
    <w:p w14:paraId="43756679" w14:textId="77777777" w:rsidR="00F56A78" w:rsidRDefault="003A441B">
      <w:pPr>
        <w:jc w:val="center"/>
      </w:pPr>
      <w:r>
        <w:rPr>
          <w:noProof/>
        </w:rPr>
        <w:drawing>
          <wp:inline distT="0" distB="0" distL="0" distR="0" wp14:anchorId="355E91C1" wp14:editId="080A6ACA">
            <wp:extent cx="3189605" cy="1095375"/>
            <wp:effectExtent l="25400" t="0" r="1079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189605" cy="1095375"/>
                    </a:xfrm>
                    <a:prstGeom prst="rect">
                      <a:avLst/>
                    </a:prstGeom>
                    <a:noFill/>
                    <a:ln w="9525">
                      <a:noFill/>
                      <a:miter lim="800000"/>
                      <a:headEnd/>
                      <a:tailEnd/>
                    </a:ln>
                  </pic:spPr>
                </pic:pic>
              </a:graphicData>
            </a:graphic>
          </wp:inline>
        </w:drawing>
      </w:r>
    </w:p>
    <w:p w14:paraId="09E8F6C5" w14:textId="77777777" w:rsidR="00CC3EE0" w:rsidRDefault="00CC3EE0" w:rsidP="00CC3EE0">
      <w:pPr>
        <w:pStyle w:val="Caption"/>
        <w:jc w:val="center"/>
      </w:pPr>
    </w:p>
    <w:p w14:paraId="494F89A1" w14:textId="77777777" w:rsidR="00CC3EE0" w:rsidRDefault="00CC3EE0" w:rsidP="00CC3EE0">
      <w:pPr>
        <w:pStyle w:val="Caption"/>
        <w:jc w:val="center"/>
      </w:pPr>
      <w:r>
        <w:t xml:space="preserve">Figure </w:t>
      </w:r>
      <w:r w:rsidR="00EC46D9">
        <w:fldChar w:fldCharType="begin"/>
      </w:r>
      <w:r>
        <w:instrText xml:space="preserve"> SEQ Figure \* ARABIC </w:instrText>
      </w:r>
      <w:r w:rsidR="00EC46D9">
        <w:fldChar w:fldCharType="separate"/>
      </w:r>
      <w:r w:rsidR="00C57EC8">
        <w:rPr>
          <w:noProof/>
        </w:rPr>
        <w:t>10</w:t>
      </w:r>
      <w:r w:rsidR="00EC46D9">
        <w:rPr>
          <w:noProof/>
        </w:rPr>
        <w:fldChar w:fldCharType="end"/>
      </w:r>
      <w:r>
        <w:t xml:space="preserve"> – Receive/transmit Badges</w:t>
      </w:r>
    </w:p>
    <w:p w14:paraId="00050E71" w14:textId="0D010025" w:rsidR="00A62ADF" w:rsidRDefault="00A62ADF" w:rsidP="00A62ADF">
      <w:pPr>
        <w:pStyle w:val="Heading3"/>
      </w:pPr>
      <w:bookmarkStart w:id="449" w:name="_Toc320194048"/>
      <w:r>
        <w:t>Signals</w:t>
      </w:r>
      <w:bookmarkEnd w:id="449"/>
    </w:p>
    <w:p w14:paraId="2670B286" w14:textId="77777777" w:rsidR="00CC3EE0" w:rsidRDefault="00756E74" w:rsidP="00E6644D">
      <w:r>
        <w:t>Signals are commands that can be used to control block state, e.g. “start” or “reset”. In addition to originating from blocks within a diagram, signals can be sent from</w:t>
      </w:r>
      <w:r w:rsidR="008C2570">
        <w:t xml:space="preserve"> the</w:t>
      </w:r>
      <w:r>
        <w:t xml:space="preserve"> </w:t>
      </w:r>
      <w:r w:rsidR="008C2570">
        <w:t xml:space="preserve">outside, e.g. from a Vision window. </w:t>
      </w:r>
      <w:r w:rsidR="00CC3EE0">
        <w:t xml:space="preserve"> Signals have a property of “scope” that determines the collection of blocks to which they may be delivered.</w:t>
      </w:r>
    </w:p>
    <w:p w14:paraId="4C7D74B4" w14:textId="77777777" w:rsidR="00CC3EE0" w:rsidRDefault="00CC3EE0" w:rsidP="00E6644D"/>
    <w:p w14:paraId="03F2F5CF" w14:textId="77777777" w:rsidR="00CC3EE0" w:rsidRPr="00143FD8" w:rsidRDefault="00CC3EE0" w:rsidP="00CC3EE0">
      <w:r w:rsidRPr="009578AB">
        <w:t xml:space="preserve">There are </w:t>
      </w:r>
      <w:r>
        <w:t>four scoping levels</w:t>
      </w:r>
      <w:r w:rsidRPr="009578AB">
        <w:t>:</w:t>
      </w:r>
    </w:p>
    <w:p w14:paraId="1ACCC691" w14:textId="77777777" w:rsidR="00CC3EE0" w:rsidRPr="00143FD8" w:rsidRDefault="00CC3EE0" w:rsidP="00CC3EE0">
      <w:pPr>
        <w:pStyle w:val="ListParagraph"/>
        <w:numPr>
          <w:ilvl w:val="0"/>
          <w:numId w:val="18"/>
        </w:numPr>
        <w:rPr>
          <w:sz w:val="20"/>
        </w:rPr>
      </w:pPr>
      <w:r>
        <w:rPr>
          <w:sz w:val="20"/>
        </w:rPr>
        <w:t>Local – the signal is delivered only blocks in the diagram from which it originated</w:t>
      </w:r>
    </w:p>
    <w:p w14:paraId="3CEA5D47" w14:textId="77777777" w:rsidR="00C83A46" w:rsidRPr="00143FD8" w:rsidRDefault="00C83A46" w:rsidP="00C83A46">
      <w:pPr>
        <w:pStyle w:val="ListParagraph"/>
        <w:numPr>
          <w:ilvl w:val="0"/>
          <w:numId w:val="18"/>
        </w:numPr>
        <w:rPr>
          <w:sz w:val="20"/>
        </w:rPr>
      </w:pPr>
      <w:r>
        <w:rPr>
          <w:sz w:val="20"/>
        </w:rPr>
        <w:t>Family – the signal is delivered blocks in diagrams in the same family as the originator</w:t>
      </w:r>
    </w:p>
    <w:p w14:paraId="060933E7" w14:textId="77777777" w:rsidR="00C83A46" w:rsidRPr="00143FD8" w:rsidRDefault="00C83A46" w:rsidP="00C83A46">
      <w:pPr>
        <w:pStyle w:val="ListParagraph"/>
        <w:numPr>
          <w:ilvl w:val="0"/>
          <w:numId w:val="18"/>
        </w:numPr>
        <w:rPr>
          <w:sz w:val="20"/>
        </w:rPr>
      </w:pPr>
      <w:r>
        <w:rPr>
          <w:sz w:val="20"/>
        </w:rPr>
        <w:t>Application – the signal is delivered to blocks in diagrams in the same application as the originator</w:t>
      </w:r>
    </w:p>
    <w:p w14:paraId="2A18E6DB" w14:textId="77777777" w:rsidR="00F56A78" w:rsidRDefault="00C83A46">
      <w:pPr>
        <w:pStyle w:val="ListParagraph"/>
        <w:numPr>
          <w:ilvl w:val="0"/>
          <w:numId w:val="18"/>
        </w:numPr>
        <w:rPr>
          <w:sz w:val="20"/>
        </w:rPr>
      </w:pPr>
      <w:r>
        <w:rPr>
          <w:sz w:val="20"/>
        </w:rPr>
        <w:t>Global – the signal is delivered to all blocks (with receiving enabled) in the current project</w:t>
      </w:r>
    </w:p>
    <w:p w14:paraId="48011B92" w14:textId="2251DC68" w:rsidR="00A62ADF" w:rsidRPr="00143FD8" w:rsidRDefault="00A62ADF" w:rsidP="00A62ADF">
      <w:r>
        <w:t>A signal has the following attributes</w:t>
      </w:r>
      <w:r w:rsidRPr="009578AB">
        <w:t>:</w:t>
      </w:r>
    </w:p>
    <w:p w14:paraId="6D8B80E2" w14:textId="44B68409" w:rsidR="00A62ADF" w:rsidRDefault="00A62ADF" w:rsidP="00A62ADF">
      <w:pPr>
        <w:pStyle w:val="ListParagraph"/>
        <w:numPr>
          <w:ilvl w:val="0"/>
          <w:numId w:val="18"/>
        </w:numPr>
        <w:rPr>
          <w:sz w:val="20"/>
        </w:rPr>
      </w:pPr>
      <w:r>
        <w:rPr>
          <w:sz w:val="20"/>
        </w:rPr>
        <w:t xml:space="preserve">Command – </w:t>
      </w:r>
      <w:r w:rsidR="00E217AF">
        <w:rPr>
          <w:sz w:val="20"/>
        </w:rPr>
        <w:t>a string value containing a well-known command</w:t>
      </w:r>
    </w:p>
    <w:p w14:paraId="653BDDBD" w14:textId="1873F1C9" w:rsidR="00E217AF" w:rsidRDefault="00F339B2" w:rsidP="00A62ADF">
      <w:pPr>
        <w:pStyle w:val="ListParagraph"/>
        <w:numPr>
          <w:ilvl w:val="0"/>
          <w:numId w:val="18"/>
        </w:numPr>
        <w:rPr>
          <w:sz w:val="20"/>
        </w:rPr>
      </w:pPr>
      <w:r>
        <w:rPr>
          <w:sz w:val="20"/>
        </w:rPr>
        <w:t>Argument -  a string argument or parameter name</w:t>
      </w:r>
    </w:p>
    <w:p w14:paraId="11DE4E71" w14:textId="67D4CEDA" w:rsidR="00F339B2" w:rsidRDefault="00F339B2" w:rsidP="00A62ADF">
      <w:pPr>
        <w:pStyle w:val="ListParagraph"/>
        <w:numPr>
          <w:ilvl w:val="0"/>
          <w:numId w:val="18"/>
        </w:numPr>
        <w:rPr>
          <w:sz w:val="20"/>
        </w:rPr>
      </w:pPr>
      <w:r>
        <w:rPr>
          <w:sz w:val="20"/>
        </w:rPr>
        <w:t>Payload – an optional payload, a string</w:t>
      </w:r>
    </w:p>
    <w:p w14:paraId="190178B3" w14:textId="73FC2010" w:rsidR="000F127A" w:rsidRPr="00143FD8" w:rsidRDefault="000F127A" w:rsidP="00A62ADF">
      <w:pPr>
        <w:pStyle w:val="ListParagraph"/>
        <w:numPr>
          <w:ilvl w:val="0"/>
          <w:numId w:val="18"/>
        </w:numPr>
        <w:rPr>
          <w:sz w:val="20"/>
        </w:rPr>
      </w:pPr>
      <w:r>
        <w:rPr>
          <w:sz w:val="20"/>
        </w:rPr>
        <w:t>Pattern – a string used by a Receiver block to determine whether or not to process the signal. A ‘*’ configured in the block matches all input. For other types of blocks, the pattern must match the block name.</w:t>
      </w:r>
    </w:p>
    <w:p w14:paraId="460EFCB2" w14:textId="77777777" w:rsidR="00A62ADF" w:rsidRDefault="00A62ADF" w:rsidP="00C519F6">
      <w:pPr>
        <w:pStyle w:val="ListParagraph"/>
        <w:rPr>
          <w:sz w:val="20"/>
        </w:rPr>
      </w:pPr>
    </w:p>
    <w:p w14:paraId="02955CE1" w14:textId="3718E681" w:rsidR="00A62ADF" w:rsidRDefault="00A62ADF" w:rsidP="00A62ADF">
      <w:pPr>
        <w:pStyle w:val="Heading3"/>
      </w:pPr>
      <w:bookmarkStart w:id="450" w:name="_Toc320194049"/>
      <w:r>
        <w:t>Standard Signals</w:t>
      </w:r>
      <w:bookmarkEnd w:id="450"/>
    </w:p>
    <w:p w14:paraId="514FA744" w14:textId="129473A7" w:rsidR="00A62ADF" w:rsidRDefault="00484585">
      <w:r>
        <w:t xml:space="preserve">All blocks are expected to respond to </w:t>
      </w:r>
      <w:r w:rsidR="0072477A">
        <w:t>the following</w:t>
      </w:r>
      <w:r>
        <w:t xml:space="preserve"> </w:t>
      </w:r>
      <w:r w:rsidR="0072477A">
        <w:t xml:space="preserve">signal </w:t>
      </w:r>
      <w:r>
        <w:t>command</w:t>
      </w:r>
      <w:r w:rsidR="0072477A">
        <w:t>s</w:t>
      </w:r>
      <w:r>
        <w:t xml:space="preserve"> </w:t>
      </w:r>
      <w:r w:rsidR="0072477A">
        <w:t>as they arrive on the signal input stub that is present for every block.</w:t>
      </w:r>
      <w:r w:rsidR="004F0CE2">
        <w:t xml:space="preserve"> </w:t>
      </w:r>
    </w:p>
    <w:p w14:paraId="4B6D4626" w14:textId="41F871FD" w:rsidR="0072477A" w:rsidRDefault="0072477A" w:rsidP="0072477A">
      <w:pPr>
        <w:pStyle w:val="ListParagraph"/>
        <w:numPr>
          <w:ilvl w:val="0"/>
          <w:numId w:val="18"/>
        </w:numPr>
        <w:rPr>
          <w:sz w:val="20"/>
        </w:rPr>
      </w:pPr>
      <w:r>
        <w:rPr>
          <w:sz w:val="20"/>
        </w:rPr>
        <w:t>configure – use information in the signal to set a property value. Trigger any evaluations would normally occur.</w:t>
      </w:r>
    </w:p>
    <w:p w14:paraId="0849F5C6" w14:textId="14BE8AD2" w:rsidR="0072477A" w:rsidRPr="00143FD8" w:rsidRDefault="0072477A" w:rsidP="0072477A">
      <w:pPr>
        <w:pStyle w:val="ListParagraph"/>
        <w:numPr>
          <w:ilvl w:val="0"/>
          <w:numId w:val="18"/>
        </w:numPr>
        <w:rPr>
          <w:sz w:val="20"/>
        </w:rPr>
      </w:pPr>
      <w:r>
        <w:rPr>
          <w:sz w:val="20"/>
        </w:rPr>
        <w:t>evaluate – execute the evaluate() method of the block. This may or may not do anything.</w:t>
      </w:r>
    </w:p>
    <w:p w14:paraId="77269ABF" w14:textId="72DDB7D7" w:rsidR="0072477A" w:rsidRPr="00143FD8" w:rsidRDefault="0072477A" w:rsidP="0072477A">
      <w:pPr>
        <w:pStyle w:val="ListParagraph"/>
        <w:numPr>
          <w:ilvl w:val="0"/>
          <w:numId w:val="18"/>
        </w:numPr>
        <w:rPr>
          <w:sz w:val="20"/>
        </w:rPr>
      </w:pPr>
      <w:r>
        <w:rPr>
          <w:sz w:val="20"/>
        </w:rPr>
        <w:t>lock – set the block to a locked state. It will not pass any values.</w:t>
      </w:r>
    </w:p>
    <w:p w14:paraId="2F24990E" w14:textId="4F748C44" w:rsidR="0072477A" w:rsidRPr="00143FD8" w:rsidRDefault="0072477A" w:rsidP="0072477A">
      <w:pPr>
        <w:pStyle w:val="ListParagraph"/>
        <w:numPr>
          <w:ilvl w:val="0"/>
          <w:numId w:val="18"/>
        </w:numPr>
        <w:rPr>
          <w:sz w:val="20"/>
        </w:rPr>
      </w:pPr>
      <w:r>
        <w:rPr>
          <w:sz w:val="20"/>
        </w:rPr>
        <w:t>reset – clear any internal storage, set the current state, if appropriate, to UNKNOWN.</w:t>
      </w:r>
    </w:p>
    <w:p w14:paraId="207D5CE1" w14:textId="6B12B3DB" w:rsidR="00A62ADF" w:rsidRPr="00C519F6" w:rsidRDefault="0072477A" w:rsidP="00C519F6">
      <w:pPr>
        <w:pStyle w:val="ListParagraph"/>
        <w:numPr>
          <w:ilvl w:val="0"/>
          <w:numId w:val="18"/>
        </w:numPr>
        <w:rPr>
          <w:sz w:val="20"/>
        </w:rPr>
      </w:pPr>
      <w:r>
        <w:rPr>
          <w:sz w:val="20"/>
        </w:rPr>
        <w:t xml:space="preserve">unlock – </w:t>
      </w:r>
      <w:r w:rsidR="00E217AF">
        <w:rPr>
          <w:sz w:val="20"/>
        </w:rPr>
        <w:t>set the block to an unlocked state</w:t>
      </w:r>
    </w:p>
    <w:p w14:paraId="146D8650" w14:textId="324F2044" w:rsidR="000A4ABA" w:rsidRPr="00E16D42" w:rsidRDefault="000A4ABA" w:rsidP="000A4ABA">
      <w:pPr>
        <w:pStyle w:val="Heading2"/>
      </w:pPr>
      <w:bookmarkStart w:id="451" w:name="_Toc320194050"/>
      <w:r>
        <w:t>Find/Replace</w:t>
      </w:r>
      <w:bookmarkEnd w:id="451"/>
    </w:p>
    <w:p w14:paraId="48C6752B" w14:textId="77777777" w:rsidR="000A4ABA" w:rsidRDefault="000A4ABA" w:rsidP="000A4ABA"/>
    <w:p w14:paraId="10367685" w14:textId="0037B90C" w:rsidR="000A4ABA" w:rsidRDefault="000A4ABA" w:rsidP="000A4ABA">
      <w:r>
        <w:t>The standard Ignition find/replace capabilities have been extended to include the Block Language Toolkit. There are three elements of this feature: finding, replacing and locating.</w:t>
      </w:r>
    </w:p>
    <w:p w14:paraId="1291D8D2" w14:textId="77777777" w:rsidR="000A4ABA" w:rsidRDefault="000A4ABA" w:rsidP="000A4ABA"/>
    <w:p w14:paraId="74C2C325" w14:textId="02D5083E" w:rsidR="000A4ABA" w:rsidRDefault="000A4ABA" w:rsidP="000A4ABA">
      <w:r>
        <w:t>The search may be restricted to any or all of the categories: application names, family names, diagram names, block names, block property names and block property values. In the case of bound properties that search is made on the binding rather than the current value. For example we return a tag path rather than the current value of that tag.</w:t>
      </w:r>
    </w:p>
    <w:p w14:paraId="04DF3A87" w14:textId="77777777" w:rsidR="000A4ABA" w:rsidRDefault="000A4ABA" w:rsidP="000A4ABA"/>
    <w:p w14:paraId="41A9D2AB" w14:textId="60EBEF69" w:rsidR="000A4ABA" w:rsidRDefault="000A4ABA" w:rsidP="000A4ABA">
      <w:r>
        <w:t>The current implementation does not allow editing via the find/replace mechanism. Any edits must be made through the normal Designer interfaces.</w:t>
      </w:r>
    </w:p>
    <w:p w14:paraId="564C812F" w14:textId="77777777" w:rsidR="000A4ABA" w:rsidRDefault="000A4ABA" w:rsidP="000A4ABA"/>
    <w:p w14:paraId="5004D372" w14:textId="700299EB" w:rsidR="000A4ABA" w:rsidRDefault="000A4ABA" w:rsidP="000A4ABA">
      <w:pPr>
        <w:rPr>
          <w:sz w:val="20"/>
        </w:rPr>
      </w:pPr>
      <w:r>
        <w:t>Double-clicking on the icon associated with a discovery will display the diagram containing that element. For this display to appear, the block language toolkit workspace must be already selected in the Designer.</w:t>
      </w:r>
    </w:p>
    <w:p w14:paraId="4A89DA13" w14:textId="77777777" w:rsidR="00472BFF" w:rsidRDefault="00AF42CD">
      <w:pPr>
        <w:pStyle w:val="Heading1"/>
      </w:pPr>
      <w:bookmarkStart w:id="452" w:name="_Toc320194051"/>
      <w:r>
        <w:lastRenderedPageBreak/>
        <w:t>Client</w:t>
      </w:r>
      <w:bookmarkEnd w:id="452"/>
    </w:p>
    <w:p w14:paraId="257FD4B5" w14:textId="77777777"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14:paraId="340FFA5F" w14:textId="77777777" w:rsidR="009E20B7" w:rsidRPr="00DD46D0" w:rsidRDefault="009E20B7" w:rsidP="00AF42CD">
      <w:pPr>
        <w:rPr>
          <w:i/>
        </w:rPr>
      </w:pPr>
    </w:p>
    <w:p w14:paraId="6404E773" w14:textId="77777777"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14:paraId="2B3017EC" w14:textId="77777777" w:rsidR="009D3BEB" w:rsidRDefault="009D3BEB" w:rsidP="009D3BEB">
      <w:pPr>
        <w:pStyle w:val="Heading2"/>
      </w:pPr>
      <w:bookmarkStart w:id="453" w:name="_Toc320194052"/>
      <w:r>
        <w:t>Operator</w:t>
      </w:r>
      <w:bookmarkEnd w:id="453"/>
    </w:p>
    <w:p w14:paraId="6F1276D9" w14:textId="77777777" w:rsidR="009D3BEB" w:rsidRDefault="009D3BEB" w:rsidP="009D3BEB">
      <w:pPr>
        <w:tabs>
          <w:tab w:val="left" w:pos="1650"/>
        </w:tabs>
        <w:spacing w:before="120"/>
      </w:pPr>
      <w:r>
        <w:t>The operator’s view ...</w:t>
      </w:r>
    </w:p>
    <w:p w14:paraId="326652ED" w14:textId="77777777" w:rsidR="009E20B7" w:rsidRDefault="009E20B7" w:rsidP="009E20B7">
      <w:pPr>
        <w:pStyle w:val="Heading2"/>
      </w:pPr>
      <w:bookmarkStart w:id="454" w:name="_Toc320194053"/>
      <w:r>
        <w:t>Engineer</w:t>
      </w:r>
      <w:bookmarkEnd w:id="454"/>
    </w:p>
    <w:p w14:paraId="1A881DC0" w14:textId="77777777" w:rsidR="009E20B7" w:rsidRDefault="009E20B7" w:rsidP="009E20B7">
      <w:pPr>
        <w:tabs>
          <w:tab w:val="left" w:pos="1650"/>
        </w:tabs>
        <w:spacing w:before="120"/>
      </w:pPr>
      <w:r>
        <w:t xml:space="preserve">The engineer’s view </w:t>
      </w:r>
      <w:r w:rsidR="008C2570">
        <w:t>...</w:t>
      </w:r>
    </w:p>
    <w:p w14:paraId="72EA0572" w14:textId="77777777" w:rsidR="009D3BEB" w:rsidRDefault="009E20B7" w:rsidP="009D3BEB">
      <w:pPr>
        <w:pStyle w:val="Heading2"/>
      </w:pPr>
      <w:bookmarkStart w:id="455" w:name="_Toc320194054"/>
      <w:r>
        <w:t>Communication with the Gateway</w:t>
      </w:r>
      <w:bookmarkEnd w:id="455"/>
    </w:p>
    <w:p w14:paraId="16DFD72F" w14:textId="77777777" w:rsidR="00C939B7" w:rsidRDefault="009E20B7" w:rsidP="009D3BEB">
      <w:pPr>
        <w:tabs>
          <w:tab w:val="left" w:pos="1650"/>
        </w:tabs>
        <w:spacing w:before="120"/>
      </w:pPr>
      <w:r>
        <w:t>Event listener ...</w:t>
      </w:r>
    </w:p>
    <w:p w14:paraId="244EE7CA" w14:textId="77777777" w:rsidR="00610C6E" w:rsidRDefault="00610C6E" w:rsidP="00610C6E">
      <w:pPr>
        <w:pStyle w:val="Heading1"/>
        <w:rPr>
          <w:rFonts w:cs="Arial"/>
        </w:rPr>
      </w:pPr>
      <w:bookmarkStart w:id="456" w:name="_Toc320194055"/>
      <w:r>
        <w:rPr>
          <w:rFonts w:cs="Arial"/>
        </w:rPr>
        <w:lastRenderedPageBreak/>
        <w:t>Python</w:t>
      </w:r>
      <w:bookmarkEnd w:id="456"/>
    </w:p>
    <w:p w14:paraId="021EEF54" w14:textId="77777777" w:rsidR="00483B2A" w:rsidRDefault="00E32CE1" w:rsidP="00610C6E">
      <w:pPr>
        <w:tabs>
          <w:tab w:val="left" w:pos="1650"/>
        </w:tabs>
        <w:spacing w:before="120"/>
      </w:pPr>
      <w:r w:rsidRPr="00E32CE1">
        <w:t xml:space="preserve">The toolkit may be extended </w:t>
      </w:r>
      <w:r w:rsidR="00483B2A">
        <w:t>in several important ways via Python. The Python interfaces described in this section are intended as opportunities for the user to develop custom links with the toolkit core. The categories of extensions are as follows:</w:t>
      </w:r>
    </w:p>
    <w:p w14:paraId="77D00CCE" w14:textId="77777777" w:rsidR="00D26FD2" w:rsidRDefault="00E47AC1" w:rsidP="00E47AC1">
      <w:pPr>
        <w:pStyle w:val="List"/>
      </w:pPr>
      <w:r>
        <w:t>Custom Blocks – In addition to the collection of blocks distributed with the toolkit, the user may develop blocks completely</w:t>
      </w:r>
      <w:r w:rsidR="00F9625D">
        <w:t xml:space="preserve"> in Python</w:t>
      </w:r>
      <w:r>
        <w:t>, completely external to the official distribution</w:t>
      </w:r>
      <w:r w:rsidR="00E32CE1" w:rsidRPr="00E32CE1">
        <w:t xml:space="preserve">. Blocks that </w:t>
      </w:r>
      <w:r w:rsidR="005D2BE0">
        <w:t xml:space="preserve">written in this </w:t>
      </w:r>
      <w:r w:rsidR="00D26FD2">
        <w:t>manner</w:t>
      </w:r>
      <w:r w:rsidR="00E32CE1" w:rsidRPr="00E32CE1">
        <w:t xml:space="preserve"> behave within the diagram in the same way as </w:t>
      </w:r>
      <w:r>
        <w:t xml:space="preserve">the </w:t>
      </w:r>
      <w:r w:rsidR="00E32CE1" w:rsidRPr="00E32CE1">
        <w:t xml:space="preserve">blocks </w:t>
      </w:r>
      <w:r w:rsidR="00E11D91">
        <w:t xml:space="preserve">written in Java </w:t>
      </w:r>
      <w:r w:rsidR="00E32CE1" w:rsidRPr="00E32CE1">
        <w:t>that are distributed as part of the BLT module.</w:t>
      </w:r>
      <w:r w:rsidR="003848E2">
        <w:t xml:space="preserve"> </w:t>
      </w:r>
      <w:r w:rsidR="00D26FD2">
        <w:t xml:space="preserve"> </w:t>
      </w:r>
    </w:p>
    <w:p w14:paraId="038829E3" w14:textId="77777777" w:rsidR="00E47AC1" w:rsidRDefault="00E47AC1" w:rsidP="00E47AC1">
      <w:pPr>
        <w:pStyle w:val="List"/>
      </w:pPr>
      <w:r>
        <w:t>Scripting Interface – The toolkit exposes a collection of Python scripts that may be accessed from any Vision widget.</w:t>
      </w:r>
    </w:p>
    <w:p w14:paraId="19BB9500" w14:textId="50481F3C" w:rsidR="00E47AC1" w:rsidRDefault="00E47AC1" w:rsidP="00E47AC1">
      <w:pPr>
        <w:pStyle w:val="List"/>
      </w:pPr>
      <w:r>
        <w:t>Extension functions – The toolkit exposes extension points where the engine calls Python scripts (if they are defined) at specified points in the life cycle of an Application or Famly object.</w:t>
      </w:r>
    </w:p>
    <w:p w14:paraId="4C4FE8EE" w14:textId="77777777" w:rsidR="00472BFF" w:rsidRDefault="00472BFF">
      <w:pPr>
        <w:pStyle w:val="List"/>
        <w:numPr>
          <w:ilvl w:val="0"/>
          <w:numId w:val="0"/>
        </w:numPr>
        <w:ind w:left="360"/>
      </w:pPr>
    </w:p>
    <w:p w14:paraId="30A7DAB0" w14:textId="77777777" w:rsidR="00472BFF" w:rsidRDefault="00E47AC1">
      <w:pPr>
        <w:pStyle w:val="Heading2"/>
      </w:pPr>
      <w:bookmarkStart w:id="457" w:name="_Toc320194056"/>
      <w:r>
        <w:t>Custom Blocks</w:t>
      </w:r>
      <w:bookmarkEnd w:id="457"/>
    </w:p>
    <w:p w14:paraId="327D5ED1" w14:textId="77777777" w:rsidR="00472BFF" w:rsidRDefault="00D23316">
      <w:pPr>
        <w:tabs>
          <w:tab w:val="left" w:pos="1650"/>
        </w:tabs>
        <w:spacing w:before="120"/>
      </w:pPr>
      <w:r>
        <w:t xml:space="preserve">The BLT distribution includes an Eclipse PyDev project with an accompanying </w:t>
      </w:r>
      <w:r w:rsidRPr="003E0257">
        <w:rPr>
          <w:i/>
        </w:rPr>
        <w:t>ant</w:t>
      </w:r>
      <w:r>
        <w:t xml:space="preserve"> build script that installs the Python blocks directly into the Ignitiion installation, making them instantly accessible to Ignition code.  </w:t>
      </w:r>
    </w:p>
    <w:p w14:paraId="0EAB3957" w14:textId="77777777" w:rsidR="00472BFF" w:rsidRDefault="00D23316">
      <w:pPr>
        <w:pStyle w:val="Heading3"/>
      </w:pPr>
      <w:bookmarkStart w:id="458" w:name="_Toc320194057"/>
      <w:r>
        <w:t>Constraints</w:t>
      </w:r>
      <w:bookmarkEnd w:id="458"/>
    </w:p>
    <w:p w14:paraId="59C38809" w14:textId="77777777" w:rsidR="00472BFF" w:rsidRDefault="00D23316">
      <w:pPr>
        <w:pStyle w:val="Heading3"/>
      </w:pPr>
      <w:bookmarkStart w:id="459" w:name="_Toc320194058"/>
      <w:r>
        <w:t>Callbacks</w:t>
      </w:r>
      <w:bookmarkEnd w:id="459"/>
    </w:p>
    <w:p w14:paraId="3D469B69" w14:textId="77777777" w:rsidR="003746F3" w:rsidRDefault="003746F3" w:rsidP="00610C6E">
      <w:pPr>
        <w:tabs>
          <w:tab w:val="left" w:pos="1650"/>
        </w:tabs>
        <w:spacing w:before="120"/>
      </w:pPr>
      <w:r>
        <w:t xml:space="preserve">The utility package </w:t>
      </w:r>
      <w:r w:rsidR="00483B2A">
        <w:rPr>
          <w:rFonts w:ascii="Courier" w:hAnsi="Courier"/>
          <w:sz w:val="22"/>
        </w:rPr>
        <w:t>xom</w:t>
      </w:r>
      <w:r w:rsidRPr="00B910BE">
        <w:rPr>
          <w:rFonts w:ascii="Courier" w:hAnsi="Courier"/>
          <w:sz w:val="22"/>
        </w:rPr>
        <w:t>.ils.blt.utlil</w:t>
      </w:r>
      <w:r>
        <w:t xml:space="preserve"> contains all of the methods defined to interface into the Python classes. These are called from a block class in the engine that serves as a proxy in the Gateway “engine” code.</w:t>
      </w:r>
    </w:p>
    <w:p w14:paraId="58C4D253" w14:textId="77777777" w:rsidR="00B910BE" w:rsidRDefault="00B910BE" w:rsidP="00610C6E">
      <w:pPr>
        <w:tabs>
          <w:tab w:val="left" w:pos="1650"/>
        </w:tabs>
        <w:spacing w:before="120"/>
      </w:pPr>
      <w:r>
        <w:t>The Python interface includes:</w:t>
      </w:r>
    </w:p>
    <w:p w14:paraId="11C5A96D" w14:textId="77777777" w:rsidR="00B910BE" w:rsidRDefault="00B910BE" w:rsidP="00610C6E">
      <w:pPr>
        <w:tabs>
          <w:tab w:val="left" w:pos="1650"/>
        </w:tabs>
        <w:spacing w:before="120"/>
      </w:pPr>
    </w:p>
    <w:p w14:paraId="670163F5"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createBlockInstance</w:t>
      </w:r>
      <w:r w:rsidRPr="003E0257">
        <w:rPr>
          <w:rFonts w:ascii="Monaco" w:hAnsi="Monaco" w:cs="Monaco"/>
          <w:color w:val="000000"/>
          <w:sz w:val="20"/>
          <w:szCs w:val="22"/>
        </w:rPr>
        <w:t>(className,parent,uid,result):</w:t>
      </w:r>
    </w:p>
    <w:p w14:paraId="3B649209"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evaluate</w:t>
      </w:r>
      <w:r w:rsidRPr="003E0257">
        <w:rPr>
          <w:rFonts w:ascii="Monaco" w:hAnsi="Monaco" w:cs="Monaco"/>
          <w:color w:val="000000"/>
          <w:sz w:val="20"/>
          <w:szCs w:val="22"/>
        </w:rPr>
        <w:t>(block):</w:t>
      </w:r>
    </w:p>
    <w:p w14:paraId="1C43298E"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getBlockProperties</w:t>
      </w:r>
      <w:r w:rsidRPr="003E0257">
        <w:rPr>
          <w:rFonts w:ascii="Monaco" w:hAnsi="Monaco" w:cs="Monaco"/>
          <w:color w:val="000000"/>
          <w:sz w:val="20"/>
          <w:szCs w:val="22"/>
        </w:rPr>
        <w:t>(block,properties):</w:t>
      </w:r>
    </w:p>
    <w:p w14:paraId="579DEE99"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getNewBlockInstances</w:t>
      </w:r>
      <w:r w:rsidRPr="003E0257">
        <w:rPr>
          <w:rFonts w:ascii="Monaco" w:hAnsi="Monaco" w:cs="Monaco"/>
          <w:color w:val="000000"/>
          <w:sz w:val="20"/>
          <w:szCs w:val="22"/>
        </w:rPr>
        <w:t>():</w:t>
      </w:r>
    </w:p>
    <w:p w14:paraId="60D73E65"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getNewBlockInstance</w:t>
      </w:r>
      <w:r w:rsidRPr="003E0257">
        <w:rPr>
          <w:rFonts w:ascii="Monaco" w:hAnsi="Monaco" w:cs="Monaco"/>
          <w:color w:val="000000"/>
          <w:sz w:val="20"/>
          <w:szCs w:val="22"/>
        </w:rPr>
        <w:t>(className):</w:t>
      </w:r>
    </w:p>
    <w:p w14:paraId="3C81883A"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getBlockPrototypes</w:t>
      </w:r>
      <w:r w:rsidRPr="003E0257">
        <w:rPr>
          <w:rFonts w:ascii="Monaco" w:hAnsi="Monaco" w:cs="Monaco"/>
          <w:color w:val="000000"/>
          <w:sz w:val="20"/>
          <w:szCs w:val="22"/>
        </w:rPr>
        <w:t>(prototypes):</w:t>
      </w:r>
    </w:p>
    <w:p w14:paraId="5053E340"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setBlockProperty</w:t>
      </w:r>
      <w:r w:rsidRPr="003E0257">
        <w:rPr>
          <w:rFonts w:ascii="Monaco" w:hAnsi="Monaco" w:cs="Monaco"/>
          <w:color w:val="000000"/>
          <w:sz w:val="20"/>
          <w:szCs w:val="22"/>
        </w:rPr>
        <w:t>(block,prop):</w:t>
      </w:r>
    </w:p>
    <w:p w14:paraId="3D41E159" w14:textId="77777777" w:rsidR="007C022C" w:rsidRDefault="003E0257">
      <w:pPr>
        <w:widowControl w:val="0"/>
        <w:autoSpaceDE w:val="0"/>
        <w:autoSpaceDN w:val="0"/>
        <w:adjustRightInd w:val="0"/>
        <w:ind w:left="720"/>
        <w:rPr>
          <w:rFonts w:ascii="Monaco" w:hAnsi="Monaco" w:cs="Monaco"/>
          <w:sz w:val="20"/>
          <w:szCs w:val="22"/>
        </w:rPr>
      </w:pPr>
      <w:r w:rsidRPr="003E0257">
        <w:rPr>
          <w:rFonts w:ascii="Monaco" w:hAnsi="Monaco" w:cs="Monaco"/>
          <w:color w:val="0000FF"/>
          <w:sz w:val="20"/>
          <w:szCs w:val="22"/>
        </w:rPr>
        <w:t>def</w:t>
      </w:r>
      <w:r w:rsidRPr="003E0257">
        <w:rPr>
          <w:rFonts w:ascii="Monaco" w:hAnsi="Monaco" w:cs="Monaco"/>
          <w:color w:val="000000"/>
          <w:sz w:val="20"/>
          <w:szCs w:val="22"/>
        </w:rPr>
        <w:t xml:space="preserve"> </w:t>
      </w:r>
      <w:r w:rsidRPr="003E0257">
        <w:rPr>
          <w:rFonts w:ascii="Monaco" w:hAnsi="Monaco" w:cs="Monaco"/>
          <w:b/>
          <w:bCs/>
          <w:color w:val="000000"/>
          <w:sz w:val="20"/>
          <w:szCs w:val="22"/>
        </w:rPr>
        <w:t>setValue</w:t>
      </w:r>
      <w:r w:rsidRPr="003E0257">
        <w:rPr>
          <w:rFonts w:ascii="Monaco" w:hAnsi="Monaco" w:cs="Monaco"/>
          <w:color w:val="000000"/>
          <w:sz w:val="20"/>
          <w:szCs w:val="22"/>
        </w:rPr>
        <w:t>(block,port,value,quality):</w:t>
      </w:r>
    </w:p>
    <w:p w14:paraId="236ED7AB" w14:textId="77777777" w:rsidR="00B910BE" w:rsidRPr="00610C6E" w:rsidRDefault="00B910BE" w:rsidP="00610C6E">
      <w:pPr>
        <w:tabs>
          <w:tab w:val="left" w:pos="1650"/>
        </w:tabs>
        <w:spacing w:before="120"/>
      </w:pPr>
    </w:p>
    <w:p w14:paraId="6E5487C5" w14:textId="77777777" w:rsidR="00472BFF" w:rsidRDefault="006160C6">
      <w:pPr>
        <w:pStyle w:val="Heading4"/>
      </w:pPr>
      <w:r>
        <w:t>Create</w:t>
      </w:r>
      <w:r w:rsidR="003746F3">
        <w:t>BlockI</w:t>
      </w:r>
      <w:r>
        <w:t>nstance</w:t>
      </w:r>
    </w:p>
    <w:p w14:paraId="3BE989CD" w14:textId="77777777" w:rsidR="006160C6" w:rsidRDefault="006160C6" w:rsidP="006160C6">
      <w:r>
        <w:t>Return an instance of the specified Python class.</w:t>
      </w:r>
      <w:r w:rsidR="000A42C4">
        <w:t xml:space="preserve"> The method accepts a single argument, the class of the block to create. The shared variable, ‘result’ is sent to the </w:t>
      </w:r>
      <w:r w:rsidR="000A42C4">
        <w:lastRenderedPageBreak/>
        <w:t>method as an empty dictionary. On return, it should contain an element ‘instance’ that contains the newly created block.</w:t>
      </w:r>
    </w:p>
    <w:p w14:paraId="0958536B" w14:textId="77777777" w:rsidR="00F56A78" w:rsidRDefault="00F56A78"/>
    <w:p w14:paraId="1C84F076" w14:textId="77777777" w:rsidR="00472BFF" w:rsidRDefault="000A42C4">
      <w:pPr>
        <w:pStyle w:val="Heading4"/>
      </w:pPr>
      <w:r>
        <w:t>Get</w:t>
      </w:r>
      <w:r w:rsidR="003746F3">
        <w:t>Block</w:t>
      </w:r>
      <w:r>
        <w:t>Properties</w:t>
      </w:r>
    </w:p>
    <w:p w14:paraId="3309A85F" w14:textId="77777777" w:rsidR="000A42C4" w:rsidRDefault="000A42C4" w:rsidP="000A42C4">
      <w:r>
        <w:t xml:space="preserve">Return the defined properties for a specified block.  </w:t>
      </w:r>
      <w:r w:rsidR="00FA5E41">
        <w:t xml:space="preserve">Typically these are configuration parameters as opposed to real-time state variables. </w:t>
      </w:r>
      <w:r>
        <w:t>The block is specified as the ‘block’ argument of the method. The shared variable, ‘properties’ is sent to the method as an empty list. On return, the list should contain dictionaries one for each block property . The dictionaries contain the following keys:</w:t>
      </w:r>
    </w:p>
    <w:p w14:paraId="148D259F" w14:textId="77777777" w:rsidR="000A42C4" w:rsidRPr="000360AA" w:rsidRDefault="000A42C4" w:rsidP="000A42C4">
      <w:pPr>
        <w:pStyle w:val="BodyTextIndent"/>
        <w:numPr>
          <w:ilvl w:val="0"/>
          <w:numId w:val="19"/>
        </w:numPr>
        <w:tabs>
          <w:tab w:val="left" w:pos="1080"/>
        </w:tabs>
        <w:spacing w:line="240" w:lineRule="auto"/>
        <w:ind w:left="2160" w:hanging="1440"/>
      </w:pPr>
      <w:r w:rsidRPr="00F141EF">
        <w:t xml:space="preserve"> </w:t>
      </w:r>
      <w:r>
        <w:t>binding</w:t>
      </w:r>
      <w:r w:rsidRPr="00F141EF">
        <w:t xml:space="preserve"> </w:t>
      </w:r>
      <w:r>
        <w:tab/>
      </w:r>
      <w:r>
        <w:tab/>
        <w:t xml:space="preserve">- </w:t>
      </w:r>
      <w:r w:rsidR="00DA125C">
        <w:t xml:space="preserve">path to the </w:t>
      </w:r>
      <w:r>
        <w:t>.</w:t>
      </w:r>
    </w:p>
    <w:p w14:paraId="05E907D4" w14:textId="77777777" w:rsidR="000A42C4" w:rsidRPr="000360AA" w:rsidRDefault="000A42C4" w:rsidP="000A42C4">
      <w:pPr>
        <w:pStyle w:val="BodyTextIndent"/>
        <w:numPr>
          <w:ilvl w:val="0"/>
          <w:numId w:val="19"/>
        </w:numPr>
        <w:tabs>
          <w:tab w:val="left" w:pos="1080"/>
        </w:tabs>
        <w:spacing w:line="240" w:lineRule="auto"/>
        <w:ind w:left="2160" w:hanging="1440"/>
      </w:pPr>
      <w:r>
        <w:t>bindingType</w:t>
      </w:r>
      <w:r>
        <w:tab/>
      </w:r>
      <w:r>
        <w:tab/>
        <w:t xml:space="preserve">- </w:t>
      </w:r>
      <w:r w:rsidR="00DA125C">
        <w:t>type of binding for this property, if any</w:t>
      </w:r>
      <w:r>
        <w:t xml:space="preserve">. Options are: </w:t>
      </w:r>
      <w:r w:rsidR="00DA125C">
        <w:rPr>
          <w:rFonts w:ascii="Courier" w:hAnsi="Courier"/>
        </w:rPr>
        <w:t>NONE</w:t>
      </w:r>
      <w:r w:rsidRPr="00F141EF">
        <w:rPr>
          <w:rFonts w:ascii="Courier" w:hAnsi="Courier"/>
        </w:rPr>
        <w:t xml:space="preserve">, </w:t>
      </w:r>
      <w:r w:rsidR="00AC3473">
        <w:rPr>
          <w:rFonts w:ascii="Courier" w:hAnsi="Courier"/>
        </w:rPr>
        <w:t>ENGINE</w:t>
      </w:r>
      <w:r w:rsidRPr="00F141EF">
        <w:rPr>
          <w:rFonts w:ascii="Courier" w:hAnsi="Courier"/>
        </w:rPr>
        <w:t>,</w:t>
      </w:r>
      <w:r w:rsidR="00DA125C">
        <w:rPr>
          <w:rFonts w:ascii="Courier" w:hAnsi="Courier"/>
        </w:rPr>
        <w:t xml:space="preserve"> TAG</w:t>
      </w:r>
      <w:r w:rsidR="00AC3473">
        <w:rPr>
          <w:rFonts w:ascii="Courier" w:hAnsi="Courier"/>
        </w:rPr>
        <w:t xml:space="preserve">_READ, TAG_WRITE </w:t>
      </w:r>
      <w:r w:rsidR="00AC3473">
        <w:t xml:space="preserve">and </w:t>
      </w:r>
      <w:r w:rsidR="00AC3473">
        <w:rPr>
          <w:rFonts w:ascii="Courier" w:hAnsi="Courier"/>
        </w:rPr>
        <w:t>TAG_MONITOR</w:t>
      </w:r>
      <w:r>
        <w:t xml:space="preserve">. </w:t>
      </w:r>
      <w:r w:rsidR="00DA125C">
        <w:t xml:space="preserve">Default is </w:t>
      </w:r>
      <w:r w:rsidR="00DA125C">
        <w:rPr>
          <w:rFonts w:ascii="Courier" w:hAnsi="Courier"/>
        </w:rPr>
        <w:t>NONE</w:t>
      </w:r>
      <w:r w:rsidR="00DA125C">
        <w:t xml:space="preserve">. </w:t>
      </w:r>
      <w:r>
        <w:t xml:space="preserve">Refer to the JavaDoc for </w:t>
      </w:r>
      <w:r w:rsidR="00DA125C">
        <w:rPr>
          <w:i/>
        </w:rPr>
        <w:t>BindingType</w:t>
      </w:r>
      <w:r>
        <w:t xml:space="preserve"> for the most current list.</w:t>
      </w:r>
    </w:p>
    <w:p w14:paraId="57DDF2EE" w14:textId="77777777" w:rsidR="000A42C4" w:rsidRPr="000360AA" w:rsidRDefault="000A42C4" w:rsidP="000A42C4">
      <w:pPr>
        <w:pStyle w:val="BodyTextIndent"/>
        <w:numPr>
          <w:ilvl w:val="0"/>
          <w:numId w:val="19"/>
        </w:numPr>
        <w:tabs>
          <w:tab w:val="left" w:pos="1080"/>
        </w:tabs>
        <w:spacing w:line="240" w:lineRule="auto"/>
        <w:ind w:left="2160" w:hanging="1440"/>
      </w:pPr>
      <w:r>
        <w:t>editable</w:t>
      </w:r>
      <w:r>
        <w:tab/>
      </w:r>
      <w:r>
        <w:tab/>
      </w:r>
      <w:r>
        <w:tab/>
        <w:t xml:space="preserve">- </w:t>
      </w:r>
      <w:r w:rsidR="00E32CE1" w:rsidRPr="00E32CE1">
        <w:rPr>
          <w:rFonts w:ascii="Courier" w:hAnsi="Courier"/>
        </w:rPr>
        <w:t>TRUE</w:t>
      </w:r>
      <w:r w:rsidR="00DA125C">
        <w:t xml:space="preserve"> if the property can be edited, otherwise </w:t>
      </w:r>
      <w:r w:rsidR="00E32CE1" w:rsidRPr="00E32CE1">
        <w:rPr>
          <w:rFonts w:ascii="Courier" w:hAnsi="Courier"/>
        </w:rPr>
        <w:t>FALSE</w:t>
      </w:r>
      <w:r w:rsidR="00DA125C">
        <w:t>.</w:t>
      </w:r>
    </w:p>
    <w:p w14:paraId="78BD8706" w14:textId="77777777" w:rsidR="000A42C4" w:rsidRPr="000360AA" w:rsidRDefault="000A42C4" w:rsidP="000A42C4">
      <w:pPr>
        <w:pStyle w:val="BodyTextIndent"/>
        <w:numPr>
          <w:ilvl w:val="0"/>
          <w:numId w:val="19"/>
        </w:numPr>
        <w:tabs>
          <w:tab w:val="left" w:pos="1080"/>
        </w:tabs>
        <w:spacing w:line="240" w:lineRule="auto"/>
        <w:ind w:left="2160" w:hanging="1440"/>
      </w:pPr>
      <w:r>
        <w:t>maximum</w:t>
      </w:r>
      <w:r>
        <w:tab/>
      </w:r>
      <w:r>
        <w:tab/>
      </w:r>
      <w:r>
        <w:tab/>
        <w:t xml:space="preserve">- </w:t>
      </w:r>
      <w:r w:rsidR="00FA5E41">
        <w:t>a double value specifying the permissible maximum of the property.</w:t>
      </w:r>
      <w:r w:rsidR="00DA125C">
        <w:t xml:space="preserve"> Default is </w:t>
      </w:r>
      <w:r w:rsidR="00E32CE1" w:rsidRPr="00E32CE1">
        <w:rPr>
          <w:rFonts w:ascii="Courier" w:hAnsi="Courier"/>
        </w:rPr>
        <w:t>Double.MAX_VALUE</w:t>
      </w:r>
      <w:r w:rsidR="00DA125C">
        <w:t>.</w:t>
      </w:r>
    </w:p>
    <w:p w14:paraId="19F1E6F8" w14:textId="77777777" w:rsidR="000A42C4" w:rsidRPr="000360AA" w:rsidRDefault="000A42C4" w:rsidP="000A42C4">
      <w:pPr>
        <w:pStyle w:val="BodyTextIndent"/>
        <w:numPr>
          <w:ilvl w:val="0"/>
          <w:numId w:val="19"/>
        </w:numPr>
        <w:tabs>
          <w:tab w:val="left" w:pos="1080"/>
        </w:tabs>
        <w:spacing w:line="240" w:lineRule="auto"/>
        <w:ind w:left="2160" w:hanging="1440"/>
      </w:pPr>
      <w:r>
        <w:t>minimum</w:t>
      </w:r>
      <w:r>
        <w:tab/>
      </w:r>
      <w:r>
        <w:tab/>
      </w:r>
      <w:r>
        <w:tab/>
        <w:t xml:space="preserve">- </w:t>
      </w:r>
      <w:r w:rsidR="00DA125C">
        <w:t xml:space="preserve">a double value specifying the permissible minimum of the property. Default is </w:t>
      </w:r>
      <w:r w:rsidR="00E32CE1" w:rsidRPr="00E32CE1">
        <w:rPr>
          <w:rFonts w:ascii="Courier" w:hAnsi="Courier"/>
        </w:rPr>
        <w:t>Double.MIN_VALUE</w:t>
      </w:r>
      <w:r>
        <w:t>.</w:t>
      </w:r>
    </w:p>
    <w:p w14:paraId="7036803F" w14:textId="77777777" w:rsidR="000A42C4" w:rsidRDefault="00FA5E41" w:rsidP="000A42C4">
      <w:pPr>
        <w:pStyle w:val="BodyTextIndent"/>
        <w:numPr>
          <w:ilvl w:val="0"/>
          <w:numId w:val="19"/>
        </w:numPr>
        <w:tabs>
          <w:tab w:val="left" w:pos="1080"/>
        </w:tabs>
        <w:spacing w:line="240" w:lineRule="auto"/>
        <w:ind w:left="2160" w:hanging="1440"/>
      </w:pPr>
      <w:r>
        <w:t>name</w:t>
      </w:r>
      <w:r w:rsidR="000A42C4">
        <w:tab/>
      </w:r>
      <w:r w:rsidR="000A42C4">
        <w:tab/>
      </w:r>
      <w:r w:rsidR="000A42C4">
        <w:tab/>
        <w:t xml:space="preserve">- </w:t>
      </w:r>
      <w:r>
        <w:t>name of the property. This must be unique among the properties for a class</w:t>
      </w:r>
      <w:r w:rsidR="000A42C4">
        <w:t>.</w:t>
      </w:r>
    </w:p>
    <w:p w14:paraId="75E2EE04" w14:textId="77777777" w:rsidR="00F56A78" w:rsidRDefault="00FA5E41">
      <w:pPr>
        <w:pStyle w:val="BodyTextIndent"/>
        <w:numPr>
          <w:ilvl w:val="0"/>
          <w:numId w:val="19"/>
        </w:numPr>
        <w:tabs>
          <w:tab w:val="left" w:pos="1080"/>
        </w:tabs>
        <w:spacing w:line="240" w:lineRule="auto"/>
        <w:ind w:left="2160" w:hanging="1440"/>
      </w:pPr>
      <w:r>
        <w:t>quality</w:t>
      </w:r>
      <w:r>
        <w:tab/>
      </w:r>
      <w:r>
        <w:tab/>
      </w:r>
      <w:r>
        <w:tab/>
        <w:t>- current quality of the value of the property.</w:t>
      </w:r>
    </w:p>
    <w:p w14:paraId="1DD1F67B" w14:textId="77777777" w:rsidR="000A42C4" w:rsidRDefault="00FA5E41" w:rsidP="000A42C4">
      <w:pPr>
        <w:pStyle w:val="BodyTextIndent"/>
        <w:numPr>
          <w:ilvl w:val="0"/>
          <w:numId w:val="19"/>
        </w:numPr>
        <w:tabs>
          <w:tab w:val="left" w:pos="1080"/>
        </w:tabs>
        <w:spacing w:line="240" w:lineRule="auto"/>
        <w:ind w:left="2160" w:hanging="1440"/>
      </w:pPr>
      <w:r>
        <w:t>type</w:t>
      </w:r>
      <w:r>
        <w:tab/>
      </w:r>
      <w:r>
        <w:tab/>
        <w:t xml:space="preserve">- data type of the property. Options are: </w:t>
      </w:r>
      <w:r>
        <w:rPr>
          <w:rFonts w:ascii="Courier" w:hAnsi="Courier"/>
        </w:rPr>
        <w:t>STRING</w:t>
      </w:r>
      <w:r w:rsidRPr="00F141EF">
        <w:rPr>
          <w:rFonts w:ascii="Courier" w:hAnsi="Courier"/>
        </w:rPr>
        <w:t xml:space="preserve">, </w:t>
      </w:r>
      <w:r>
        <w:rPr>
          <w:rFonts w:ascii="Courier" w:hAnsi="Courier"/>
        </w:rPr>
        <w:t>DOUBLE</w:t>
      </w:r>
      <w:r w:rsidRPr="00F141EF">
        <w:rPr>
          <w:rFonts w:ascii="Courier" w:hAnsi="Courier"/>
        </w:rPr>
        <w:t xml:space="preserve">, </w:t>
      </w:r>
      <w:r>
        <w:rPr>
          <w:rFonts w:ascii="Courier" w:hAnsi="Courier"/>
        </w:rPr>
        <w:t>INTEGER,</w:t>
      </w:r>
      <w:r>
        <w:t xml:space="preserve"> and </w:t>
      </w:r>
      <w:r>
        <w:rPr>
          <w:rFonts w:ascii="Courier" w:hAnsi="Courier"/>
        </w:rPr>
        <w:t>OBJECT</w:t>
      </w:r>
      <w:r>
        <w:t xml:space="preserve">. Default is </w:t>
      </w:r>
      <w:r>
        <w:rPr>
          <w:rFonts w:ascii="Courier" w:hAnsi="Courier"/>
        </w:rPr>
        <w:t>STRING</w:t>
      </w:r>
      <w:r>
        <w:t xml:space="preserve">. Refer to the JavaDoc for </w:t>
      </w:r>
      <w:r>
        <w:rPr>
          <w:i/>
        </w:rPr>
        <w:t>PropertyType</w:t>
      </w:r>
      <w:r>
        <w:t xml:space="preserve"> for the most current list.</w:t>
      </w:r>
    </w:p>
    <w:p w14:paraId="1AE99D3C" w14:textId="77777777" w:rsidR="00DA125C" w:rsidRPr="000360AA" w:rsidRDefault="00DA125C" w:rsidP="000A42C4">
      <w:pPr>
        <w:pStyle w:val="BodyTextIndent"/>
        <w:numPr>
          <w:ilvl w:val="0"/>
          <w:numId w:val="19"/>
        </w:numPr>
        <w:tabs>
          <w:tab w:val="left" w:pos="1080"/>
        </w:tabs>
        <w:spacing w:line="240" w:lineRule="auto"/>
        <w:ind w:left="2160" w:hanging="1440"/>
      </w:pPr>
      <w:r>
        <w:t>value</w:t>
      </w:r>
      <w:r>
        <w:tab/>
      </w:r>
      <w:r>
        <w:tab/>
        <w:t>- current value of the property</w:t>
      </w:r>
    </w:p>
    <w:p w14:paraId="0F41C464" w14:textId="77777777" w:rsidR="00472BFF" w:rsidRDefault="000651DA">
      <w:pPr>
        <w:pStyle w:val="Heading4"/>
      </w:pPr>
      <w:r>
        <w:t>Get</w:t>
      </w:r>
      <w:r w:rsidR="003746F3">
        <w:t>Block</w:t>
      </w:r>
      <w:r>
        <w:t>Prototypes</w:t>
      </w:r>
    </w:p>
    <w:p w14:paraId="6917EFA4" w14:textId="77777777" w:rsidR="000651DA" w:rsidRDefault="000651DA" w:rsidP="000651DA">
      <w:r>
        <w:t>Return the information necessary to create palette prototypes. The method accepts no arguments. The shared variable, ‘prototypes’ is sent to the method as an empty list. On return, the list should contain dictionaries one for each block class implemented in Python. The dictionaries contain the following keys:</w:t>
      </w:r>
    </w:p>
    <w:p w14:paraId="56515313"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 xml:space="preserve"> blockClass </w:t>
      </w:r>
      <w:r w:rsidR="000360AA">
        <w:tab/>
      </w:r>
      <w:r w:rsidR="000360AA">
        <w:tab/>
        <w:t>- class name of the block, e.g. “app.block.Custom.Custom”</w:t>
      </w:r>
      <w:r w:rsidR="00C33648">
        <w:t>. The repeated class names are an artifact of storing each Python class in its own file.</w:t>
      </w:r>
    </w:p>
    <w:p w14:paraId="08ECDA58"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blockStyle</w:t>
      </w:r>
      <w:r w:rsidR="000360AA">
        <w:tab/>
      </w:r>
      <w:r w:rsidR="000360AA">
        <w:tab/>
        <w:t xml:space="preserve">- name of the </w:t>
      </w:r>
      <w:r w:rsidR="00C33648">
        <w:t xml:space="preserve">graphical layout of the block in a view. Options are: </w:t>
      </w:r>
      <w:r w:rsidRPr="00E32CE1">
        <w:rPr>
          <w:rFonts w:ascii="Courier" w:hAnsi="Courier"/>
        </w:rPr>
        <w:t>CLAMP, DIAMOND, ENTRY, ICON, ROUND,</w:t>
      </w:r>
      <w:r w:rsidR="00C33648">
        <w:t xml:space="preserve"> and </w:t>
      </w:r>
      <w:r w:rsidRPr="00E32CE1">
        <w:rPr>
          <w:rFonts w:ascii="Courier" w:hAnsi="Courier"/>
        </w:rPr>
        <w:t>SQUARE</w:t>
      </w:r>
      <w:r w:rsidR="00C33648">
        <w:t xml:space="preserve">. Refer to the JavaDoc for </w:t>
      </w:r>
      <w:r w:rsidRPr="00E32CE1">
        <w:rPr>
          <w:i/>
        </w:rPr>
        <w:t>BlockStyle</w:t>
      </w:r>
      <w:r w:rsidR="00C33648">
        <w:t xml:space="preserve"> for the most current list.</w:t>
      </w:r>
    </w:p>
    <w:p w14:paraId="01811EAA"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iconPath</w:t>
      </w:r>
      <w:r w:rsidR="00C33648">
        <w:tab/>
      </w:r>
      <w:r w:rsidR="00C33648">
        <w:tab/>
      </w:r>
      <w:r w:rsidR="00C33648">
        <w:tab/>
        <w:t>- this is the path to the icon used for the block in the palette.</w:t>
      </w:r>
    </w:p>
    <w:p w14:paraId="5182182E"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label</w:t>
      </w:r>
      <w:r w:rsidR="00C33648">
        <w:tab/>
      </w:r>
      <w:r w:rsidR="00C33648">
        <w:tab/>
      </w:r>
      <w:r w:rsidR="00C33648">
        <w:tab/>
        <w:t>- this is the label that appears under the block in the palette</w:t>
      </w:r>
    </w:p>
    <w:p w14:paraId="06E66DF0"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tabName</w:t>
      </w:r>
      <w:r w:rsidR="005C37E1">
        <w:tab/>
      </w:r>
      <w:r w:rsidR="005C37E1">
        <w:tab/>
      </w:r>
      <w:r w:rsidR="005C37E1">
        <w:tab/>
        <w:t>- name of the palette tab on which this block appears. If the name does not match an existing tab, a new tab will be created.</w:t>
      </w:r>
    </w:p>
    <w:p w14:paraId="51144B3B" w14:textId="77777777" w:rsidR="000651DA" w:rsidRDefault="00E32CE1" w:rsidP="000651DA">
      <w:pPr>
        <w:pStyle w:val="BodyTextIndent"/>
        <w:numPr>
          <w:ilvl w:val="0"/>
          <w:numId w:val="19"/>
        </w:numPr>
        <w:tabs>
          <w:tab w:val="left" w:pos="1080"/>
        </w:tabs>
        <w:spacing w:line="240" w:lineRule="auto"/>
        <w:ind w:left="2160" w:hanging="1440"/>
      </w:pPr>
      <w:r w:rsidRPr="00E32CE1">
        <w:t>tooltip</w:t>
      </w:r>
      <w:r w:rsidR="005C37E1">
        <w:tab/>
      </w:r>
      <w:r w:rsidR="005C37E1">
        <w:tab/>
      </w:r>
      <w:r w:rsidR="005C37E1">
        <w:tab/>
        <w:t>- text that appears when the mouse hovers over this block on the palette.</w:t>
      </w:r>
    </w:p>
    <w:p w14:paraId="1296F55F" w14:textId="77777777" w:rsidR="00F56A78" w:rsidRDefault="00E260B0">
      <w:pPr>
        <w:pStyle w:val="BodyTextIndent"/>
        <w:numPr>
          <w:ilvl w:val="0"/>
          <w:numId w:val="19"/>
        </w:numPr>
        <w:tabs>
          <w:tab w:val="left" w:pos="1080"/>
        </w:tabs>
        <w:spacing w:line="240" w:lineRule="auto"/>
        <w:ind w:left="2160" w:hanging="1440"/>
      </w:pPr>
      <w:r w:rsidRPr="00F141EF">
        <w:t>vi</w:t>
      </w:r>
      <w:r>
        <w:t>ewBlockIcon</w:t>
      </w:r>
      <w:r>
        <w:tab/>
        <w:t>- path to an icon that is to be used for the entire block.</w:t>
      </w:r>
    </w:p>
    <w:p w14:paraId="444FF64F"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lastRenderedPageBreak/>
        <w:t>viewFontSize</w:t>
      </w:r>
      <w:r w:rsidR="00583214">
        <w:tab/>
      </w:r>
      <w:r w:rsidR="00583214">
        <w:tab/>
        <w:t>- set the size of the font for text embedded in the block view, if any. Default size is 24 points.</w:t>
      </w:r>
    </w:p>
    <w:p w14:paraId="4AA90266"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viewHeight</w:t>
      </w:r>
      <w:r w:rsidR="005C37E1">
        <w:tab/>
      </w:r>
      <w:r w:rsidR="005C37E1">
        <w:tab/>
        <w:t>- overrides the default height of the block when drawn in a diagram. The default is a function of block style. ~ pixels.</w:t>
      </w:r>
    </w:p>
    <w:p w14:paraId="50CDEAC1" w14:textId="77777777" w:rsidR="000360AA" w:rsidRPr="000360AA" w:rsidRDefault="00E32CE1" w:rsidP="000651DA">
      <w:pPr>
        <w:pStyle w:val="BodyTextIndent"/>
        <w:numPr>
          <w:ilvl w:val="0"/>
          <w:numId w:val="19"/>
        </w:numPr>
        <w:tabs>
          <w:tab w:val="left" w:pos="1080"/>
        </w:tabs>
        <w:spacing w:line="240" w:lineRule="auto"/>
        <w:ind w:left="2160" w:hanging="1440"/>
      </w:pPr>
      <w:r w:rsidRPr="00E32CE1">
        <w:t>viewIcon</w:t>
      </w:r>
      <w:r w:rsidR="00583214">
        <w:tab/>
      </w:r>
      <w:r w:rsidR="00583214">
        <w:tab/>
      </w:r>
      <w:r w:rsidR="00583214">
        <w:tab/>
      </w:r>
      <w:r w:rsidR="00583214">
        <w:tab/>
        <w:t>- icon to appear inside a block when drawn in a diagram.</w:t>
      </w:r>
    </w:p>
    <w:p w14:paraId="06B3D6F1" w14:textId="77777777" w:rsidR="00F56A78" w:rsidRDefault="00F141EF">
      <w:pPr>
        <w:pStyle w:val="BodyTextIndent"/>
        <w:numPr>
          <w:ilvl w:val="0"/>
          <w:numId w:val="19"/>
        </w:numPr>
        <w:tabs>
          <w:tab w:val="left" w:pos="1080"/>
        </w:tabs>
        <w:spacing w:line="240" w:lineRule="auto"/>
        <w:ind w:left="2160" w:hanging="1440"/>
      </w:pPr>
      <w:r>
        <w:t>viewLabel</w:t>
      </w:r>
      <w:r w:rsidR="00583214">
        <w:tab/>
      </w:r>
      <w:r w:rsidR="00583214">
        <w:tab/>
      </w:r>
      <w:r w:rsidR="00583214">
        <w:tab/>
      </w:r>
      <w:r w:rsidR="00583214">
        <w:tab/>
        <w:t>- text to appear inside a block when drawn in a diagram.</w:t>
      </w:r>
    </w:p>
    <w:p w14:paraId="3C499373" w14:textId="77777777" w:rsidR="000360AA" w:rsidRDefault="00F141EF" w:rsidP="000651DA">
      <w:pPr>
        <w:pStyle w:val="BodyTextIndent"/>
        <w:numPr>
          <w:ilvl w:val="0"/>
          <w:numId w:val="19"/>
        </w:numPr>
        <w:tabs>
          <w:tab w:val="left" w:pos="1080"/>
        </w:tabs>
        <w:spacing w:line="240" w:lineRule="auto"/>
        <w:ind w:left="2160" w:hanging="1440"/>
      </w:pPr>
      <w:r>
        <w:t>viewWidth</w:t>
      </w:r>
      <w:r w:rsidR="00583214">
        <w:tab/>
      </w:r>
      <w:r w:rsidR="00583214">
        <w:tab/>
      </w:r>
      <w:r w:rsidR="00583214">
        <w:tab/>
        <w:t>- overrides the default width of the block when drawn in a diagram. The default is a function of block style. ~ pixels.</w:t>
      </w:r>
    </w:p>
    <w:p w14:paraId="6DAA6995" w14:textId="77777777" w:rsidR="00C33648" w:rsidRDefault="00C33648" w:rsidP="000651DA">
      <w:pPr>
        <w:pStyle w:val="BodyTextIndent"/>
        <w:numPr>
          <w:ilvl w:val="0"/>
          <w:numId w:val="19"/>
        </w:numPr>
        <w:tabs>
          <w:tab w:val="left" w:pos="1080"/>
        </w:tabs>
        <w:spacing w:line="240" w:lineRule="auto"/>
        <w:ind w:left="2160" w:hanging="1440"/>
      </w:pPr>
      <w:r>
        <w:t>inports</w:t>
      </w:r>
      <w:r w:rsidR="005C37E1">
        <w:tab/>
      </w:r>
      <w:r w:rsidR="005C37E1">
        <w:tab/>
      </w:r>
      <w:r w:rsidR="005C37E1">
        <w:tab/>
        <w:t>- a list of dictionaries describing the ports that are inputs, that terminate a connection.</w:t>
      </w:r>
    </w:p>
    <w:p w14:paraId="3DA16BEB" w14:textId="77777777" w:rsidR="00C33648" w:rsidRDefault="00C33648" w:rsidP="000651DA">
      <w:pPr>
        <w:pStyle w:val="BodyTextIndent"/>
        <w:numPr>
          <w:ilvl w:val="0"/>
          <w:numId w:val="19"/>
        </w:numPr>
        <w:tabs>
          <w:tab w:val="left" w:pos="1080"/>
        </w:tabs>
        <w:spacing w:line="240" w:lineRule="auto"/>
        <w:ind w:left="2160" w:hanging="1440"/>
      </w:pPr>
      <w:r>
        <w:t>outports</w:t>
      </w:r>
      <w:r w:rsidR="005C37E1">
        <w:tab/>
      </w:r>
      <w:r w:rsidR="005C37E1">
        <w:tab/>
      </w:r>
      <w:r w:rsidR="005C37E1">
        <w:tab/>
        <w:t>- a list of dictionaries describing the ports that are outputs, that originate a connection.</w:t>
      </w:r>
    </w:p>
    <w:p w14:paraId="74B5FAB2" w14:textId="77777777" w:rsidR="00C33648" w:rsidRDefault="00C33648" w:rsidP="00C33648">
      <w:pPr>
        <w:pStyle w:val="BodyTextIndent"/>
        <w:tabs>
          <w:tab w:val="left" w:pos="1080"/>
        </w:tabs>
        <w:spacing w:line="240" w:lineRule="auto"/>
        <w:ind w:left="2160"/>
      </w:pPr>
    </w:p>
    <w:p w14:paraId="045F8730" w14:textId="77777777" w:rsidR="000651DA" w:rsidRDefault="00C33648" w:rsidP="000651DA">
      <w:r>
        <w:t>The keys for the dictionaries used to describe ports are:</w:t>
      </w:r>
    </w:p>
    <w:p w14:paraId="5FD1EE1D" w14:textId="77777777" w:rsidR="00C33648" w:rsidRDefault="00C33648" w:rsidP="00C33648">
      <w:pPr>
        <w:pStyle w:val="BodyTextIndent"/>
        <w:numPr>
          <w:ilvl w:val="0"/>
          <w:numId w:val="19"/>
        </w:numPr>
        <w:tabs>
          <w:tab w:val="left" w:pos="1080"/>
        </w:tabs>
        <w:spacing w:line="240" w:lineRule="auto"/>
        <w:ind w:left="2160" w:hanging="1440"/>
      </w:pPr>
      <w:r>
        <w:t>name</w:t>
      </w:r>
      <w:r>
        <w:tab/>
      </w:r>
      <w:r>
        <w:tab/>
      </w:r>
      <w:r>
        <w:tab/>
        <w:t>- name of the port</w:t>
      </w:r>
    </w:p>
    <w:p w14:paraId="13A8B8C9" w14:textId="77777777" w:rsidR="00C33648" w:rsidRDefault="00C33648" w:rsidP="00C33648">
      <w:pPr>
        <w:pStyle w:val="BodyTextIndent"/>
        <w:numPr>
          <w:ilvl w:val="0"/>
          <w:numId w:val="19"/>
        </w:numPr>
        <w:tabs>
          <w:tab w:val="left" w:pos="1080"/>
        </w:tabs>
        <w:spacing w:line="240" w:lineRule="auto"/>
        <w:ind w:left="2160" w:hanging="1440"/>
      </w:pPr>
      <w:r>
        <w:t>type</w:t>
      </w:r>
      <w:r>
        <w:tab/>
      </w:r>
      <w:r>
        <w:tab/>
      </w:r>
      <w:r>
        <w:tab/>
        <w:t xml:space="preserve">- datatype of the connection connected to the port. Options are: </w:t>
      </w:r>
      <w:r w:rsidR="00E32CE1" w:rsidRPr="00E32CE1">
        <w:rPr>
          <w:rFonts w:ascii="Courier" w:hAnsi="Courier"/>
        </w:rPr>
        <w:t>ANY, DATA, INFORMATION, SIGNAL</w:t>
      </w:r>
      <w:r>
        <w:t xml:space="preserve"> or </w:t>
      </w:r>
      <w:r w:rsidR="00E32CE1" w:rsidRPr="00E32CE1">
        <w:rPr>
          <w:rFonts w:ascii="Courier" w:hAnsi="Courier"/>
        </w:rPr>
        <w:t>TRUTHVALUE</w:t>
      </w:r>
      <w:r>
        <w:t>.</w:t>
      </w:r>
      <w:r w:rsidR="005C37E1">
        <w:t xml:space="preserve"> Refer to the JavaDoc for </w:t>
      </w:r>
      <w:r w:rsidR="005C37E1">
        <w:rPr>
          <w:i/>
        </w:rPr>
        <w:t>ConnectionType</w:t>
      </w:r>
      <w:r w:rsidR="005C37E1">
        <w:t xml:space="preserve"> for the most current list.</w:t>
      </w:r>
    </w:p>
    <w:p w14:paraId="4AC5C039" w14:textId="77777777" w:rsidR="00D23316" w:rsidRDefault="00D23316" w:rsidP="00D23316">
      <w:pPr>
        <w:pStyle w:val="Heading4"/>
      </w:pPr>
      <w:r>
        <w:t>Report Results</w:t>
      </w:r>
    </w:p>
    <w:p w14:paraId="1F6C364E" w14:textId="77777777" w:rsidR="00472BFF" w:rsidRDefault="00D23316">
      <w:pPr>
        <w:pStyle w:val="BodyTextIndent"/>
        <w:tabs>
          <w:tab w:val="left" w:pos="1080"/>
        </w:tabs>
        <w:spacing w:line="240" w:lineRule="auto"/>
      </w:pPr>
      <w:r>
        <w:t>Return block output values to the execution engine for dissemination to downstream blocks.</w:t>
      </w:r>
    </w:p>
    <w:p w14:paraId="156C21E2"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w:t>
      </w:r>
    </w:p>
    <w:p w14:paraId="705CA2E1"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Handle the block placing a new value on its output.</w:t>
      </w:r>
    </w:p>
    <w:p w14:paraId="2CE19264"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p>
    <w:p w14:paraId="64B9DB85"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r w:rsidRPr="00D23316">
        <w:rPr>
          <w:rFonts w:ascii="Courier" w:hAnsi="Courier" w:cs="Monaco"/>
          <w:b/>
          <w:bCs/>
          <w:color w:val="7F9FBF"/>
          <w:sz w:val="18"/>
          <w:szCs w:val="22"/>
        </w:rPr>
        <w:t>@param</w:t>
      </w:r>
      <w:r w:rsidRPr="00D23316">
        <w:rPr>
          <w:rFonts w:ascii="Courier" w:hAnsi="Courier" w:cs="Monaco"/>
          <w:color w:val="3F5FBF"/>
          <w:sz w:val="18"/>
          <w:szCs w:val="22"/>
        </w:rPr>
        <w:t xml:space="preserve"> parent identifier for the parent, a string version of a UUID</w:t>
      </w:r>
    </w:p>
    <w:p w14:paraId="49276B50"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r w:rsidRPr="00D23316">
        <w:rPr>
          <w:rFonts w:ascii="Courier" w:hAnsi="Courier" w:cs="Monaco"/>
          <w:b/>
          <w:bCs/>
          <w:color w:val="7F9FBF"/>
          <w:sz w:val="18"/>
          <w:szCs w:val="22"/>
        </w:rPr>
        <w:t>@param</w:t>
      </w:r>
      <w:r w:rsidRPr="00D23316">
        <w:rPr>
          <w:rFonts w:ascii="Courier" w:hAnsi="Courier" w:cs="Monaco"/>
          <w:color w:val="3F5FBF"/>
          <w:sz w:val="18"/>
          <w:szCs w:val="22"/>
        </w:rPr>
        <w:t xml:space="preserve"> id block identifier a string version of the UUID</w:t>
      </w:r>
    </w:p>
    <w:p w14:paraId="084CA86B"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r w:rsidRPr="00D23316">
        <w:rPr>
          <w:rFonts w:ascii="Courier" w:hAnsi="Courier" w:cs="Monaco"/>
          <w:b/>
          <w:bCs/>
          <w:color w:val="7F9FBF"/>
          <w:sz w:val="18"/>
          <w:szCs w:val="22"/>
        </w:rPr>
        <w:t>@param</w:t>
      </w:r>
      <w:r w:rsidRPr="00D23316">
        <w:rPr>
          <w:rFonts w:ascii="Courier" w:hAnsi="Courier" w:cs="Monaco"/>
          <w:color w:val="3F5FBF"/>
          <w:sz w:val="18"/>
          <w:szCs w:val="22"/>
        </w:rPr>
        <w:t xml:space="preserve"> port the output port on which to insert the result</w:t>
      </w:r>
    </w:p>
    <w:p w14:paraId="7FE5C7DD"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r w:rsidRPr="00D23316">
        <w:rPr>
          <w:rFonts w:ascii="Courier" w:hAnsi="Courier" w:cs="Monaco"/>
          <w:b/>
          <w:bCs/>
          <w:color w:val="7F9FBF"/>
          <w:sz w:val="18"/>
          <w:szCs w:val="22"/>
        </w:rPr>
        <w:t>@param</w:t>
      </w:r>
      <w:r w:rsidRPr="00D23316">
        <w:rPr>
          <w:rFonts w:ascii="Courier" w:hAnsi="Courier" w:cs="Monaco"/>
          <w:color w:val="3F5FBF"/>
          <w:sz w:val="18"/>
          <w:szCs w:val="22"/>
        </w:rPr>
        <w:t xml:space="preserve"> value the result of the block's computation</w:t>
      </w:r>
    </w:p>
    <w:p w14:paraId="2D3175ED"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 </w:t>
      </w:r>
      <w:r w:rsidRPr="00D23316">
        <w:rPr>
          <w:rFonts w:ascii="Courier" w:hAnsi="Courier" w:cs="Monaco"/>
          <w:b/>
          <w:bCs/>
          <w:color w:val="7F9FBF"/>
          <w:sz w:val="18"/>
          <w:szCs w:val="22"/>
        </w:rPr>
        <w:t>@param</w:t>
      </w:r>
      <w:r w:rsidRPr="00D23316">
        <w:rPr>
          <w:rFonts w:ascii="Courier" w:hAnsi="Courier" w:cs="Monaco"/>
          <w:color w:val="3F5FBF"/>
          <w:sz w:val="18"/>
          <w:szCs w:val="22"/>
        </w:rPr>
        <w:t xml:space="preserve"> quality of the reported output</w:t>
      </w:r>
    </w:p>
    <w:p w14:paraId="5D85DCB0"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3F5FBF"/>
          <w:sz w:val="18"/>
          <w:szCs w:val="22"/>
        </w:rPr>
        <w:tab/>
        <w:t xml:space="preserve"> */</w:t>
      </w:r>
    </w:p>
    <w:p w14:paraId="737032BC" w14:textId="77777777" w:rsidR="00D23316" w:rsidRPr="00D23316" w:rsidRDefault="00D23316" w:rsidP="00D23316">
      <w:pPr>
        <w:pStyle w:val="ListParagraph"/>
        <w:widowControl w:val="0"/>
        <w:numPr>
          <w:ilvl w:val="0"/>
          <w:numId w:val="19"/>
        </w:numPr>
        <w:autoSpaceDE w:val="0"/>
        <w:autoSpaceDN w:val="0"/>
        <w:adjustRightInd w:val="0"/>
        <w:rPr>
          <w:rFonts w:ascii="Courier" w:hAnsi="Courier" w:cs="Monaco"/>
          <w:sz w:val="18"/>
          <w:szCs w:val="22"/>
        </w:rPr>
      </w:pPr>
      <w:r w:rsidRPr="00D23316">
        <w:rPr>
          <w:rFonts w:ascii="Courier" w:hAnsi="Courier" w:cs="Monaco"/>
          <w:color w:val="000000"/>
          <w:sz w:val="18"/>
          <w:szCs w:val="22"/>
        </w:rPr>
        <w:tab/>
      </w:r>
      <w:r w:rsidRPr="00D23316">
        <w:rPr>
          <w:rFonts w:ascii="Courier" w:hAnsi="Courier" w:cs="Monaco"/>
          <w:b/>
          <w:bCs/>
          <w:color w:val="7F0055"/>
          <w:sz w:val="18"/>
          <w:szCs w:val="22"/>
        </w:rPr>
        <w:t>void</w:t>
      </w:r>
      <w:r w:rsidRPr="00D23316">
        <w:rPr>
          <w:rFonts w:ascii="Courier" w:hAnsi="Courier" w:cs="Monaco"/>
          <w:color w:val="000000"/>
          <w:sz w:val="18"/>
          <w:szCs w:val="22"/>
        </w:rPr>
        <w:t xml:space="preserve"> send(String parent,String id,String port,String value,String quality);</w:t>
      </w:r>
    </w:p>
    <w:p w14:paraId="32575E98" w14:textId="77777777" w:rsidR="00472BFF" w:rsidRDefault="00D23316">
      <w:pPr>
        <w:pStyle w:val="Caption"/>
        <w:ind w:left="360"/>
        <w:jc w:val="center"/>
      </w:pPr>
      <w:r w:rsidRPr="00E46C9B">
        <w:rPr>
          <w:rFonts w:ascii="Courier" w:hAnsi="Courier" w:cs="Monaco"/>
          <w:color w:val="000000"/>
          <w:sz w:val="18"/>
          <w:szCs w:val="22"/>
        </w:rPr>
        <w:tab/>
      </w:r>
      <w:r w:rsidRPr="00E46C9B">
        <w:rPr>
          <w:rFonts w:ascii="Courier" w:hAnsi="Courier" w:cs="Monaco"/>
          <w:color w:val="000000"/>
          <w:sz w:val="18"/>
          <w:szCs w:val="22"/>
        </w:rPr>
        <w:tab/>
      </w:r>
      <w:r>
        <w:t xml:space="preserve">Figure </w:t>
      </w:r>
      <w:r w:rsidR="00EC46D9">
        <w:fldChar w:fldCharType="begin"/>
      </w:r>
      <w:r>
        <w:instrText xml:space="preserve"> SEQ Figure \* ARABIC </w:instrText>
      </w:r>
      <w:r w:rsidR="00EC46D9">
        <w:fldChar w:fldCharType="separate"/>
      </w:r>
      <w:r w:rsidR="00C57EC8">
        <w:rPr>
          <w:noProof/>
        </w:rPr>
        <w:t>11</w:t>
      </w:r>
      <w:r w:rsidR="00EC46D9">
        <w:rPr>
          <w:noProof/>
        </w:rPr>
        <w:fldChar w:fldCharType="end"/>
      </w:r>
      <w:r>
        <w:t xml:space="preserve"> – Block Reporting Functions </w:t>
      </w:r>
    </w:p>
    <w:p w14:paraId="17238907" w14:textId="093895C7" w:rsidR="001F5DF0" w:rsidRDefault="001F5DF0" w:rsidP="001F5DF0">
      <w:pPr>
        <w:pStyle w:val="Heading4"/>
      </w:pPr>
      <w:r>
        <w:t>Gateway Interface</w:t>
      </w:r>
    </w:p>
    <w:p w14:paraId="494C8B50" w14:textId="246280FC" w:rsidR="001F5DF0" w:rsidRDefault="001F5DF0" w:rsidP="001F5DF0">
      <w:pPr>
        <w:pStyle w:val="BodyTextIndent"/>
        <w:tabs>
          <w:tab w:val="left" w:pos="1080"/>
        </w:tabs>
        <w:spacing w:line="240" w:lineRule="auto"/>
      </w:pPr>
      <w:r>
        <w:t xml:space="preserve">Each block written in Python has access to a </w:t>
      </w:r>
      <w:r w:rsidRPr="000C55C5">
        <w:rPr>
          <w:i/>
        </w:rPr>
        <w:t>Python</w:t>
      </w:r>
      <w:r>
        <w:rPr>
          <w:i/>
        </w:rPr>
        <w:t>Request</w:t>
      </w:r>
      <w:r w:rsidRPr="000C55C5">
        <w:rPr>
          <w:i/>
        </w:rPr>
        <w:t>Handler</w:t>
      </w:r>
      <w:r>
        <w:t xml:space="preserve"> object. This handler offers the following methods:</w:t>
      </w:r>
    </w:p>
    <w:p w14:paraId="5CD4B047" w14:textId="77777777" w:rsidR="00472BFF" w:rsidRDefault="00472BFF">
      <w:pPr>
        <w:pStyle w:val="ListParagraph"/>
        <w:widowControl w:val="0"/>
        <w:autoSpaceDE w:val="0"/>
        <w:autoSpaceDN w:val="0"/>
        <w:adjustRightInd w:val="0"/>
        <w:rPr>
          <w:rFonts w:ascii="Monaco" w:hAnsi="Monaco" w:cs="Monaco"/>
          <w:color w:val="000000"/>
          <w:sz w:val="22"/>
          <w:szCs w:val="22"/>
        </w:rPr>
      </w:pPr>
    </w:p>
    <w:p w14:paraId="170C3EA5" w14:textId="3B63987D" w:rsidR="001F5DF0" w:rsidRPr="000C55C5" w:rsidRDefault="001F5DF0" w:rsidP="000C55C5">
      <w:pPr>
        <w:widowControl w:val="0"/>
        <w:autoSpaceDE w:val="0"/>
        <w:autoSpaceDN w:val="0"/>
        <w:adjustRightInd w:val="0"/>
        <w:ind w:firstLine="360"/>
        <w:jc w:val="left"/>
        <w:rPr>
          <w:rFonts w:ascii="Courier" w:hAnsi="Courier" w:cs="Monaco"/>
          <w:sz w:val="18"/>
          <w:szCs w:val="18"/>
        </w:rPr>
      </w:pP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PythonRequestHandler()</w:t>
      </w:r>
      <w:r w:rsidR="00FA48DF">
        <w:rPr>
          <w:rFonts w:ascii="Courier" w:hAnsi="Courier" w:cs="Monaco"/>
          <w:color w:val="000000"/>
          <w:sz w:val="18"/>
          <w:szCs w:val="18"/>
        </w:rPr>
        <w:t>;</w:t>
      </w:r>
    </w:p>
    <w:p w14:paraId="4BCBEB8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9184F1F"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Traverse the parent nodes until we find an Application. If there </w:t>
      </w:r>
    </w:p>
    <w:p w14:paraId="64A03C5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are none in our ancestry, return null.</w:t>
      </w:r>
    </w:p>
    <w:p w14:paraId="7238AF66"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03ADC05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nodeId identifier for the node, a string version of a UUID</w:t>
      </w:r>
    </w:p>
    <w:p w14:paraId="3BB7720A"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w:t>
      </w:r>
      <w:r w:rsidRPr="000C55C5">
        <w:rPr>
          <w:rFonts w:ascii="Courier" w:hAnsi="Courier" w:cs="Monaco"/>
          <w:color w:val="3F5FBF"/>
          <w:sz w:val="18"/>
          <w:szCs w:val="18"/>
          <w:u w:val="single"/>
        </w:rPr>
        <w:t>ancestrial</w:t>
      </w:r>
      <w:r w:rsidRPr="000C55C5">
        <w:rPr>
          <w:rFonts w:ascii="Courier" w:hAnsi="Courier" w:cs="Monaco"/>
          <w:color w:val="3F5FBF"/>
          <w:sz w:val="18"/>
          <w:szCs w:val="18"/>
        </w:rPr>
        <w:t xml:space="preserve"> application</w:t>
      </w:r>
    </w:p>
    <w:p w14:paraId="079EAD39"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76DDC035" w14:textId="77777777" w:rsidR="00FA48DF" w:rsidRPr="000C55C5" w:rsidRDefault="001F5DF0" w:rsidP="001F5DF0">
      <w:pPr>
        <w:widowControl w:val="0"/>
        <w:autoSpaceDE w:val="0"/>
        <w:autoSpaceDN w:val="0"/>
        <w:adjustRightInd w:val="0"/>
        <w:jc w:val="left"/>
        <w:rPr>
          <w:rFonts w:ascii="Courier" w:hAnsi="Courier" w:cs="Monaco"/>
          <w:color w:val="000000"/>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ProcessApplication getApplication(String </w:t>
      </w:r>
      <w:r w:rsidRPr="000C55C5">
        <w:rPr>
          <w:rFonts w:ascii="Courier" w:hAnsi="Courier" w:cs="Monaco"/>
          <w:color w:val="6A3E3E"/>
          <w:sz w:val="18"/>
          <w:szCs w:val="18"/>
        </w:rPr>
        <w:t>nodeId</w:t>
      </w:r>
      <w:r w:rsidRPr="000C55C5">
        <w:rPr>
          <w:rFonts w:ascii="Courier" w:hAnsi="Courier" w:cs="Monaco"/>
          <w:color w:val="000000"/>
          <w:sz w:val="18"/>
          <w:szCs w:val="18"/>
        </w:rPr>
        <w:t>)</w:t>
      </w:r>
      <w:r w:rsidR="00FA48DF" w:rsidRPr="000C55C5">
        <w:rPr>
          <w:rFonts w:ascii="Courier" w:hAnsi="Courier" w:cs="Monaco"/>
          <w:color w:val="000000"/>
          <w:sz w:val="18"/>
          <w:szCs w:val="18"/>
        </w:rPr>
        <w:t>;</w:t>
      </w:r>
    </w:p>
    <w:p w14:paraId="67EB1506"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409267D6"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4BA662B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9260EDA"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Find a block given the Id of the parent diagram the block itself.</w:t>
      </w:r>
    </w:p>
    <w:p w14:paraId="54148B26"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lastRenderedPageBreak/>
        <w:tab/>
        <w:t xml:space="preserve"> * </w:t>
      </w:r>
    </w:p>
    <w:p w14:paraId="332B155C"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diagram, a string version of a UUID</w:t>
      </w:r>
    </w:p>
    <w:p w14:paraId="16DF3B1F"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blockId identifier for the block, a string version of a UUID</w:t>
      </w:r>
    </w:p>
    <w:p w14:paraId="0CEBDFCB"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referenced block</w:t>
      </w:r>
    </w:p>
    <w:p w14:paraId="4FF525D1"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DA18614" w14:textId="1122C7AF"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ProcessBlock getBlock(String </w:t>
      </w:r>
      <w:r w:rsidRPr="000C55C5">
        <w:rPr>
          <w:rFonts w:ascii="Courier" w:hAnsi="Courier" w:cs="Monaco"/>
          <w:color w:val="6A3E3E"/>
          <w:sz w:val="18"/>
          <w:szCs w:val="18"/>
        </w:rPr>
        <w:t>parent</w:t>
      </w:r>
      <w:r w:rsidRPr="000C55C5">
        <w:rPr>
          <w:rFonts w:ascii="Courier" w:hAnsi="Courier" w:cs="Monaco"/>
          <w:color w:val="000000"/>
          <w:sz w:val="18"/>
          <w:szCs w:val="18"/>
        </w:rPr>
        <w:t xml:space="preserve">,String </w:t>
      </w:r>
      <w:r w:rsidRPr="000C55C5">
        <w:rPr>
          <w:rFonts w:ascii="Courier" w:hAnsi="Courier" w:cs="Monaco"/>
          <w:color w:val="6A3E3E"/>
          <w:sz w:val="18"/>
          <w:szCs w:val="18"/>
        </w:rPr>
        <w:t>blockId</w:t>
      </w:r>
      <w:r w:rsidR="00FA48DF" w:rsidRPr="000C55C5">
        <w:rPr>
          <w:rFonts w:ascii="Courier" w:hAnsi="Courier" w:cs="Monaco"/>
          <w:color w:val="000000"/>
          <w:sz w:val="18"/>
          <w:szCs w:val="18"/>
        </w:rPr>
        <w:t>;</w:t>
      </w:r>
    </w:p>
    <w:p w14:paraId="78A16F6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643C915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Find a block given the Id of the parent diagram the block itself.</w:t>
      </w:r>
    </w:p>
    <w:p w14:paraId="02A0DAC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6FF5B6CB"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diagram container for the blocks</w:t>
      </w:r>
    </w:p>
    <w:p w14:paraId="407273EC"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blockName name of the block within the diagram</w:t>
      </w:r>
    </w:p>
    <w:p w14:paraId="178E7981" w14:textId="77777777" w:rsidR="00FA48DF" w:rsidRDefault="001F5DF0" w:rsidP="001F5DF0">
      <w:pPr>
        <w:widowControl w:val="0"/>
        <w:autoSpaceDE w:val="0"/>
        <w:autoSpaceDN w:val="0"/>
        <w:adjustRightInd w:val="0"/>
        <w:jc w:val="left"/>
        <w:rPr>
          <w:rFonts w:ascii="Courier" w:hAnsi="Courier" w:cs="Monaco"/>
          <w:color w:val="3F5FBF"/>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a string version of the Id of the block with the specified name,</w:t>
      </w:r>
    </w:p>
    <w:p w14:paraId="01D5FDFA" w14:textId="2B63ECAF" w:rsidR="001F5DF0" w:rsidRPr="000C55C5" w:rsidRDefault="00FA48DF" w:rsidP="000C55C5">
      <w:pPr>
        <w:widowControl w:val="0"/>
        <w:autoSpaceDE w:val="0"/>
        <w:autoSpaceDN w:val="0"/>
        <w:adjustRightInd w:val="0"/>
        <w:ind w:firstLine="360"/>
        <w:jc w:val="left"/>
        <w:rPr>
          <w:rFonts w:ascii="Courier" w:hAnsi="Courier" w:cs="Monaco"/>
          <w:sz w:val="18"/>
          <w:szCs w:val="18"/>
        </w:rPr>
      </w:pPr>
      <w:r>
        <w:rPr>
          <w:rFonts w:ascii="Courier" w:hAnsi="Courier" w:cs="Monaco"/>
          <w:color w:val="3F5FBF"/>
          <w:sz w:val="18"/>
          <w:szCs w:val="18"/>
        </w:rPr>
        <w:t xml:space="preserve"> *        </w:t>
      </w:r>
      <w:r w:rsidR="001F5DF0" w:rsidRPr="000C55C5">
        <w:rPr>
          <w:rFonts w:ascii="Courier" w:hAnsi="Courier" w:cs="Monaco"/>
          <w:color w:val="3F5FBF"/>
          <w:sz w:val="18"/>
          <w:szCs w:val="18"/>
        </w:rPr>
        <w:t xml:space="preserve"> else null</w:t>
      </w:r>
    </w:p>
    <w:p w14:paraId="097D201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2E8C02E9" w14:textId="20F27E05"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getBlockId(ProcessDiagram </w:t>
      </w:r>
      <w:r w:rsidRPr="000C55C5">
        <w:rPr>
          <w:rFonts w:ascii="Courier" w:hAnsi="Courier" w:cs="Monaco"/>
          <w:color w:val="6A3E3E"/>
          <w:sz w:val="18"/>
          <w:szCs w:val="18"/>
        </w:rPr>
        <w:t>diagram</w:t>
      </w:r>
      <w:r w:rsidRPr="000C55C5">
        <w:rPr>
          <w:rFonts w:ascii="Courier" w:hAnsi="Courier" w:cs="Monaco"/>
          <w:color w:val="000000"/>
          <w:sz w:val="18"/>
          <w:szCs w:val="18"/>
        </w:rPr>
        <w:t xml:space="preserve">,String </w:t>
      </w:r>
      <w:r w:rsidRPr="000C55C5">
        <w:rPr>
          <w:rFonts w:ascii="Courier" w:hAnsi="Courier" w:cs="Monaco"/>
          <w:color w:val="6A3E3E"/>
          <w:sz w:val="18"/>
          <w:szCs w:val="18"/>
        </w:rPr>
        <w:t>blockName</w:t>
      </w:r>
      <w:r w:rsidR="00FA48DF" w:rsidRPr="000C55C5">
        <w:rPr>
          <w:rFonts w:ascii="Courier" w:hAnsi="Courier" w:cs="Monaco"/>
          <w:color w:val="000000"/>
          <w:sz w:val="18"/>
          <w:szCs w:val="18"/>
        </w:rPr>
        <w:t>;</w:t>
      </w:r>
    </w:p>
    <w:p w14:paraId="4C58660E"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765016E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798A8FE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Search the tree of node ancestors until we find one with the project set.</w:t>
      </w:r>
    </w:p>
    <w:p w14:paraId="53BE71FF"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uuidString identifier for a node, a string version of a UUID</w:t>
      </w:r>
    </w:p>
    <w:p w14:paraId="4C281396"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default database for the project containing this node</w:t>
      </w:r>
    </w:p>
    <w:p w14:paraId="3884341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61ED51E7" w14:textId="3578CB8D"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getDefaultDatabase(String </w:t>
      </w:r>
      <w:r w:rsidRPr="000C55C5">
        <w:rPr>
          <w:rFonts w:ascii="Courier" w:hAnsi="Courier" w:cs="Monaco"/>
          <w:color w:val="6A3E3E"/>
          <w:sz w:val="18"/>
          <w:szCs w:val="18"/>
        </w:rPr>
        <w:t>uuidString</w:t>
      </w:r>
      <w:r w:rsidR="00FA48DF" w:rsidRPr="000C55C5">
        <w:rPr>
          <w:rFonts w:ascii="Courier" w:hAnsi="Courier" w:cs="Monaco"/>
          <w:color w:val="000000"/>
          <w:sz w:val="18"/>
          <w:szCs w:val="18"/>
        </w:rPr>
        <w:t>;</w:t>
      </w:r>
    </w:p>
    <w:p w14:paraId="686C024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12A0453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diagram, a string version of a UUID</w:t>
      </w:r>
    </w:p>
    <w:p w14:paraId="298B5C1E"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default tag provider for the project associated with </w:t>
      </w:r>
    </w:p>
    <w:p w14:paraId="6259B34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specified diagram</w:t>
      </w:r>
    </w:p>
    <w:p w14:paraId="263F967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82C9219" w14:textId="18B27EA5"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String getDefaultTagProvider(String </w:t>
      </w:r>
      <w:r w:rsidRPr="000C55C5">
        <w:rPr>
          <w:rFonts w:ascii="Courier" w:hAnsi="Courier" w:cs="Monaco"/>
          <w:color w:val="6A3E3E"/>
          <w:sz w:val="18"/>
          <w:szCs w:val="18"/>
        </w:rPr>
        <w:t>uuidString</w:t>
      </w:r>
      <w:r w:rsidR="00FA48DF" w:rsidRPr="000C55C5">
        <w:rPr>
          <w:rFonts w:ascii="Courier" w:hAnsi="Courier" w:cs="Monaco"/>
          <w:color w:val="000000"/>
          <w:sz w:val="18"/>
          <w:szCs w:val="18"/>
        </w:rPr>
        <w:t>;</w:t>
      </w:r>
    </w:p>
    <w:p w14:paraId="20EDAB04"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58C67B7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Given an identifier string, return the associated diagram. </w:t>
      </w:r>
    </w:p>
    <w:p w14:paraId="517A605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The parent of a block should be a diagram.</w:t>
      </w:r>
    </w:p>
    <w:p w14:paraId="5ECFA01B"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5E3E213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block, a string version of a UUID</w:t>
      </w:r>
    </w:p>
    <w:p w14:paraId="108D5363"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diagram</w:t>
      </w:r>
    </w:p>
    <w:p w14:paraId="18C4C1FA"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574B0B24" w14:textId="194BAEC9"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ProcessDiagram getDiagram(String </w:t>
      </w:r>
      <w:r w:rsidRPr="000C55C5">
        <w:rPr>
          <w:rFonts w:ascii="Courier" w:hAnsi="Courier" w:cs="Monaco"/>
          <w:color w:val="6A3E3E"/>
          <w:sz w:val="18"/>
          <w:szCs w:val="18"/>
        </w:rPr>
        <w:t>diagramId</w:t>
      </w:r>
      <w:r w:rsidRPr="000C55C5">
        <w:rPr>
          <w:rFonts w:ascii="Courier" w:hAnsi="Courier" w:cs="Monaco"/>
          <w:color w:val="000000"/>
          <w:sz w:val="18"/>
          <w:szCs w:val="18"/>
        </w:rPr>
        <w:t>)</w:t>
      </w:r>
      <w:r w:rsidR="00FA48DF" w:rsidRPr="000C55C5">
        <w:rPr>
          <w:rFonts w:ascii="Courier" w:hAnsi="Courier" w:cs="Monaco"/>
          <w:color w:val="6A3E3E"/>
          <w:sz w:val="18"/>
          <w:szCs w:val="18"/>
        </w:rPr>
        <w:t>;</w:t>
      </w:r>
    </w:p>
    <w:p w14:paraId="74F73D1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4BEF937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Traverse the parent nodes until we find a Family. If there </w:t>
      </w:r>
    </w:p>
    <w:p w14:paraId="40F91CAA"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are none in our ancestry, return null.</w:t>
      </w:r>
    </w:p>
    <w:p w14:paraId="2FCD76D5"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7854916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nodeId identifier for the node, a string version of a UUID</w:t>
      </w:r>
    </w:p>
    <w:p w14:paraId="5F5A4BCB"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@return</w:t>
      </w:r>
      <w:r w:rsidRPr="000C55C5">
        <w:rPr>
          <w:rFonts w:ascii="Courier" w:hAnsi="Courier" w:cs="Monaco"/>
          <w:color w:val="3F5FBF"/>
          <w:sz w:val="18"/>
          <w:szCs w:val="18"/>
        </w:rPr>
        <w:t xml:space="preserve"> the </w:t>
      </w:r>
      <w:r w:rsidRPr="000C55C5">
        <w:rPr>
          <w:rFonts w:ascii="Courier" w:hAnsi="Courier" w:cs="Monaco"/>
          <w:color w:val="3F5FBF"/>
          <w:sz w:val="18"/>
          <w:szCs w:val="18"/>
          <w:u w:val="single"/>
        </w:rPr>
        <w:t>ancestrial</w:t>
      </w:r>
      <w:r w:rsidRPr="000C55C5">
        <w:rPr>
          <w:rFonts w:ascii="Courier" w:hAnsi="Courier" w:cs="Monaco"/>
          <w:color w:val="3F5FBF"/>
          <w:sz w:val="18"/>
          <w:szCs w:val="18"/>
        </w:rPr>
        <w:t xml:space="preserve"> family</w:t>
      </w:r>
    </w:p>
    <w:p w14:paraId="261A99DE"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4B6A1FD9" w14:textId="39E5B538"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ProcessFamily getFamily(String </w:t>
      </w:r>
      <w:r w:rsidRPr="000C55C5">
        <w:rPr>
          <w:rFonts w:ascii="Courier" w:hAnsi="Courier" w:cs="Monaco"/>
          <w:color w:val="6A3E3E"/>
          <w:sz w:val="18"/>
          <w:szCs w:val="18"/>
        </w:rPr>
        <w:t>nodeId</w:t>
      </w:r>
      <w:r w:rsidR="00FA48DF" w:rsidRPr="000C55C5">
        <w:rPr>
          <w:rFonts w:ascii="Courier" w:hAnsi="Courier" w:cs="Monaco"/>
          <w:color w:val="000000"/>
          <w:sz w:val="18"/>
          <w:szCs w:val="18"/>
        </w:rPr>
        <w:t>;</w:t>
      </w:r>
    </w:p>
    <w:p w14:paraId="4154AB1D" w14:textId="77777777" w:rsidR="001F5DF0" w:rsidRPr="000C55C5" w:rsidRDefault="001F5DF0" w:rsidP="001F5DF0">
      <w:pPr>
        <w:widowControl w:val="0"/>
        <w:autoSpaceDE w:val="0"/>
        <w:autoSpaceDN w:val="0"/>
        <w:adjustRightInd w:val="0"/>
        <w:jc w:val="left"/>
        <w:rPr>
          <w:rFonts w:ascii="Courier" w:hAnsi="Courier" w:cs="Monaco"/>
          <w:sz w:val="18"/>
          <w:szCs w:val="18"/>
        </w:rPr>
      </w:pPr>
    </w:p>
    <w:p w14:paraId="683544DC"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5E9F9725"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Handle the block placing a new value on its output. The input may be PyObjects.</w:t>
      </w:r>
    </w:p>
    <w:p w14:paraId="2B763D8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7222809C"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parent, a string version of a UUID</w:t>
      </w:r>
    </w:p>
    <w:p w14:paraId="30ACDF74"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id block identifier a string version of the UUID</w:t>
      </w:r>
    </w:p>
    <w:p w14:paraId="73052580"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port the output port on which to insert the result</w:t>
      </w:r>
    </w:p>
    <w:p w14:paraId="277CA0D4"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value the result of the block's computation</w:t>
      </w:r>
    </w:p>
    <w:p w14:paraId="7332AC45"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quality of the reported output</w:t>
      </w:r>
    </w:p>
    <w:p w14:paraId="7A07C94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6D27B33F" w14:textId="60E86B13" w:rsidR="001F5DF0" w:rsidRPr="000C55C5" w:rsidRDefault="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sendConnectionNotification(String </w:t>
      </w:r>
      <w:r w:rsidRPr="000C55C5">
        <w:rPr>
          <w:rFonts w:ascii="Courier" w:hAnsi="Courier" w:cs="Monaco"/>
          <w:color w:val="6A3E3E"/>
          <w:sz w:val="18"/>
          <w:szCs w:val="18"/>
        </w:rPr>
        <w:t>id</w:t>
      </w:r>
      <w:r w:rsidRPr="000C55C5">
        <w:rPr>
          <w:rFonts w:ascii="Courier" w:hAnsi="Courier" w:cs="Monaco"/>
          <w:color w:val="000000"/>
          <w:sz w:val="18"/>
          <w:szCs w:val="18"/>
        </w:rPr>
        <w:t xml:space="preserve">, String </w:t>
      </w:r>
      <w:r w:rsidRPr="000C55C5">
        <w:rPr>
          <w:rFonts w:ascii="Courier" w:hAnsi="Courier" w:cs="Monaco"/>
          <w:color w:val="6A3E3E"/>
          <w:sz w:val="18"/>
          <w:szCs w:val="18"/>
        </w:rPr>
        <w:t>port</w:t>
      </w:r>
      <w:r w:rsidRPr="000C55C5">
        <w:rPr>
          <w:rFonts w:ascii="Courier" w:hAnsi="Courier" w:cs="Monaco"/>
          <w:color w:val="000000"/>
          <w:sz w:val="18"/>
          <w:szCs w:val="18"/>
        </w:rPr>
        <w:t xml:space="preserve">, String </w:t>
      </w:r>
      <w:r w:rsidRPr="000C55C5">
        <w:rPr>
          <w:rFonts w:ascii="Courier" w:hAnsi="Courier" w:cs="Monaco"/>
          <w:color w:val="6A3E3E"/>
          <w:sz w:val="18"/>
          <w:szCs w:val="18"/>
        </w:rPr>
        <w:t>value</w:t>
      </w:r>
      <w:r w:rsidR="00FA48DF" w:rsidRPr="000C55C5">
        <w:rPr>
          <w:rFonts w:ascii="Courier" w:hAnsi="Courier" w:cs="Monaco"/>
          <w:color w:val="000000"/>
          <w:sz w:val="18"/>
          <w:szCs w:val="18"/>
        </w:rPr>
        <w:t>;</w:t>
      </w:r>
    </w:p>
    <w:p w14:paraId="27147445"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p>
    <w:p w14:paraId="56BD429F"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35B1B98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Handle the block placing a new value on its output. The input may be PyObjects.</w:t>
      </w:r>
    </w:p>
    <w:p w14:paraId="7E2691B4"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28B0B2A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parent, a string version of a UUID</w:t>
      </w:r>
    </w:p>
    <w:p w14:paraId="1DC2B21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id block identifier a string version of the UUID</w:t>
      </w:r>
    </w:p>
    <w:p w14:paraId="51362A9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port the output port on which to insert the result</w:t>
      </w:r>
    </w:p>
    <w:p w14:paraId="260DAD37"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value the result of the block's computation</w:t>
      </w:r>
    </w:p>
    <w:p w14:paraId="75BAEB3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lastRenderedPageBreak/>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quality of the reported output</w:t>
      </w:r>
    </w:p>
    <w:p w14:paraId="1EDDE3AA"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337BCE4A" w14:textId="77777777" w:rsidR="00FA48DF" w:rsidRDefault="001F5DF0">
      <w:pPr>
        <w:widowControl w:val="0"/>
        <w:autoSpaceDE w:val="0"/>
        <w:autoSpaceDN w:val="0"/>
        <w:adjustRightInd w:val="0"/>
        <w:jc w:val="left"/>
        <w:rPr>
          <w:rFonts w:ascii="Courier" w:hAnsi="Courier" w:cs="Monaco"/>
          <w:color w:val="000000"/>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postValue(String </w:t>
      </w:r>
      <w:r w:rsidRPr="000C55C5">
        <w:rPr>
          <w:rFonts w:ascii="Courier" w:hAnsi="Courier" w:cs="Monaco"/>
          <w:color w:val="6A3E3E"/>
          <w:sz w:val="18"/>
          <w:szCs w:val="18"/>
        </w:rPr>
        <w:t>parent</w:t>
      </w:r>
      <w:r w:rsidRPr="000C55C5">
        <w:rPr>
          <w:rFonts w:ascii="Courier" w:hAnsi="Courier" w:cs="Monaco"/>
          <w:color w:val="000000"/>
          <w:sz w:val="18"/>
          <w:szCs w:val="18"/>
        </w:rPr>
        <w:t xml:space="preserve">,String </w:t>
      </w:r>
      <w:r w:rsidRPr="000C55C5">
        <w:rPr>
          <w:rFonts w:ascii="Courier" w:hAnsi="Courier" w:cs="Monaco"/>
          <w:color w:val="6A3E3E"/>
          <w:sz w:val="18"/>
          <w:szCs w:val="18"/>
        </w:rPr>
        <w:t>id</w:t>
      </w:r>
      <w:r w:rsidRPr="000C55C5">
        <w:rPr>
          <w:rFonts w:ascii="Courier" w:hAnsi="Courier" w:cs="Monaco"/>
          <w:color w:val="000000"/>
          <w:sz w:val="18"/>
          <w:szCs w:val="18"/>
        </w:rPr>
        <w:t xml:space="preserve">,String </w:t>
      </w:r>
      <w:r w:rsidRPr="000C55C5">
        <w:rPr>
          <w:rFonts w:ascii="Courier" w:hAnsi="Courier" w:cs="Monaco"/>
          <w:color w:val="6A3E3E"/>
          <w:sz w:val="18"/>
          <w:szCs w:val="18"/>
        </w:rPr>
        <w:t>port</w:t>
      </w:r>
      <w:r w:rsidRPr="000C55C5">
        <w:rPr>
          <w:rFonts w:ascii="Courier" w:hAnsi="Courier" w:cs="Monaco"/>
          <w:color w:val="000000"/>
          <w:sz w:val="18"/>
          <w:szCs w:val="18"/>
        </w:rPr>
        <w:t>,</w:t>
      </w:r>
    </w:p>
    <w:p w14:paraId="239D2DD5" w14:textId="062174BF" w:rsidR="001F5DF0" w:rsidRPr="000C55C5" w:rsidRDefault="00FA48DF">
      <w:pPr>
        <w:widowControl w:val="0"/>
        <w:autoSpaceDE w:val="0"/>
        <w:autoSpaceDN w:val="0"/>
        <w:adjustRightInd w:val="0"/>
        <w:jc w:val="left"/>
        <w:rPr>
          <w:rFonts w:ascii="Courier" w:hAnsi="Courier" w:cs="Monaco"/>
          <w:sz w:val="18"/>
          <w:szCs w:val="18"/>
        </w:rPr>
      </w:pPr>
      <w:r>
        <w:rPr>
          <w:rFonts w:ascii="Courier" w:hAnsi="Courier" w:cs="Monaco"/>
          <w:color w:val="000000"/>
          <w:sz w:val="18"/>
          <w:szCs w:val="18"/>
        </w:rPr>
        <w:t xml:space="preserve">                         </w:t>
      </w:r>
      <w:r w:rsidR="001F5DF0" w:rsidRPr="000C55C5">
        <w:rPr>
          <w:rFonts w:ascii="Courier" w:hAnsi="Courier" w:cs="Monaco"/>
          <w:color w:val="000000"/>
          <w:sz w:val="18"/>
          <w:szCs w:val="18"/>
        </w:rPr>
        <w:t xml:space="preserve">String </w:t>
      </w:r>
      <w:r w:rsidR="001F5DF0" w:rsidRPr="000C55C5">
        <w:rPr>
          <w:rFonts w:ascii="Courier" w:hAnsi="Courier" w:cs="Monaco"/>
          <w:color w:val="6A3E3E"/>
          <w:sz w:val="18"/>
          <w:szCs w:val="18"/>
        </w:rPr>
        <w:t>value</w:t>
      </w:r>
      <w:r w:rsidR="001F5DF0" w:rsidRPr="000C55C5">
        <w:rPr>
          <w:rFonts w:ascii="Courier" w:hAnsi="Courier" w:cs="Monaco"/>
          <w:color w:val="000000"/>
          <w:sz w:val="18"/>
          <w:szCs w:val="18"/>
        </w:rPr>
        <w:t xml:space="preserve">,String </w:t>
      </w:r>
      <w:r w:rsidR="001F5DF0" w:rsidRPr="000C55C5">
        <w:rPr>
          <w:rFonts w:ascii="Courier" w:hAnsi="Courier" w:cs="Monaco"/>
          <w:color w:val="6A3E3E"/>
          <w:sz w:val="18"/>
          <w:szCs w:val="18"/>
        </w:rPr>
        <w:t>quality</w:t>
      </w:r>
      <w:r w:rsidR="001F5DF0" w:rsidRPr="000C55C5">
        <w:rPr>
          <w:rFonts w:ascii="Courier" w:hAnsi="Courier" w:cs="Monaco"/>
          <w:color w:val="000000"/>
          <w:sz w:val="18"/>
          <w:szCs w:val="18"/>
        </w:rPr>
        <w:t xml:space="preserve">)  </w:t>
      </w:r>
      <w:r w:rsidRPr="000C55C5">
        <w:rPr>
          <w:rFonts w:ascii="Courier" w:hAnsi="Courier" w:cs="Monaco"/>
          <w:color w:val="000000"/>
          <w:sz w:val="18"/>
          <w:szCs w:val="18"/>
        </w:rPr>
        <w:t>;</w:t>
      </w:r>
    </w:p>
    <w:p w14:paraId="5FF3FED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000000"/>
          <w:sz w:val="18"/>
          <w:szCs w:val="18"/>
        </w:rPr>
        <w:tab/>
      </w:r>
      <w:r w:rsidRPr="000C55C5">
        <w:rPr>
          <w:rFonts w:ascii="Courier" w:hAnsi="Courier" w:cs="Monaco"/>
          <w:color w:val="3F5FBF"/>
          <w:sz w:val="18"/>
          <w:szCs w:val="18"/>
        </w:rPr>
        <w:t>/**</w:t>
      </w:r>
    </w:p>
    <w:p w14:paraId="2E83B234"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Broadcast a result to blocks in the diagram</w:t>
      </w:r>
    </w:p>
    <w:p w14:paraId="0D584EA8"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p>
    <w:p w14:paraId="0FCE4DB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parent identifier for the diagram, a string version of a UUID</w:t>
      </w:r>
    </w:p>
    <w:p w14:paraId="788902CE"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className name of the class of blocks to be signaled</w:t>
      </w:r>
    </w:p>
    <w:p w14:paraId="3B3D8D0D"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 </w:t>
      </w:r>
      <w:r w:rsidRPr="000C55C5">
        <w:rPr>
          <w:rFonts w:ascii="Courier" w:hAnsi="Courier" w:cs="Monaco"/>
          <w:b/>
          <w:bCs/>
          <w:color w:val="7F9FBF"/>
          <w:sz w:val="18"/>
          <w:szCs w:val="18"/>
        </w:rPr>
        <w:t>@param</w:t>
      </w:r>
      <w:r w:rsidRPr="000C55C5">
        <w:rPr>
          <w:rFonts w:ascii="Courier" w:hAnsi="Courier" w:cs="Monaco"/>
          <w:color w:val="3F5FBF"/>
          <w:sz w:val="18"/>
          <w:szCs w:val="18"/>
        </w:rPr>
        <w:t xml:space="preserve"> command the value of the signal</w:t>
      </w:r>
    </w:p>
    <w:p w14:paraId="4358FB12" w14:textId="77777777" w:rsidR="001F5DF0" w:rsidRPr="000C55C5" w:rsidRDefault="001F5DF0" w:rsidP="001F5DF0">
      <w:pPr>
        <w:widowControl w:val="0"/>
        <w:autoSpaceDE w:val="0"/>
        <w:autoSpaceDN w:val="0"/>
        <w:adjustRightInd w:val="0"/>
        <w:jc w:val="left"/>
        <w:rPr>
          <w:rFonts w:ascii="Courier" w:hAnsi="Courier" w:cs="Monaco"/>
          <w:sz w:val="18"/>
          <w:szCs w:val="18"/>
        </w:rPr>
      </w:pPr>
      <w:r w:rsidRPr="000C55C5">
        <w:rPr>
          <w:rFonts w:ascii="Courier" w:hAnsi="Courier" w:cs="Monaco"/>
          <w:color w:val="3F5FBF"/>
          <w:sz w:val="18"/>
          <w:szCs w:val="18"/>
        </w:rPr>
        <w:tab/>
        <w:t xml:space="preserve"> */</w:t>
      </w:r>
    </w:p>
    <w:p w14:paraId="195AE68B" w14:textId="77777777" w:rsidR="00FA48DF" w:rsidRDefault="001F5DF0" w:rsidP="000C55C5">
      <w:pPr>
        <w:widowControl w:val="0"/>
        <w:autoSpaceDE w:val="0"/>
        <w:autoSpaceDN w:val="0"/>
        <w:adjustRightInd w:val="0"/>
        <w:jc w:val="left"/>
        <w:rPr>
          <w:rFonts w:ascii="Courier" w:hAnsi="Courier" w:cs="Monaco"/>
          <w:color w:val="000000"/>
          <w:sz w:val="18"/>
          <w:szCs w:val="18"/>
        </w:rPr>
      </w:pPr>
      <w:r w:rsidRPr="000C55C5">
        <w:rPr>
          <w:rFonts w:ascii="Courier" w:hAnsi="Courier" w:cs="Monaco"/>
          <w:color w:val="000000"/>
          <w:sz w:val="18"/>
          <w:szCs w:val="18"/>
        </w:rPr>
        <w:tab/>
      </w:r>
      <w:r w:rsidRPr="000C55C5">
        <w:rPr>
          <w:rFonts w:ascii="Courier" w:hAnsi="Courier" w:cs="Monaco"/>
          <w:b/>
          <w:bCs/>
          <w:color w:val="7F0055"/>
          <w:sz w:val="18"/>
          <w:szCs w:val="18"/>
        </w:rPr>
        <w:t>public</w:t>
      </w:r>
      <w:r w:rsidRPr="000C55C5">
        <w:rPr>
          <w:rFonts w:ascii="Courier" w:hAnsi="Courier" w:cs="Monaco"/>
          <w:color w:val="000000"/>
          <w:sz w:val="18"/>
          <w:szCs w:val="18"/>
        </w:rPr>
        <w:t xml:space="preserve"> </w:t>
      </w:r>
      <w:r w:rsidRPr="000C55C5">
        <w:rPr>
          <w:rFonts w:ascii="Courier" w:hAnsi="Courier" w:cs="Monaco"/>
          <w:b/>
          <w:bCs/>
          <w:color w:val="7F0055"/>
          <w:sz w:val="18"/>
          <w:szCs w:val="18"/>
        </w:rPr>
        <w:t>void</w:t>
      </w:r>
      <w:r w:rsidRPr="000C55C5">
        <w:rPr>
          <w:rFonts w:ascii="Courier" w:hAnsi="Courier" w:cs="Monaco"/>
          <w:color w:val="000000"/>
          <w:sz w:val="18"/>
          <w:szCs w:val="18"/>
        </w:rPr>
        <w:t xml:space="preserve"> sendLocalSignal(String </w:t>
      </w:r>
      <w:r w:rsidRPr="000C55C5">
        <w:rPr>
          <w:rFonts w:ascii="Courier" w:hAnsi="Courier" w:cs="Monaco"/>
          <w:color w:val="6A3E3E"/>
          <w:sz w:val="18"/>
          <w:szCs w:val="18"/>
        </w:rPr>
        <w:t>parent</w:t>
      </w:r>
      <w:r w:rsidRPr="000C55C5">
        <w:rPr>
          <w:rFonts w:ascii="Courier" w:hAnsi="Courier" w:cs="Monaco"/>
          <w:color w:val="000000"/>
          <w:sz w:val="18"/>
          <w:szCs w:val="18"/>
        </w:rPr>
        <w:t xml:space="preserve">,String </w:t>
      </w:r>
      <w:r w:rsidRPr="000C55C5">
        <w:rPr>
          <w:rFonts w:ascii="Courier" w:hAnsi="Courier" w:cs="Monaco"/>
          <w:color w:val="6A3E3E"/>
          <w:sz w:val="18"/>
          <w:szCs w:val="18"/>
        </w:rPr>
        <w:t>command</w:t>
      </w:r>
      <w:r w:rsidRPr="000C55C5">
        <w:rPr>
          <w:rFonts w:ascii="Courier" w:hAnsi="Courier" w:cs="Monaco"/>
          <w:color w:val="000000"/>
          <w:sz w:val="18"/>
          <w:szCs w:val="18"/>
        </w:rPr>
        <w:t>,</w:t>
      </w:r>
    </w:p>
    <w:p w14:paraId="667B836F" w14:textId="112EC542" w:rsidR="00472BFF" w:rsidRPr="000C55C5" w:rsidRDefault="00FA48DF" w:rsidP="000C55C5">
      <w:pPr>
        <w:widowControl w:val="0"/>
        <w:autoSpaceDE w:val="0"/>
        <w:autoSpaceDN w:val="0"/>
        <w:adjustRightInd w:val="0"/>
        <w:jc w:val="left"/>
        <w:rPr>
          <w:rFonts w:ascii="Courier" w:hAnsi="Courier"/>
          <w:sz w:val="18"/>
          <w:szCs w:val="18"/>
        </w:rPr>
      </w:pPr>
      <w:r>
        <w:rPr>
          <w:rFonts w:ascii="Courier" w:hAnsi="Courier" w:cs="Monaco"/>
          <w:color w:val="000000"/>
          <w:sz w:val="18"/>
          <w:szCs w:val="18"/>
        </w:rPr>
        <w:t xml:space="preserve">                               </w:t>
      </w:r>
      <w:r w:rsidR="001F5DF0" w:rsidRPr="000C55C5">
        <w:rPr>
          <w:rFonts w:ascii="Courier" w:hAnsi="Courier" w:cs="Monaco"/>
          <w:color w:val="000000"/>
          <w:sz w:val="18"/>
          <w:szCs w:val="18"/>
        </w:rPr>
        <w:t xml:space="preserve">String </w:t>
      </w:r>
      <w:r w:rsidR="001F5DF0" w:rsidRPr="000C55C5">
        <w:rPr>
          <w:rFonts w:ascii="Courier" w:hAnsi="Courier" w:cs="Monaco"/>
          <w:color w:val="6A3E3E"/>
          <w:sz w:val="18"/>
          <w:szCs w:val="18"/>
        </w:rPr>
        <w:t>message</w:t>
      </w:r>
      <w:r w:rsidR="001F5DF0" w:rsidRPr="000C55C5">
        <w:rPr>
          <w:rFonts w:ascii="Courier" w:hAnsi="Courier" w:cs="Monaco"/>
          <w:color w:val="000000"/>
          <w:sz w:val="18"/>
          <w:szCs w:val="18"/>
        </w:rPr>
        <w:t xml:space="preserve">,String </w:t>
      </w:r>
      <w:r w:rsidR="001F5DF0" w:rsidRPr="000C55C5">
        <w:rPr>
          <w:rFonts w:ascii="Courier" w:hAnsi="Courier" w:cs="Monaco"/>
          <w:color w:val="6A3E3E"/>
          <w:sz w:val="18"/>
          <w:szCs w:val="18"/>
        </w:rPr>
        <w:t>arg</w:t>
      </w:r>
      <w:r>
        <w:rPr>
          <w:rFonts w:ascii="Courier" w:hAnsi="Courier" w:cs="Monaco"/>
          <w:color w:val="000000"/>
          <w:sz w:val="18"/>
          <w:szCs w:val="18"/>
        </w:rPr>
        <w:t>)</w:t>
      </w:r>
      <w:r w:rsidRPr="000C55C5">
        <w:rPr>
          <w:rFonts w:ascii="Courier" w:hAnsi="Courier" w:cs="Monaco"/>
          <w:color w:val="000000"/>
          <w:sz w:val="18"/>
          <w:szCs w:val="18"/>
        </w:rPr>
        <w:t>;</w:t>
      </w:r>
    </w:p>
    <w:p w14:paraId="5E9938A1" w14:textId="0849080D" w:rsidR="00C57EC8" w:rsidRDefault="00C57EC8" w:rsidP="00C57EC8">
      <w:pPr>
        <w:pStyle w:val="Caption"/>
        <w:jc w:val="center"/>
      </w:pPr>
      <w:r>
        <w:t xml:space="preserve">Figure </w:t>
      </w:r>
      <w:r w:rsidR="006809AF">
        <w:fldChar w:fldCharType="begin"/>
      </w:r>
      <w:r w:rsidR="006809AF">
        <w:instrText xml:space="preserve"> SEQ Figure \* ARABIC </w:instrText>
      </w:r>
      <w:r w:rsidR="006809AF">
        <w:fldChar w:fldCharType="separate"/>
      </w:r>
      <w:r>
        <w:rPr>
          <w:noProof/>
        </w:rPr>
        <w:t>12</w:t>
      </w:r>
      <w:r w:rsidR="006809AF">
        <w:rPr>
          <w:noProof/>
        </w:rPr>
        <w:fldChar w:fldCharType="end"/>
      </w:r>
      <w:r>
        <w:t>– Request Handler Interface</w:t>
      </w:r>
    </w:p>
    <w:p w14:paraId="2B6E2BE4" w14:textId="77777777" w:rsidR="00C33648" w:rsidRPr="00FD4521" w:rsidRDefault="00C33648" w:rsidP="000651DA"/>
    <w:p w14:paraId="3C969941" w14:textId="77777777" w:rsidR="00472BFF" w:rsidRDefault="003E0257">
      <w:pPr>
        <w:pStyle w:val="Heading3"/>
      </w:pPr>
      <w:bookmarkStart w:id="460" w:name="_Toc320194059"/>
      <w:r w:rsidRPr="003E0257">
        <w:t>Installation</w:t>
      </w:r>
      <w:bookmarkEnd w:id="460"/>
    </w:p>
    <w:p w14:paraId="78821AC4" w14:textId="77777777" w:rsidR="003746F3" w:rsidRDefault="003746F3" w:rsidP="003746F3">
      <w:pPr>
        <w:tabs>
          <w:tab w:val="left" w:pos="1650"/>
        </w:tabs>
        <w:spacing w:before="120"/>
      </w:pPr>
      <w:r>
        <w:t xml:space="preserve">Several of the blocks that are distributed along with the BLT module have been written in Python because they reference significant amounts of custom code. (This allows the user to modify and test without an official build). These blocks are distributed in file </w:t>
      </w:r>
      <w:r w:rsidRPr="009B56B2">
        <w:rPr>
          <w:i/>
        </w:rPr>
        <w:t>emc_blocks.zip</w:t>
      </w:r>
      <w:r>
        <w:t xml:space="preserve">. Installation consists of unzipping this file into the </w:t>
      </w:r>
      <w:r w:rsidRPr="009B56B2">
        <w:rPr>
          <w:rFonts w:ascii="Courier" w:hAnsi="Courier"/>
          <w:sz w:val="22"/>
        </w:rPr>
        <w:t>user-lib/pylib</w:t>
      </w:r>
      <w:r>
        <w:t xml:space="preserve"> subdirectory of the Ignition install location.</w:t>
      </w:r>
    </w:p>
    <w:p w14:paraId="3249CE56" w14:textId="77777777" w:rsidR="00D23316" w:rsidRDefault="00D23316" w:rsidP="003746F3">
      <w:pPr>
        <w:tabs>
          <w:tab w:val="left" w:pos="1650"/>
        </w:tabs>
        <w:spacing w:before="120"/>
      </w:pPr>
    </w:p>
    <w:p w14:paraId="547D79E8" w14:textId="77777777" w:rsidR="00472BFF" w:rsidRDefault="00D23316">
      <w:pPr>
        <w:pStyle w:val="Heading3"/>
      </w:pPr>
      <w:bookmarkStart w:id="461" w:name="_Toc320194060"/>
      <w:r>
        <w:t>Samples</w:t>
      </w:r>
      <w:bookmarkEnd w:id="461"/>
    </w:p>
    <w:p w14:paraId="6CBA89C0" w14:textId="439C0B90" w:rsidR="00D23316" w:rsidRDefault="00D23316" w:rsidP="00D23316">
      <w:pPr>
        <w:tabs>
          <w:tab w:val="left" w:pos="1650"/>
        </w:tabs>
        <w:spacing w:before="120"/>
      </w:pPr>
      <w:r>
        <w:t>The distribution contains the following classes impl</w:t>
      </w:r>
      <w:r w:rsidR="009E069D">
        <w:t>e</w:t>
      </w:r>
      <w:r>
        <w:t>mented in Python:</w:t>
      </w:r>
    </w:p>
    <w:p w14:paraId="4B438E19" w14:textId="77777777" w:rsidR="00D23316" w:rsidRDefault="00D23316" w:rsidP="00D23316">
      <w:pPr>
        <w:pStyle w:val="ListParagraph"/>
        <w:numPr>
          <w:ilvl w:val="0"/>
          <w:numId w:val="30"/>
        </w:numPr>
        <w:tabs>
          <w:tab w:val="left" w:pos="1650"/>
        </w:tabs>
        <w:spacing w:before="120"/>
      </w:pPr>
      <w:r>
        <w:t>FinalDiagnosis</w:t>
      </w:r>
    </w:p>
    <w:p w14:paraId="79AF3EF4" w14:textId="117B039E" w:rsidR="00D23316" w:rsidRDefault="00D23316" w:rsidP="00D23316">
      <w:pPr>
        <w:pStyle w:val="ListParagraph"/>
        <w:numPr>
          <w:ilvl w:val="0"/>
          <w:numId w:val="30"/>
        </w:numPr>
        <w:tabs>
          <w:tab w:val="left" w:pos="1650"/>
        </w:tabs>
        <w:spacing w:before="120"/>
      </w:pPr>
      <w:r>
        <w:t>SQCDiagnosis</w:t>
      </w:r>
    </w:p>
    <w:p w14:paraId="530F09BB" w14:textId="77777777" w:rsidR="00D23316" w:rsidRDefault="00D23316" w:rsidP="00D23316">
      <w:pPr>
        <w:pStyle w:val="ListParagraph"/>
        <w:numPr>
          <w:ilvl w:val="0"/>
          <w:numId w:val="30"/>
        </w:numPr>
        <w:tabs>
          <w:tab w:val="left" w:pos="1650"/>
        </w:tabs>
        <w:spacing w:before="120"/>
      </w:pPr>
      <w:r>
        <w:t>Action</w:t>
      </w:r>
    </w:p>
    <w:p w14:paraId="02F524C7" w14:textId="77777777" w:rsidR="00D23316" w:rsidRDefault="00D23316" w:rsidP="00D23316">
      <w:pPr>
        <w:pStyle w:val="ListParagraph"/>
        <w:numPr>
          <w:ilvl w:val="0"/>
          <w:numId w:val="30"/>
        </w:numPr>
        <w:tabs>
          <w:tab w:val="left" w:pos="1650"/>
        </w:tabs>
        <w:spacing w:before="120"/>
      </w:pPr>
      <w:r>
        <w:t>Arithmetic</w:t>
      </w:r>
    </w:p>
    <w:p w14:paraId="1190919B" w14:textId="77777777" w:rsidR="00D23316" w:rsidRDefault="00D23316" w:rsidP="003746F3">
      <w:pPr>
        <w:tabs>
          <w:tab w:val="left" w:pos="1650"/>
        </w:tabs>
        <w:spacing w:before="120"/>
      </w:pPr>
    </w:p>
    <w:p w14:paraId="722E9A56" w14:textId="77777777" w:rsidR="00122880" w:rsidRDefault="00122880" w:rsidP="00122880">
      <w:pPr>
        <w:pStyle w:val="Heading2"/>
      </w:pPr>
      <w:bookmarkStart w:id="462" w:name="_Ref294253223"/>
      <w:bookmarkStart w:id="463" w:name="_Toc320194061"/>
      <w:r>
        <w:t>Scripting Interface</w:t>
      </w:r>
      <w:bookmarkEnd w:id="462"/>
      <w:bookmarkEnd w:id="463"/>
    </w:p>
    <w:p w14:paraId="00E3BA79" w14:textId="77777777" w:rsidR="00122880" w:rsidRDefault="00122880" w:rsidP="00122880">
      <w:r>
        <w:t>The following interface is supported to allow Designer- or Client-scope Vision objects to control engine execution and to access or modify values from the executing model in the Gateway.  All of these methods are located in the Python package:</w:t>
      </w:r>
    </w:p>
    <w:p w14:paraId="5B6DD9EA" w14:textId="1B082E86" w:rsidR="00CD1360" w:rsidRDefault="00122880">
      <w:pPr>
        <w:jc w:val="center"/>
      </w:pPr>
      <w:r>
        <w:rPr>
          <w:rFonts w:ascii="Courier" w:hAnsi="Courier"/>
          <w:sz w:val="22"/>
        </w:rPr>
        <w:t>system.ils.blt.application</w:t>
      </w:r>
      <w:r>
        <w:t>.</w:t>
      </w:r>
    </w:p>
    <w:p w14:paraId="2458449E" w14:textId="77777777" w:rsidR="00122880" w:rsidRDefault="00122880" w:rsidP="00122880"/>
    <w:p w14:paraId="47BCEDC4" w14:textId="77777777" w:rsidR="00FA48DF" w:rsidRDefault="00FA48DF" w:rsidP="00122880"/>
    <w:p w14:paraId="4F2885B1" w14:textId="1794645B"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w:t>
      </w:r>
    </w:p>
    <w:p w14:paraId="32DAC2D0" w14:textId="77777777" w:rsidR="00A1456C" w:rsidRDefault="00A1456C" w:rsidP="00A1456C">
      <w:pPr>
        <w:widowControl w:val="0"/>
        <w:autoSpaceDE w:val="0"/>
        <w:autoSpaceDN w:val="0"/>
        <w:adjustRightInd w:val="0"/>
        <w:jc w:val="left"/>
        <w:rPr>
          <w:rFonts w:ascii="Courier" w:hAnsi="Courier" w:cs="Monaco"/>
          <w:color w:val="3F5FBF"/>
          <w:sz w:val="18"/>
          <w:szCs w:val="18"/>
        </w:rPr>
      </w:pPr>
      <w:r w:rsidRPr="00A1456C">
        <w:rPr>
          <w:rFonts w:ascii="Courier" w:hAnsi="Courier" w:cs="Monaco"/>
          <w:color w:val="3F5FBF"/>
          <w:sz w:val="18"/>
          <w:szCs w:val="18"/>
        </w:rPr>
        <w:t xml:space="preserve"> *  This interface is a common point for managing requests to the gateway dealing with</w:t>
      </w:r>
    </w:p>
    <w:p w14:paraId="1F70236C" w14:textId="00AD83EF" w:rsidR="00A1456C" w:rsidRPr="00A1456C" w:rsidRDefault="00A1456C" w:rsidP="00A1456C">
      <w:pPr>
        <w:widowControl w:val="0"/>
        <w:autoSpaceDE w:val="0"/>
        <w:autoSpaceDN w:val="0"/>
        <w:adjustRightInd w:val="0"/>
        <w:jc w:val="left"/>
        <w:rPr>
          <w:rFonts w:ascii="Courier" w:hAnsi="Courier" w:cs="Monaco"/>
          <w:sz w:val="18"/>
          <w:szCs w:val="18"/>
        </w:rPr>
      </w:pPr>
      <w:r>
        <w:rPr>
          <w:rFonts w:ascii="Courier" w:hAnsi="Courier" w:cs="Monaco"/>
          <w:color w:val="3F5FBF"/>
          <w:sz w:val="18"/>
          <w:szCs w:val="18"/>
        </w:rPr>
        <w:t xml:space="preserve"> </w:t>
      </w:r>
      <w:r w:rsidRPr="00A1456C">
        <w:rPr>
          <w:rFonts w:ascii="Courier" w:hAnsi="Courier" w:cs="Monaco"/>
          <w:color w:val="3F5FBF"/>
          <w:sz w:val="18"/>
          <w:szCs w:val="18"/>
        </w:rPr>
        <w:t xml:space="preserve">*  execution engine and block status. It is designed for use by Java code </w:t>
      </w:r>
    </w:p>
    <w:p w14:paraId="2C0B9EC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 xml:space="preserve"> *  as well as </w:t>
      </w:r>
      <w:r w:rsidRPr="00A1456C">
        <w:rPr>
          <w:rFonts w:ascii="Courier" w:hAnsi="Courier" w:cs="Monaco"/>
          <w:color w:val="3F5FBF"/>
          <w:sz w:val="18"/>
          <w:szCs w:val="18"/>
          <w:u w:val="single"/>
        </w:rPr>
        <w:t>Python</w:t>
      </w:r>
      <w:r w:rsidRPr="00A1456C">
        <w:rPr>
          <w:rFonts w:ascii="Courier" w:hAnsi="Courier" w:cs="Monaco"/>
          <w:color w:val="3F5FBF"/>
          <w:sz w:val="18"/>
          <w:szCs w:val="18"/>
        </w:rPr>
        <w:t xml:space="preserve"> scripting. It provides a way to request/set properties of </w:t>
      </w:r>
    </w:p>
    <w:p w14:paraId="54D823F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 xml:space="preserve"> *  diagrams, blocks and connections.</w:t>
      </w:r>
    </w:p>
    <w:p w14:paraId="02E9BB5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 xml:space="preserve"> *  </w:t>
      </w:r>
    </w:p>
    <w:p w14:paraId="5BC4B9F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 xml:space="preserve"> *  Each request is relayed to the Gateway scope via an RPC call.</w:t>
      </w:r>
    </w:p>
    <w:p w14:paraId="251E3B6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 xml:space="preserve"> */</w:t>
      </w:r>
    </w:p>
    <w:p w14:paraId="13D8C72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interface</w:t>
      </w:r>
      <w:r w:rsidRPr="00A1456C">
        <w:rPr>
          <w:rFonts w:ascii="Courier" w:hAnsi="Courier" w:cs="Monaco"/>
          <w:color w:val="000000"/>
          <w:sz w:val="18"/>
          <w:szCs w:val="18"/>
        </w:rPr>
        <w:t xml:space="preserve"> ToolkitRequestHandler  {</w:t>
      </w:r>
    </w:p>
    <w:p w14:paraId="7E5C6DD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3AEDDE8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lastRenderedPageBreak/>
        <w:tab/>
      </w:r>
      <w:r w:rsidRPr="00A1456C">
        <w:rPr>
          <w:rFonts w:ascii="Courier" w:hAnsi="Courier" w:cs="Monaco"/>
          <w:color w:val="3F5FBF"/>
          <w:sz w:val="18"/>
          <w:szCs w:val="18"/>
        </w:rPr>
        <w:t>/**</w:t>
      </w:r>
    </w:p>
    <w:p w14:paraId="527F387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resources that are children of the specified resource</w:t>
      </w:r>
    </w:p>
    <w:p w14:paraId="75A5E90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8E9631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List&lt;SerializableResourceDescriptor&gt; childNodes(String </w:t>
      </w:r>
      <w:r w:rsidRPr="00A1456C">
        <w:rPr>
          <w:rFonts w:ascii="Courier" w:hAnsi="Courier" w:cs="Monaco"/>
          <w:color w:val="6A3E3E"/>
          <w:sz w:val="18"/>
          <w:szCs w:val="18"/>
        </w:rPr>
        <w:t>nodeId</w:t>
      </w:r>
      <w:r w:rsidRPr="00A1456C">
        <w:rPr>
          <w:rFonts w:ascii="Courier" w:hAnsi="Courier" w:cs="Monaco"/>
          <w:color w:val="000000"/>
          <w:sz w:val="18"/>
          <w:szCs w:val="18"/>
        </w:rPr>
        <w:t>);</w:t>
      </w:r>
    </w:p>
    <w:p w14:paraId="2C8A85E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5940AD9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Remove all current diagrams from the controller.</w:t>
      </w:r>
    </w:p>
    <w:p w14:paraId="2150413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1EE1A54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clearController();</w:t>
      </w:r>
    </w:p>
    <w:p w14:paraId="518E82A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3368BF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Determine whether or not the indicated diagram is known to the controller.</w:t>
      </w:r>
    </w:p>
    <w:p w14:paraId="3EA574E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string representation of the diagram's unique id</w:t>
      </w:r>
    </w:p>
    <w:p w14:paraId="6C819AE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43206E7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boolean</w:t>
      </w:r>
      <w:r w:rsidRPr="00A1456C">
        <w:rPr>
          <w:rFonts w:ascii="Courier" w:hAnsi="Courier" w:cs="Monaco"/>
          <w:color w:val="000000"/>
          <w:sz w:val="18"/>
          <w:szCs w:val="18"/>
        </w:rPr>
        <w:t xml:space="preserve"> diagramExists(String </w:t>
      </w:r>
      <w:r w:rsidRPr="00A1456C">
        <w:rPr>
          <w:rFonts w:ascii="Courier" w:hAnsi="Courier" w:cs="Monaco"/>
          <w:color w:val="6A3E3E"/>
          <w:sz w:val="18"/>
          <w:szCs w:val="18"/>
        </w:rPr>
        <w:t>diagramId</w:t>
      </w:r>
      <w:r w:rsidRPr="00A1456C">
        <w:rPr>
          <w:rFonts w:ascii="Courier" w:hAnsi="Courier" w:cs="Monaco"/>
          <w:color w:val="000000"/>
          <w:sz w:val="18"/>
          <w:szCs w:val="18"/>
        </w:rPr>
        <w:t>) ;</w:t>
      </w:r>
    </w:p>
    <w:p w14:paraId="4E3B2126"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4D739F0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7A96CF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Execute evaluate() on a specified block</w:t>
      </w:r>
    </w:p>
    <w:p w14:paraId="69C554B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52507B7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evaluateBlock(String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blockId</w:t>
      </w:r>
      <w:r w:rsidRPr="00A1456C">
        <w:rPr>
          <w:rFonts w:ascii="Courier" w:hAnsi="Courier" w:cs="Monaco"/>
          <w:color w:val="000000"/>
          <w:sz w:val="18"/>
          <w:szCs w:val="18"/>
        </w:rPr>
        <w:t>) ;</w:t>
      </w:r>
    </w:p>
    <w:p w14:paraId="749CCBB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E40C6C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uuid string representation of the application's unique id</w:t>
      </w:r>
    </w:p>
    <w:p w14:paraId="5616DE9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name of the application that is equal to or</w:t>
      </w:r>
    </w:p>
    <w:p w14:paraId="466725D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superior to the node with the specified UUID</w:t>
      </w:r>
    </w:p>
    <w:p w14:paraId="7E22BBA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1585279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getApplicationName(String </w:t>
      </w:r>
      <w:r w:rsidRPr="00A1456C">
        <w:rPr>
          <w:rFonts w:ascii="Courier" w:hAnsi="Courier" w:cs="Monaco"/>
          <w:color w:val="6A3E3E"/>
          <w:sz w:val="18"/>
          <w:szCs w:val="18"/>
        </w:rPr>
        <w:t>uuid</w:t>
      </w:r>
      <w:r w:rsidRPr="00A1456C">
        <w:rPr>
          <w:rFonts w:ascii="Courier" w:hAnsi="Courier" w:cs="Monaco"/>
          <w:color w:val="000000"/>
          <w:sz w:val="18"/>
          <w:szCs w:val="18"/>
        </w:rPr>
        <w:t>);</w:t>
      </w:r>
    </w:p>
    <w:p w14:paraId="304CC1D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0BB63EB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6990968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AEB545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Obtain a list of BlockProperty objects for the specified block. </w:t>
      </w:r>
    </w:p>
    <w:p w14:paraId="610E85C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CAUTION: If the block is not known to the gateway it will be created.</w:t>
      </w:r>
    </w:p>
    <w:p w14:paraId="052E57B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This method is for internal use in the designer.</w:t>
      </w:r>
    </w:p>
    <w:p w14:paraId="5DE6F09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p>
    <w:p w14:paraId="7FA817F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className class name of the block</w:t>
      </w:r>
    </w:p>
    <w:p w14:paraId="6EACFD8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projectId</w:t>
      </w:r>
    </w:p>
    <w:p w14:paraId="7D8816B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resourceId</w:t>
      </w:r>
    </w:p>
    <w:p w14:paraId="68DC342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blockId</w:t>
      </w:r>
    </w:p>
    <w:p w14:paraId="62C8EB7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50FE42B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an array of block properties for the subject block</w:t>
      </w:r>
    </w:p>
    <w:p w14:paraId="45535F4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2A7BAC2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List&lt;BlockProperty&gt; getBlockProperties(String </w:t>
      </w:r>
      <w:r w:rsidRPr="00A1456C">
        <w:rPr>
          <w:rFonts w:ascii="Courier" w:hAnsi="Courier" w:cs="Monaco"/>
          <w:color w:val="6A3E3E"/>
          <w:sz w:val="18"/>
          <w:szCs w:val="18"/>
        </w:rPr>
        <w:t>className</w:t>
      </w:r>
      <w:r w:rsidRPr="00A1456C">
        <w:rPr>
          <w:rFonts w:ascii="Courier" w:hAnsi="Courier" w:cs="Monaco"/>
          <w:color w:val="000000"/>
          <w:sz w:val="18"/>
          <w:szCs w:val="18"/>
        </w:rPr>
        <w:t>,</w:t>
      </w:r>
      <w:r w:rsidRPr="00A1456C">
        <w:rPr>
          <w:rFonts w:ascii="Courier" w:hAnsi="Courier" w:cs="Monaco"/>
          <w:b/>
          <w:bCs/>
          <w:color w:val="7F0055"/>
          <w:sz w:val="18"/>
          <w:szCs w:val="18"/>
        </w:rPr>
        <w:t>long</w:t>
      </w:r>
      <w:r w:rsidRPr="00A1456C">
        <w:rPr>
          <w:rFonts w:ascii="Courier" w:hAnsi="Courier" w:cs="Monaco"/>
          <w:color w:val="000000"/>
          <w:sz w:val="18"/>
          <w:szCs w:val="18"/>
        </w:rPr>
        <w:t xml:space="preserve"> </w:t>
      </w:r>
      <w:r w:rsidRPr="00A1456C">
        <w:rPr>
          <w:rFonts w:ascii="Courier" w:hAnsi="Courier" w:cs="Monaco"/>
          <w:color w:val="6A3E3E"/>
          <w:sz w:val="18"/>
          <w:szCs w:val="18"/>
        </w:rPr>
        <w:t>projectId</w:t>
      </w:r>
      <w:r w:rsidRPr="00A1456C">
        <w:rPr>
          <w:rFonts w:ascii="Courier" w:hAnsi="Courier" w:cs="Monaco"/>
          <w:color w:val="000000"/>
          <w:sz w:val="18"/>
          <w:szCs w:val="18"/>
        </w:rPr>
        <w:t>,</w:t>
      </w:r>
      <w:r w:rsidRPr="00A1456C">
        <w:rPr>
          <w:rFonts w:ascii="Courier" w:hAnsi="Courier" w:cs="Monaco"/>
          <w:b/>
          <w:bCs/>
          <w:color w:val="7F0055"/>
          <w:sz w:val="18"/>
          <w:szCs w:val="18"/>
        </w:rPr>
        <w:t>long</w:t>
      </w:r>
      <w:r w:rsidRPr="00A1456C">
        <w:rPr>
          <w:rFonts w:ascii="Courier" w:hAnsi="Courier" w:cs="Monaco"/>
          <w:color w:val="000000"/>
          <w:sz w:val="18"/>
          <w:szCs w:val="18"/>
        </w:rPr>
        <w:t xml:space="preserve"> </w:t>
      </w:r>
      <w:r w:rsidRPr="00A1456C">
        <w:rPr>
          <w:rFonts w:ascii="Courier" w:hAnsi="Courier" w:cs="Monaco"/>
          <w:color w:val="6A3E3E"/>
          <w:sz w:val="18"/>
          <w:szCs w:val="18"/>
        </w:rPr>
        <w:t>resourceId</w:t>
      </w:r>
      <w:r w:rsidRPr="00A1456C">
        <w:rPr>
          <w:rFonts w:ascii="Courier" w:hAnsi="Courier" w:cs="Monaco"/>
          <w:color w:val="000000"/>
          <w:sz w:val="18"/>
          <w:szCs w:val="18"/>
        </w:rPr>
        <w:t xml:space="preserve">,UUID </w:t>
      </w:r>
      <w:r w:rsidRPr="00A1456C">
        <w:rPr>
          <w:rFonts w:ascii="Courier" w:hAnsi="Courier" w:cs="Monaco"/>
          <w:color w:val="6A3E3E"/>
          <w:sz w:val="18"/>
          <w:szCs w:val="18"/>
        </w:rPr>
        <w:t>blockId</w:t>
      </w:r>
      <w:r w:rsidRPr="00A1456C">
        <w:rPr>
          <w:rFonts w:ascii="Courier" w:hAnsi="Courier" w:cs="Monaco"/>
          <w:color w:val="000000"/>
          <w:sz w:val="18"/>
          <w:szCs w:val="18"/>
        </w:rPr>
        <w:t>) ;</w:t>
      </w:r>
    </w:p>
    <w:p w14:paraId="6587D07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265675C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List&lt;PalettePrototype&gt; getBlockPrototypes() ;</w:t>
      </w:r>
    </w:p>
    <w:p w14:paraId="5DF1EEE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2566B49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702ABFD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string representation of the diagram's unique id</w:t>
      </w:r>
    </w:p>
    <w:p w14:paraId="330DD99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w:t>
      </w:r>
    </w:p>
    <w:p w14:paraId="356265D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current state of the specified block.</w:t>
      </w:r>
    </w:p>
    <w:p w14:paraId="1AE9514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3DFF3C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getBlockState(String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 String </w:t>
      </w:r>
      <w:r w:rsidRPr="00A1456C">
        <w:rPr>
          <w:rFonts w:ascii="Courier" w:hAnsi="Courier" w:cs="Monaco"/>
          <w:color w:val="6A3E3E"/>
          <w:sz w:val="18"/>
          <w:szCs w:val="18"/>
        </w:rPr>
        <w:t>blockName</w:t>
      </w:r>
      <w:r w:rsidRPr="00A1456C">
        <w:rPr>
          <w:rFonts w:ascii="Courier" w:hAnsi="Courier" w:cs="Monaco"/>
          <w:color w:val="000000"/>
          <w:sz w:val="18"/>
          <w:szCs w:val="18"/>
        </w:rPr>
        <w:t>) ;</w:t>
      </w:r>
    </w:p>
    <w:p w14:paraId="4197CABF"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7749D6B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6BF998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Determine whether or not the engine is running.</w:t>
      </w:r>
    </w:p>
    <w:p w14:paraId="5F70AE1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0D4C75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getControllerState() ;</w:t>
      </w:r>
    </w:p>
    <w:p w14:paraId="7DEEF8B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53C773B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Find the parent application or diagram of the entity referenced by</w:t>
      </w:r>
    </w:p>
    <w:p w14:paraId="25AF41E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the supplied id. Test the state and return the name of the appropriate</w:t>
      </w:r>
    </w:p>
    <w:p w14:paraId="4F80B9A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database.  </w:t>
      </w:r>
    </w:p>
    <w:p w14:paraId="185FEB8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uuid the uniqueId (string) of any node in the </w:t>
      </w:r>
      <w:r w:rsidRPr="00A1456C">
        <w:rPr>
          <w:rFonts w:ascii="Courier" w:hAnsi="Courier" w:cs="Monaco"/>
          <w:color w:val="3F5FBF"/>
          <w:sz w:val="18"/>
          <w:szCs w:val="18"/>
          <w:u w:val="single"/>
        </w:rPr>
        <w:t>nav</w:t>
      </w:r>
      <w:r w:rsidRPr="00A1456C">
        <w:rPr>
          <w:rFonts w:ascii="Courier" w:hAnsi="Courier" w:cs="Monaco"/>
          <w:color w:val="3F5FBF"/>
          <w:sz w:val="18"/>
          <w:szCs w:val="18"/>
        </w:rPr>
        <w:t xml:space="preserve"> tree.</w:t>
      </w:r>
    </w:p>
    <w:p w14:paraId="32DA7C8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database name</w:t>
      </w:r>
    </w:p>
    <w:p w14:paraId="02E8C1A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365AFA3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getDatabaseForUUID(String </w:t>
      </w:r>
      <w:r w:rsidRPr="00A1456C">
        <w:rPr>
          <w:rFonts w:ascii="Courier" w:hAnsi="Courier" w:cs="Monaco"/>
          <w:color w:val="6A3E3E"/>
          <w:sz w:val="18"/>
          <w:szCs w:val="18"/>
        </w:rPr>
        <w:t>uuid</w:t>
      </w:r>
      <w:r w:rsidRPr="00A1456C">
        <w:rPr>
          <w:rFonts w:ascii="Courier" w:hAnsi="Courier" w:cs="Monaco"/>
          <w:color w:val="000000"/>
          <w:sz w:val="18"/>
          <w:szCs w:val="18"/>
        </w:rPr>
        <w:t>);</w:t>
      </w:r>
    </w:p>
    <w:p w14:paraId="5B3EE1A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1664DA2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lastRenderedPageBreak/>
        <w:tab/>
      </w:r>
      <w:r w:rsidRPr="00A1456C">
        <w:rPr>
          <w:rFonts w:ascii="Courier" w:hAnsi="Courier" w:cs="Monaco"/>
          <w:color w:val="3F5FBF"/>
          <w:sz w:val="18"/>
          <w:szCs w:val="18"/>
        </w:rPr>
        <w:t>/**</w:t>
      </w:r>
    </w:p>
    <w:p w14:paraId="3611F35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It appears that there is no way in the client to obtain a list of data sources</w:t>
      </w:r>
    </w:p>
    <w:p w14:paraId="69B237E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(database connection names). Consequently, we implement our own. </w:t>
      </w:r>
    </w:p>
    <w:p w14:paraId="7516D80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p>
    <w:p w14:paraId="086A793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data sources configured and enabled in the gateway.</w:t>
      </w:r>
    </w:p>
    <w:p w14:paraId="77B8B90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49FF68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List&lt;String&gt; getDatasourceNames();</w:t>
      </w:r>
    </w:p>
    <w:p w14:paraId="07C2360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409E490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1363B59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blockId String representation of the block's internal Id.</w:t>
      </w:r>
    </w:p>
    <w:p w14:paraId="733ADA0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diagram that is a parent of the specified block.</w:t>
      </w:r>
    </w:p>
    <w:p w14:paraId="33CABC1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39DD8A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SerializableResourceDescriptor getDiagramForBlock(String </w:t>
      </w:r>
      <w:r w:rsidRPr="00A1456C">
        <w:rPr>
          <w:rFonts w:ascii="Courier" w:hAnsi="Courier" w:cs="Monaco"/>
          <w:color w:val="6A3E3E"/>
          <w:sz w:val="18"/>
          <w:szCs w:val="18"/>
        </w:rPr>
        <w:t>blockId</w:t>
      </w:r>
      <w:r w:rsidRPr="00A1456C">
        <w:rPr>
          <w:rFonts w:ascii="Courier" w:hAnsi="Courier" w:cs="Monaco"/>
          <w:color w:val="000000"/>
          <w:sz w:val="18"/>
          <w:szCs w:val="18"/>
        </w:rPr>
        <w:t>) ;</w:t>
      </w:r>
    </w:p>
    <w:p w14:paraId="598E526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43FBB59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current state of the specified diagram.</w:t>
      </w:r>
    </w:p>
    <w:p w14:paraId="2A727E4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5645A5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DiagramState getDiagramState(Long </w:t>
      </w:r>
      <w:r w:rsidRPr="00A1456C">
        <w:rPr>
          <w:rFonts w:ascii="Courier" w:hAnsi="Courier" w:cs="Monaco"/>
          <w:color w:val="6A3E3E"/>
          <w:sz w:val="18"/>
          <w:szCs w:val="18"/>
        </w:rPr>
        <w:t>projectId</w:t>
      </w:r>
      <w:r w:rsidRPr="00A1456C">
        <w:rPr>
          <w:rFonts w:ascii="Courier" w:hAnsi="Courier" w:cs="Monaco"/>
          <w:color w:val="000000"/>
          <w:sz w:val="18"/>
          <w:szCs w:val="18"/>
        </w:rPr>
        <w:t xml:space="preserve">, Long </w:t>
      </w:r>
      <w:r w:rsidRPr="00A1456C">
        <w:rPr>
          <w:rFonts w:ascii="Courier" w:hAnsi="Courier" w:cs="Monaco"/>
          <w:color w:val="6A3E3E"/>
          <w:sz w:val="18"/>
          <w:szCs w:val="18"/>
        </w:rPr>
        <w:t>resourceId</w:t>
      </w:r>
      <w:r w:rsidRPr="00A1456C">
        <w:rPr>
          <w:rFonts w:ascii="Courier" w:hAnsi="Courier" w:cs="Monaco"/>
          <w:color w:val="000000"/>
          <w:sz w:val="18"/>
          <w:szCs w:val="18"/>
        </w:rPr>
        <w:t>) ;</w:t>
      </w:r>
    </w:p>
    <w:p w14:paraId="75EB8E6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DiagramState getDiagramState(String </w:t>
      </w:r>
      <w:r w:rsidRPr="00A1456C">
        <w:rPr>
          <w:rFonts w:ascii="Courier" w:hAnsi="Courier" w:cs="Monaco"/>
          <w:color w:val="6A3E3E"/>
          <w:sz w:val="18"/>
          <w:szCs w:val="18"/>
        </w:rPr>
        <w:t>diagramId</w:t>
      </w:r>
      <w:r w:rsidRPr="00A1456C">
        <w:rPr>
          <w:rFonts w:ascii="Courier" w:hAnsi="Courier" w:cs="Monaco"/>
          <w:color w:val="000000"/>
          <w:sz w:val="18"/>
          <w:szCs w:val="18"/>
        </w:rPr>
        <w:t>);</w:t>
      </w:r>
    </w:p>
    <w:p w14:paraId="68C3FA5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4167902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D11287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name of the family that is equal to or</w:t>
      </w:r>
    </w:p>
    <w:p w14:paraId="564B2FD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superior to the node with the specified UUID</w:t>
      </w:r>
    </w:p>
    <w:p w14:paraId="1D76D1D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25D590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getFamilyName(String </w:t>
      </w:r>
      <w:r w:rsidRPr="00A1456C">
        <w:rPr>
          <w:rFonts w:ascii="Courier" w:hAnsi="Courier" w:cs="Monaco"/>
          <w:color w:val="6A3E3E"/>
          <w:sz w:val="18"/>
          <w:szCs w:val="18"/>
        </w:rPr>
        <w:t>uuid</w:t>
      </w:r>
      <w:r w:rsidRPr="00A1456C">
        <w:rPr>
          <w:rFonts w:ascii="Courier" w:hAnsi="Courier" w:cs="Monaco"/>
          <w:color w:val="000000"/>
          <w:sz w:val="18"/>
          <w:szCs w:val="18"/>
        </w:rPr>
        <w:t>);</w:t>
      </w:r>
    </w:p>
    <w:p w14:paraId="022C802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003C937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2EF1DA0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internal details of a block for debugging purposes.</w:t>
      </w:r>
    </w:p>
    <w:p w14:paraId="0F4720C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36C21A4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SerializableBlockStateDescriptor getInternalState(String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blockId</w:t>
      </w:r>
      <w:r w:rsidRPr="00A1456C">
        <w:rPr>
          <w:rFonts w:ascii="Courier" w:hAnsi="Courier" w:cs="Monaco"/>
          <w:color w:val="000000"/>
          <w:sz w:val="18"/>
          <w:szCs w:val="18"/>
        </w:rPr>
        <w:t>) ;</w:t>
      </w:r>
    </w:p>
    <w:p w14:paraId="4F76423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06D856C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identifier of the diagram owning the block, a String</w:t>
      </w:r>
    </w:p>
    <w:p w14:paraId="3486261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blockId identifier of the block within the diagram, a String</w:t>
      </w:r>
    </w:p>
    <w:p w14:paraId="196F849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propertyName name of the property for which a value is to be returned</w:t>
      </w:r>
    </w:p>
    <w:p w14:paraId="663D641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value of a specified block property.</w:t>
      </w:r>
    </w:p>
    <w:p w14:paraId="5C36007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1EBD29A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Object getPropertyValue(String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blockId</w:t>
      </w:r>
      <w:r w:rsidRPr="00A1456C">
        <w:rPr>
          <w:rFonts w:ascii="Courier" w:hAnsi="Courier" w:cs="Monaco"/>
          <w:color w:val="000000"/>
          <w:sz w:val="18"/>
          <w:szCs w:val="18"/>
        </w:rPr>
        <w:t xml:space="preserve">,String </w:t>
      </w:r>
      <w:r w:rsidRPr="00A1456C">
        <w:rPr>
          <w:rFonts w:ascii="Courier" w:hAnsi="Courier" w:cs="Monaco"/>
          <w:color w:val="6A3E3E"/>
          <w:sz w:val="18"/>
          <w:szCs w:val="18"/>
        </w:rPr>
        <w:t>propertyName</w:t>
      </w:r>
      <w:r w:rsidRPr="00A1456C">
        <w:rPr>
          <w:rFonts w:ascii="Courier" w:hAnsi="Courier" w:cs="Monaco"/>
          <w:color w:val="000000"/>
          <w:sz w:val="18"/>
          <w:szCs w:val="18"/>
        </w:rPr>
        <w:t>) ;</w:t>
      </w:r>
    </w:p>
    <w:p w14:paraId="59F3C3A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77A5012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102942A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Acquire a value from the HSQL database table associated with the toolkit. A</w:t>
      </w:r>
    </w:p>
    <w:p w14:paraId="19EFD21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null is returned if the string is not found.</w:t>
      </w:r>
    </w:p>
    <w:p w14:paraId="205AD39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propertyName name of the property for which a value is to be returned</w:t>
      </w:r>
    </w:p>
    <w:p w14:paraId="5774BDB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the value of the specified property.</w:t>
      </w:r>
    </w:p>
    <w:p w14:paraId="349E2E1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335A9BF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getToolkitProperty(String </w:t>
      </w:r>
      <w:r w:rsidRPr="00A1456C">
        <w:rPr>
          <w:rFonts w:ascii="Courier" w:hAnsi="Courier" w:cs="Monaco"/>
          <w:color w:val="6A3E3E"/>
          <w:sz w:val="18"/>
          <w:szCs w:val="18"/>
        </w:rPr>
        <w:t>propertyName</w:t>
      </w:r>
      <w:r w:rsidRPr="00A1456C">
        <w:rPr>
          <w:rFonts w:ascii="Courier" w:hAnsi="Courier" w:cs="Monaco"/>
          <w:color w:val="000000"/>
          <w:sz w:val="18"/>
          <w:szCs w:val="18"/>
        </w:rPr>
        <w:t>) ;</w:t>
      </w:r>
    </w:p>
    <w:p w14:paraId="361F3A3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6709FD4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0546020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Determine whether or not the engine is running.</w:t>
      </w:r>
    </w:p>
    <w:p w14:paraId="69C7B43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2D5938E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boolean</w:t>
      </w:r>
      <w:r w:rsidRPr="00A1456C">
        <w:rPr>
          <w:rFonts w:ascii="Courier" w:hAnsi="Courier" w:cs="Monaco"/>
          <w:color w:val="000000"/>
          <w:sz w:val="18"/>
          <w:szCs w:val="18"/>
        </w:rPr>
        <w:t xml:space="preserve"> isControllerRunning() ;</w:t>
      </w:r>
    </w:p>
    <w:p w14:paraId="52E90C7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518F6E6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a diagram in the gateway for list of its blocks that are downstream</w:t>
      </w:r>
    </w:p>
    <w:p w14:paraId="068AF1A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of the specified block. </w:t>
      </w:r>
    </w:p>
    <w:p w14:paraId="1B649EA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7E266AF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w:t>
      </w:r>
    </w:p>
    <w:p w14:paraId="22E275D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belonging to the diagram.</w:t>
      </w:r>
    </w:p>
    <w:p w14:paraId="64CEEF4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1BF3A0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listBlocksDownstreamOf(String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w:t>
      </w:r>
    </w:p>
    <w:p w14:paraId="502235A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4B71EF8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List all blocks that have properties bound to the supplied tag path. </w:t>
      </w:r>
    </w:p>
    <w:p w14:paraId="6D00264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tagpath the path for the tag of interest.</w:t>
      </w:r>
    </w:p>
    <w:p w14:paraId="39C8554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lastRenderedPageBreak/>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associated with the tag.</w:t>
      </w:r>
    </w:p>
    <w:p w14:paraId="557C00D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1138607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listBlocksForTag(String </w:t>
      </w:r>
      <w:r w:rsidRPr="00A1456C">
        <w:rPr>
          <w:rFonts w:ascii="Courier" w:hAnsi="Courier" w:cs="Monaco"/>
          <w:color w:val="6A3E3E"/>
          <w:sz w:val="18"/>
          <w:szCs w:val="18"/>
        </w:rPr>
        <w:t>tagpath</w:t>
      </w:r>
      <w:r w:rsidRPr="00A1456C">
        <w:rPr>
          <w:rFonts w:ascii="Courier" w:hAnsi="Courier" w:cs="Monaco"/>
          <w:color w:val="000000"/>
          <w:sz w:val="18"/>
          <w:szCs w:val="18"/>
        </w:rPr>
        <w:t>) ;</w:t>
      </w:r>
    </w:p>
    <w:p w14:paraId="3AD894F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21D766E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5F9374F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a diagram in the gateway for list of its blocks. </w:t>
      </w:r>
    </w:p>
    <w:p w14:paraId="36FB521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628A24A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belonging to the diagram.</w:t>
      </w:r>
    </w:p>
    <w:p w14:paraId="68AE3AF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F191D6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listBlocksInDiagram(String </w:t>
      </w:r>
      <w:r w:rsidRPr="00A1456C">
        <w:rPr>
          <w:rFonts w:ascii="Courier" w:hAnsi="Courier" w:cs="Monaco"/>
          <w:color w:val="6A3E3E"/>
          <w:sz w:val="18"/>
          <w:szCs w:val="18"/>
        </w:rPr>
        <w:t>diagramId</w:t>
      </w:r>
      <w:r w:rsidRPr="00A1456C">
        <w:rPr>
          <w:rFonts w:ascii="Courier" w:hAnsi="Courier" w:cs="Monaco"/>
          <w:color w:val="000000"/>
          <w:sz w:val="18"/>
          <w:szCs w:val="18"/>
        </w:rPr>
        <w:t>) ;</w:t>
      </w:r>
    </w:p>
    <w:p w14:paraId="018AB69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418A95B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7C9F754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a diagram in the gateway for list of its blocks that are upstream</w:t>
      </w:r>
    </w:p>
    <w:p w14:paraId="0C635FF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of the specified block. </w:t>
      </w:r>
    </w:p>
    <w:p w14:paraId="5B6556A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59BB23C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w:t>
      </w:r>
    </w:p>
    <w:p w14:paraId="7B588FF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belonging to the diagram.</w:t>
      </w:r>
    </w:p>
    <w:p w14:paraId="0F96D3B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2843D73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listBlocksUpstreamOf(String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 xml:space="preserve">); </w:t>
      </w:r>
    </w:p>
    <w:p w14:paraId="4DA3148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0457021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18F8FD8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The result is a list of SerializableBlockState descriptors for those </w:t>
      </w:r>
    </w:p>
    <w:p w14:paraId="232332E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blocks in any project that have configuration issues. Descriptor attributes</w:t>
      </w:r>
    </w:p>
    <w:p w14:paraId="1865BD3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contain at least the project and a path to the block. The descriptor </w:t>
      </w:r>
    </w:p>
    <w:p w14:paraId="121897E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contains a textual description of whatever problem is detected.</w:t>
      </w:r>
    </w:p>
    <w:p w14:paraId="5488909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that have incomplete or incorrect configuration.</w:t>
      </w:r>
    </w:p>
    <w:p w14:paraId="161F237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43A000F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listConfigurationErrors() ;</w:t>
      </w:r>
    </w:p>
    <w:p w14:paraId="6C52E0A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4281FC8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0FC0A86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identifier of the diagram to be queried, a String</w:t>
      </w:r>
    </w:p>
    <w:p w14:paraId="6D09FC9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className fully qualified class name of blocks to be listed</w:t>
      </w:r>
    </w:p>
    <w:p w14:paraId="332D1AE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w:t>
      </w:r>
      <w:r w:rsidRPr="00A1456C">
        <w:rPr>
          <w:rFonts w:ascii="Courier" w:hAnsi="Courier" w:cs="Monaco"/>
          <w:color w:val="3F5FBF"/>
          <w:sz w:val="18"/>
          <w:szCs w:val="18"/>
          <w:u w:val="single"/>
        </w:rPr>
        <w:t>ids</w:t>
      </w:r>
      <w:r w:rsidRPr="00A1456C">
        <w:rPr>
          <w:rFonts w:ascii="Courier" w:hAnsi="Courier" w:cs="Monaco"/>
          <w:color w:val="3F5FBF"/>
          <w:sz w:val="18"/>
          <w:szCs w:val="18"/>
        </w:rPr>
        <w:t xml:space="preserve"> for blocks owned by a specified diagram that</w:t>
      </w:r>
    </w:p>
    <w:p w14:paraId="646D0FB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are of a specified class.</w:t>
      </w:r>
    </w:p>
    <w:p w14:paraId="4700C17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30BA25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listDiagramBlocksOfClass(String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className</w:t>
      </w:r>
      <w:r w:rsidRPr="00A1456C">
        <w:rPr>
          <w:rFonts w:ascii="Courier" w:hAnsi="Courier" w:cs="Monaco"/>
          <w:color w:val="000000"/>
          <w:sz w:val="18"/>
          <w:szCs w:val="18"/>
        </w:rPr>
        <w:t>);</w:t>
      </w:r>
    </w:p>
    <w:p w14:paraId="7060AE5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480D104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83762D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the gateway for list of diagrams belonging to a project. </w:t>
      </w:r>
    </w:p>
    <w:p w14:paraId="3FD8B30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p>
    <w:p w14:paraId="77588E8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projectName</w:t>
      </w:r>
    </w:p>
    <w:p w14:paraId="1B607E0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tree</w:t>
      </w:r>
      <w:r w:rsidRPr="00A1456C">
        <w:rPr>
          <w:rFonts w:ascii="Courier" w:hAnsi="Courier" w:cs="Monaco"/>
          <w:color w:val="7F7F9F"/>
          <w:sz w:val="18"/>
          <w:szCs w:val="18"/>
        </w:rPr>
        <w:t>-</w:t>
      </w:r>
      <w:r w:rsidRPr="00A1456C">
        <w:rPr>
          <w:rFonts w:ascii="Courier" w:hAnsi="Courier" w:cs="Monaco"/>
          <w:color w:val="3F5FBF"/>
          <w:sz w:val="18"/>
          <w:szCs w:val="18"/>
        </w:rPr>
        <w:t>paths to the diagrams saved (</w:t>
      </w:r>
      <w:r w:rsidRPr="00A1456C">
        <w:rPr>
          <w:rFonts w:ascii="Courier" w:hAnsi="Courier" w:cs="Monaco"/>
          <w:color w:val="3F5FBF"/>
          <w:sz w:val="18"/>
          <w:szCs w:val="18"/>
          <w:u w:val="single"/>
        </w:rPr>
        <w:t>ie</w:t>
      </w:r>
      <w:r w:rsidRPr="00A1456C">
        <w:rPr>
          <w:rFonts w:ascii="Courier" w:hAnsi="Courier" w:cs="Monaco"/>
          <w:color w:val="3F5FBF"/>
          <w:sz w:val="18"/>
          <w:szCs w:val="18"/>
        </w:rPr>
        <w:t>. known to the Gateway).</w:t>
      </w:r>
    </w:p>
    <w:p w14:paraId="5FCE9F3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14BFCDD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List&lt;SerializableResourceDescriptor&gt; listDiagramDescriptors(String </w:t>
      </w:r>
      <w:r w:rsidRPr="00A1456C">
        <w:rPr>
          <w:rFonts w:ascii="Courier" w:hAnsi="Courier" w:cs="Monaco"/>
          <w:color w:val="6A3E3E"/>
          <w:sz w:val="18"/>
          <w:szCs w:val="18"/>
        </w:rPr>
        <w:t>projectName</w:t>
      </w:r>
      <w:r w:rsidRPr="00A1456C">
        <w:rPr>
          <w:rFonts w:ascii="Courier" w:hAnsi="Courier" w:cs="Monaco"/>
          <w:color w:val="000000"/>
          <w:sz w:val="18"/>
          <w:szCs w:val="18"/>
        </w:rPr>
        <w:t>) ;</w:t>
      </w:r>
    </w:p>
    <w:p w14:paraId="1D47788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59E8D12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53AD934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the gateway for list of resource nodes that the block controller</w:t>
      </w:r>
    </w:p>
    <w:p w14:paraId="44F7BBC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knows about. This should correspond to what is displayed in the designer</w:t>
      </w:r>
    </w:p>
    <w:p w14:paraId="6EEC530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color w:val="3F5FBF"/>
          <w:sz w:val="18"/>
          <w:szCs w:val="18"/>
          <w:u w:val="single"/>
        </w:rPr>
        <w:t>nav</w:t>
      </w:r>
      <w:r w:rsidRPr="00A1456C">
        <w:rPr>
          <w:rFonts w:ascii="Courier" w:hAnsi="Courier" w:cs="Monaco"/>
          <w:color w:val="3F5FBF"/>
          <w:sz w:val="18"/>
          <w:szCs w:val="18"/>
        </w:rPr>
        <w:t xml:space="preserve"> tree for all loaded projects. </w:t>
      </w:r>
    </w:p>
    <w:p w14:paraId="7B393BA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p>
    <w:p w14:paraId="5DB2844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resources known to the BlockController.</w:t>
      </w:r>
    </w:p>
    <w:p w14:paraId="2488A4E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292C06D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List&lt;SerializableResourceDescriptor&gt; listResourceNodes();</w:t>
      </w:r>
    </w:p>
    <w:p w14:paraId="190F51C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7BC119C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A07DDD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the gateway for list of its sink blocks associated with the</w:t>
      </w:r>
    </w:p>
    <w:p w14:paraId="5AD71BA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specified source. The blocks that are returned are not constrained</w:t>
      </w:r>
    </w:p>
    <w:p w14:paraId="094CFAF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to be part of the same diagram, family or application.</w:t>
      </w:r>
    </w:p>
    <w:p w14:paraId="69447DA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0395DBD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lastRenderedPageBreak/>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 </w:t>
      </w:r>
    </w:p>
    <w:p w14:paraId="271FB55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logically connected to the source.</w:t>
      </w:r>
    </w:p>
    <w:p w14:paraId="067C126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0DB172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listSinksForSource(String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 ;</w:t>
      </w:r>
    </w:p>
    <w:p w14:paraId="5013A77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1D0CE6A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Query the gateway for list of its source blocks associated with the</w:t>
      </w:r>
    </w:p>
    <w:p w14:paraId="12F8C39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specified sink. The blocks that are returned are not constrained</w:t>
      </w:r>
    </w:p>
    <w:p w14:paraId="6C7489E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to be part of the same diagram, family or application.</w:t>
      </w:r>
    </w:p>
    <w:p w14:paraId="4DDACA5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5D9155A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  </w:t>
      </w:r>
    </w:p>
    <w:p w14:paraId="2B8EDC2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list of blocks logically connected to the sink.</w:t>
      </w:r>
    </w:p>
    <w:p w14:paraId="22A095C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59E52A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List&lt;SerializableBlockStateDescriptor&gt; listSourcesForSink(String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 ;</w:t>
      </w:r>
    </w:p>
    <w:p w14:paraId="25D4967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 xml:space="preserve">/** </w:t>
      </w:r>
    </w:p>
    <w:p w14:paraId="679D6B5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1D2B91B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w:t>
      </w:r>
    </w:p>
    <w:p w14:paraId="2B82F52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@return</w:t>
      </w:r>
      <w:r w:rsidRPr="00A1456C">
        <w:rPr>
          <w:rFonts w:ascii="Courier" w:hAnsi="Courier" w:cs="Monaco"/>
          <w:color w:val="3F5FBF"/>
          <w:sz w:val="18"/>
          <w:szCs w:val="18"/>
        </w:rPr>
        <w:t xml:space="preserve"> a colon</w:t>
      </w:r>
      <w:r w:rsidRPr="00A1456C">
        <w:rPr>
          <w:rFonts w:ascii="Courier" w:hAnsi="Courier" w:cs="Monaco"/>
          <w:color w:val="7F7F9F"/>
          <w:sz w:val="18"/>
          <w:szCs w:val="18"/>
        </w:rPr>
        <w:t>-</w:t>
      </w:r>
      <w:r w:rsidRPr="00A1456C">
        <w:rPr>
          <w:rFonts w:ascii="Courier" w:hAnsi="Courier" w:cs="Monaco"/>
          <w:color w:val="3F5FBF"/>
          <w:sz w:val="18"/>
          <w:szCs w:val="18"/>
        </w:rPr>
        <w:t>separated path to the specified block. The path includes</w:t>
      </w:r>
    </w:p>
    <w:p w14:paraId="5A03857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the project name.</w:t>
      </w:r>
    </w:p>
    <w:p w14:paraId="5423740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F2715E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String pathForBlock(String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w:t>
      </w:r>
    </w:p>
    <w:p w14:paraId="4980CF5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D9FC0F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Execute reset() on a specified block</w:t>
      </w:r>
    </w:p>
    <w:p w14:paraId="24BB3EB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 of the parent diagram</w:t>
      </w:r>
    </w:p>
    <w:p w14:paraId="3E62C5A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blockName name of the block within the diagram </w:t>
      </w:r>
    </w:p>
    <w:p w14:paraId="6E46891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2305176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resetBlock(String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blockName</w:t>
      </w:r>
      <w:r w:rsidRPr="00A1456C">
        <w:rPr>
          <w:rFonts w:ascii="Courier" w:hAnsi="Courier" w:cs="Monaco"/>
          <w:color w:val="000000"/>
          <w:sz w:val="18"/>
          <w:szCs w:val="18"/>
        </w:rPr>
        <w:t>) ;</w:t>
      </w:r>
    </w:p>
    <w:p w14:paraId="155EEC16"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7593C78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415A877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Execute reset() on every block on the diagram</w:t>
      </w:r>
    </w:p>
    <w:p w14:paraId="490AEE9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436EF57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resetDiagram(String </w:t>
      </w:r>
      <w:r w:rsidRPr="00A1456C">
        <w:rPr>
          <w:rFonts w:ascii="Courier" w:hAnsi="Courier" w:cs="Monaco"/>
          <w:color w:val="6A3E3E"/>
          <w:sz w:val="18"/>
          <w:szCs w:val="18"/>
        </w:rPr>
        <w:t>diagramId</w:t>
      </w:r>
      <w:r w:rsidRPr="00A1456C">
        <w:rPr>
          <w:rFonts w:ascii="Courier" w:hAnsi="Courier" w:cs="Monaco"/>
          <w:color w:val="000000"/>
          <w:sz w:val="18"/>
          <w:szCs w:val="18"/>
        </w:rPr>
        <w:t>) ;</w:t>
      </w:r>
    </w:p>
    <w:p w14:paraId="12CB7FF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23F9073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Determine whether or not the indicated resource is known to the controller.</w:t>
      </w:r>
    </w:p>
    <w:p w14:paraId="2397873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072A99C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boolean</w:t>
      </w:r>
      <w:r w:rsidRPr="00A1456C">
        <w:rPr>
          <w:rFonts w:ascii="Courier" w:hAnsi="Courier" w:cs="Monaco"/>
          <w:color w:val="000000"/>
          <w:sz w:val="18"/>
          <w:szCs w:val="18"/>
        </w:rPr>
        <w:t xml:space="preserve"> resourceExists(</w:t>
      </w:r>
      <w:r w:rsidRPr="00A1456C">
        <w:rPr>
          <w:rFonts w:ascii="Courier" w:hAnsi="Courier" w:cs="Monaco"/>
          <w:b/>
          <w:bCs/>
          <w:color w:val="7F0055"/>
          <w:sz w:val="18"/>
          <w:szCs w:val="18"/>
        </w:rPr>
        <w:t>long</w:t>
      </w:r>
      <w:r w:rsidRPr="00A1456C">
        <w:rPr>
          <w:rFonts w:ascii="Courier" w:hAnsi="Courier" w:cs="Monaco"/>
          <w:color w:val="000000"/>
          <w:sz w:val="18"/>
          <w:szCs w:val="18"/>
        </w:rPr>
        <w:t xml:space="preserve"> </w:t>
      </w:r>
      <w:r w:rsidRPr="00A1456C">
        <w:rPr>
          <w:rFonts w:ascii="Courier" w:hAnsi="Courier" w:cs="Monaco"/>
          <w:color w:val="6A3E3E"/>
          <w:sz w:val="18"/>
          <w:szCs w:val="18"/>
        </w:rPr>
        <w:t>projectId</w:t>
      </w:r>
      <w:r w:rsidRPr="00A1456C">
        <w:rPr>
          <w:rFonts w:ascii="Courier" w:hAnsi="Courier" w:cs="Monaco"/>
          <w:color w:val="000000"/>
          <w:sz w:val="18"/>
          <w:szCs w:val="18"/>
        </w:rPr>
        <w:t>,</w:t>
      </w:r>
      <w:r w:rsidRPr="00A1456C">
        <w:rPr>
          <w:rFonts w:ascii="Courier" w:hAnsi="Courier" w:cs="Monaco"/>
          <w:b/>
          <w:bCs/>
          <w:color w:val="7F0055"/>
          <w:sz w:val="18"/>
          <w:szCs w:val="18"/>
        </w:rPr>
        <w:t>long</w:t>
      </w:r>
      <w:r w:rsidRPr="00A1456C">
        <w:rPr>
          <w:rFonts w:ascii="Courier" w:hAnsi="Courier" w:cs="Monaco"/>
          <w:color w:val="000000"/>
          <w:sz w:val="18"/>
          <w:szCs w:val="18"/>
        </w:rPr>
        <w:t xml:space="preserve"> </w:t>
      </w:r>
      <w:r w:rsidRPr="00A1456C">
        <w:rPr>
          <w:rFonts w:ascii="Courier" w:hAnsi="Courier" w:cs="Monaco"/>
          <w:color w:val="6A3E3E"/>
          <w:sz w:val="18"/>
          <w:szCs w:val="18"/>
        </w:rPr>
        <w:t>resid</w:t>
      </w:r>
      <w:r w:rsidRPr="00A1456C">
        <w:rPr>
          <w:rFonts w:ascii="Courier" w:hAnsi="Courier" w:cs="Monaco"/>
          <w:color w:val="000000"/>
          <w:sz w:val="18"/>
          <w:szCs w:val="18"/>
        </w:rPr>
        <w:t>) ;</w:t>
      </w:r>
    </w:p>
    <w:p w14:paraId="085A308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070363B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Send a signal to all blocks of a particular class on a specified diagram.</w:t>
      </w:r>
    </w:p>
    <w:p w14:paraId="2815F6D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This is a "local" transmission. The diagram is specified by a tree</w:t>
      </w:r>
      <w:r w:rsidRPr="00A1456C">
        <w:rPr>
          <w:rFonts w:ascii="Courier" w:hAnsi="Courier" w:cs="Monaco"/>
          <w:color w:val="7F7F9F"/>
          <w:sz w:val="18"/>
          <w:szCs w:val="18"/>
        </w:rPr>
        <w:t>-</w:t>
      </w:r>
      <w:r w:rsidRPr="00A1456C">
        <w:rPr>
          <w:rFonts w:ascii="Courier" w:hAnsi="Courier" w:cs="Monaco"/>
          <w:color w:val="3F5FBF"/>
          <w:sz w:val="18"/>
          <w:szCs w:val="18"/>
        </w:rPr>
        <w:t>path.</w:t>
      </w:r>
    </w:p>
    <w:p w14:paraId="6DAB843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There may be no successful recipients.</w:t>
      </w:r>
    </w:p>
    <w:p w14:paraId="67FD658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p>
    <w:p w14:paraId="7F2D345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diagramId</w:t>
      </w:r>
    </w:p>
    <w:p w14:paraId="043D422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command string of the signal</w:t>
      </w:r>
    </w:p>
    <w:p w14:paraId="3D1F782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message embedded in the transmitted signal</w:t>
      </w:r>
    </w:p>
    <w:p w14:paraId="7B5173E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arg also a component of the transmitted signal</w:t>
      </w:r>
    </w:p>
    <w:p w14:paraId="7ED7D81A"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398A5B6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boolean</w:t>
      </w:r>
      <w:r w:rsidRPr="00A1456C">
        <w:rPr>
          <w:rFonts w:ascii="Courier" w:hAnsi="Courier" w:cs="Monaco"/>
          <w:color w:val="000000"/>
          <w:sz w:val="18"/>
          <w:szCs w:val="18"/>
        </w:rPr>
        <w:t xml:space="preserve"> sendLocalSignal(String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,String </w:t>
      </w:r>
      <w:r w:rsidRPr="00A1456C">
        <w:rPr>
          <w:rFonts w:ascii="Courier" w:hAnsi="Courier" w:cs="Monaco"/>
          <w:color w:val="6A3E3E"/>
          <w:sz w:val="18"/>
          <w:szCs w:val="18"/>
        </w:rPr>
        <w:t>command</w:t>
      </w:r>
      <w:r w:rsidRPr="00A1456C">
        <w:rPr>
          <w:rFonts w:ascii="Courier" w:hAnsi="Courier" w:cs="Monaco"/>
          <w:color w:val="000000"/>
          <w:sz w:val="18"/>
          <w:szCs w:val="18"/>
        </w:rPr>
        <w:t xml:space="preserve">,String </w:t>
      </w:r>
      <w:r w:rsidRPr="00A1456C">
        <w:rPr>
          <w:rFonts w:ascii="Courier" w:hAnsi="Courier" w:cs="Monaco"/>
          <w:color w:val="6A3E3E"/>
          <w:sz w:val="18"/>
          <w:szCs w:val="18"/>
        </w:rPr>
        <w:t>message</w:t>
      </w:r>
      <w:r w:rsidRPr="00A1456C">
        <w:rPr>
          <w:rFonts w:ascii="Courier" w:hAnsi="Courier" w:cs="Monaco"/>
          <w:color w:val="000000"/>
          <w:sz w:val="18"/>
          <w:szCs w:val="18"/>
        </w:rPr>
        <w:t xml:space="preserve">,String </w:t>
      </w:r>
      <w:r w:rsidRPr="00A1456C">
        <w:rPr>
          <w:rFonts w:ascii="Courier" w:hAnsi="Courier" w:cs="Monaco"/>
          <w:color w:val="6A3E3E"/>
          <w:sz w:val="18"/>
          <w:szCs w:val="18"/>
        </w:rPr>
        <w:t>arg</w:t>
      </w:r>
      <w:r w:rsidRPr="00A1456C">
        <w:rPr>
          <w:rFonts w:ascii="Courier" w:hAnsi="Courier" w:cs="Monaco"/>
          <w:color w:val="000000"/>
          <w:sz w:val="18"/>
          <w:szCs w:val="18"/>
        </w:rPr>
        <w:t>) ;</w:t>
      </w:r>
    </w:p>
    <w:p w14:paraId="0BE13EE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5B38195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1231C3A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Set the state of every diagram that is a member of the application to</w:t>
      </w:r>
    </w:p>
    <w:p w14:paraId="1A2BA05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the specified value.</w:t>
      </w:r>
    </w:p>
    <w:p w14:paraId="16B38FD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appname</w:t>
      </w:r>
    </w:p>
    <w:p w14:paraId="01A2CBB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state</w:t>
      </w:r>
    </w:p>
    <w:p w14:paraId="5D6E927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5F678C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setApplicationState(String </w:t>
      </w:r>
      <w:r w:rsidRPr="00A1456C">
        <w:rPr>
          <w:rFonts w:ascii="Courier" w:hAnsi="Courier" w:cs="Monaco"/>
          <w:color w:val="6A3E3E"/>
          <w:sz w:val="18"/>
          <w:szCs w:val="18"/>
        </w:rPr>
        <w:t>appname</w:t>
      </w:r>
      <w:r w:rsidRPr="00A1456C">
        <w:rPr>
          <w:rFonts w:ascii="Courier" w:hAnsi="Courier" w:cs="Monaco"/>
          <w:color w:val="000000"/>
          <w:sz w:val="18"/>
          <w:szCs w:val="18"/>
        </w:rPr>
        <w:t xml:space="preserve">, String </w:t>
      </w:r>
      <w:r w:rsidRPr="00A1456C">
        <w:rPr>
          <w:rFonts w:ascii="Courier" w:hAnsi="Courier" w:cs="Monaco"/>
          <w:color w:val="6A3E3E"/>
          <w:sz w:val="18"/>
          <w:szCs w:val="18"/>
        </w:rPr>
        <w:t>state</w:t>
      </w:r>
      <w:r w:rsidRPr="00A1456C">
        <w:rPr>
          <w:rFonts w:ascii="Courier" w:hAnsi="Courier" w:cs="Monaco"/>
          <w:color w:val="000000"/>
          <w:sz w:val="18"/>
          <w:szCs w:val="18"/>
        </w:rPr>
        <w:t>);</w:t>
      </w:r>
    </w:p>
    <w:p w14:paraId="0B8599BC"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1F67709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 xml:space="preserve">/** Update all changed properties for a block </w:t>
      </w:r>
    </w:p>
    <w:p w14:paraId="5E56A8D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duuid diagram unique Id</w:t>
      </w:r>
    </w:p>
    <w:p w14:paraId="3D98407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buuid block unique Id</w:t>
      </w:r>
    </w:p>
    <w:p w14:paraId="14EDA81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7C5731A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setBlockProperties(UUID </w:t>
      </w:r>
      <w:r w:rsidRPr="00A1456C">
        <w:rPr>
          <w:rFonts w:ascii="Courier" w:hAnsi="Courier" w:cs="Monaco"/>
          <w:color w:val="6A3E3E"/>
          <w:sz w:val="18"/>
          <w:szCs w:val="18"/>
        </w:rPr>
        <w:t>duuid</w:t>
      </w:r>
      <w:r w:rsidRPr="00A1456C">
        <w:rPr>
          <w:rFonts w:ascii="Courier" w:hAnsi="Courier" w:cs="Monaco"/>
          <w:color w:val="000000"/>
          <w:sz w:val="18"/>
          <w:szCs w:val="18"/>
        </w:rPr>
        <w:t xml:space="preserve">,UUID </w:t>
      </w:r>
      <w:r w:rsidRPr="00A1456C">
        <w:rPr>
          <w:rFonts w:ascii="Courier" w:hAnsi="Courier" w:cs="Monaco"/>
          <w:color w:val="6A3E3E"/>
          <w:sz w:val="18"/>
          <w:szCs w:val="18"/>
        </w:rPr>
        <w:t>buuid</w:t>
      </w:r>
      <w:r w:rsidRPr="00A1456C">
        <w:rPr>
          <w:rFonts w:ascii="Courier" w:hAnsi="Courier" w:cs="Monaco"/>
          <w:color w:val="000000"/>
          <w:sz w:val="18"/>
          <w:szCs w:val="18"/>
        </w:rPr>
        <w:t xml:space="preserve">, Collection&lt;BlockProperty&gt; </w:t>
      </w:r>
      <w:r w:rsidRPr="00A1456C">
        <w:rPr>
          <w:rFonts w:ascii="Courier" w:hAnsi="Courier" w:cs="Monaco"/>
          <w:color w:val="6A3E3E"/>
          <w:sz w:val="18"/>
          <w:szCs w:val="18"/>
        </w:rPr>
        <w:lastRenderedPageBreak/>
        <w:t>props</w:t>
      </w:r>
      <w:r w:rsidRPr="00A1456C">
        <w:rPr>
          <w:rFonts w:ascii="Courier" w:hAnsi="Courier" w:cs="Monaco"/>
          <w:color w:val="000000"/>
          <w:sz w:val="18"/>
          <w:szCs w:val="18"/>
        </w:rPr>
        <w:t xml:space="preserve"> ) ;</w:t>
      </w:r>
    </w:p>
    <w:p w14:paraId="3819D58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 xml:space="preserve">/** Update a single changed property for a block </w:t>
      </w:r>
    </w:p>
    <w:p w14:paraId="5222471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duuid diagram unique Id</w:t>
      </w:r>
    </w:p>
    <w:p w14:paraId="080DC7B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buuid block unique Id</w:t>
      </w:r>
    </w:p>
    <w:p w14:paraId="13B2D40E"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property the changed property</w:t>
      </w:r>
    </w:p>
    <w:p w14:paraId="4E7DCF2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4B80587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setBlockProperty(UUID </w:t>
      </w:r>
      <w:r w:rsidRPr="00A1456C">
        <w:rPr>
          <w:rFonts w:ascii="Courier" w:hAnsi="Courier" w:cs="Monaco"/>
          <w:color w:val="6A3E3E"/>
          <w:sz w:val="18"/>
          <w:szCs w:val="18"/>
        </w:rPr>
        <w:t>duuid</w:t>
      </w:r>
      <w:r w:rsidRPr="00A1456C">
        <w:rPr>
          <w:rFonts w:ascii="Courier" w:hAnsi="Courier" w:cs="Monaco"/>
          <w:color w:val="000000"/>
          <w:sz w:val="18"/>
          <w:szCs w:val="18"/>
        </w:rPr>
        <w:t xml:space="preserve">,UUID </w:t>
      </w:r>
      <w:r w:rsidRPr="00A1456C">
        <w:rPr>
          <w:rFonts w:ascii="Courier" w:hAnsi="Courier" w:cs="Monaco"/>
          <w:color w:val="6A3E3E"/>
          <w:sz w:val="18"/>
          <w:szCs w:val="18"/>
        </w:rPr>
        <w:t>buuid</w:t>
      </w:r>
      <w:r w:rsidRPr="00A1456C">
        <w:rPr>
          <w:rFonts w:ascii="Courier" w:hAnsi="Courier" w:cs="Monaco"/>
          <w:color w:val="000000"/>
          <w:sz w:val="18"/>
          <w:szCs w:val="18"/>
        </w:rPr>
        <w:t xml:space="preserve">,BlockProperty </w:t>
      </w:r>
      <w:r w:rsidRPr="00A1456C">
        <w:rPr>
          <w:rFonts w:ascii="Courier" w:hAnsi="Courier" w:cs="Monaco"/>
          <w:color w:val="6A3E3E"/>
          <w:sz w:val="18"/>
          <w:szCs w:val="18"/>
        </w:rPr>
        <w:t>property</w:t>
      </w:r>
      <w:r w:rsidRPr="00A1456C">
        <w:rPr>
          <w:rFonts w:ascii="Courier" w:hAnsi="Courier" w:cs="Monaco"/>
          <w:color w:val="000000"/>
          <w:sz w:val="18"/>
          <w:szCs w:val="18"/>
        </w:rPr>
        <w:t xml:space="preserve"> ) ;</w:t>
      </w:r>
    </w:p>
    <w:p w14:paraId="15CDC204"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1198DA90"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30058840"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setDiagramState(Long </w:t>
      </w:r>
      <w:r w:rsidRPr="00A1456C">
        <w:rPr>
          <w:rFonts w:ascii="Courier" w:hAnsi="Courier" w:cs="Monaco"/>
          <w:color w:val="6A3E3E"/>
          <w:sz w:val="18"/>
          <w:szCs w:val="18"/>
        </w:rPr>
        <w:t>projectId</w:t>
      </w:r>
      <w:r w:rsidRPr="00A1456C">
        <w:rPr>
          <w:rFonts w:ascii="Courier" w:hAnsi="Courier" w:cs="Monaco"/>
          <w:color w:val="000000"/>
          <w:sz w:val="18"/>
          <w:szCs w:val="18"/>
        </w:rPr>
        <w:t xml:space="preserve">, Long </w:t>
      </w:r>
      <w:r w:rsidRPr="00A1456C">
        <w:rPr>
          <w:rFonts w:ascii="Courier" w:hAnsi="Courier" w:cs="Monaco"/>
          <w:color w:val="6A3E3E"/>
          <w:sz w:val="18"/>
          <w:szCs w:val="18"/>
        </w:rPr>
        <w:t>resourceId</w:t>
      </w:r>
      <w:r w:rsidRPr="00A1456C">
        <w:rPr>
          <w:rFonts w:ascii="Courier" w:hAnsi="Courier" w:cs="Monaco"/>
          <w:color w:val="000000"/>
          <w:sz w:val="18"/>
          <w:szCs w:val="18"/>
        </w:rPr>
        <w:t xml:space="preserve">, String </w:t>
      </w:r>
      <w:r w:rsidRPr="00A1456C">
        <w:rPr>
          <w:rFonts w:ascii="Courier" w:hAnsi="Courier" w:cs="Monaco"/>
          <w:color w:val="6A3E3E"/>
          <w:sz w:val="18"/>
          <w:szCs w:val="18"/>
        </w:rPr>
        <w:t>state</w:t>
      </w:r>
      <w:r w:rsidRPr="00A1456C">
        <w:rPr>
          <w:rFonts w:ascii="Courier" w:hAnsi="Courier" w:cs="Monaco"/>
          <w:color w:val="000000"/>
          <w:sz w:val="18"/>
          <w:szCs w:val="18"/>
        </w:rPr>
        <w:t>) ;</w:t>
      </w:r>
    </w:p>
    <w:p w14:paraId="5F48D31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setDiagramState(String </w:t>
      </w:r>
      <w:r w:rsidRPr="00A1456C">
        <w:rPr>
          <w:rFonts w:ascii="Courier" w:hAnsi="Courier" w:cs="Monaco"/>
          <w:color w:val="6A3E3E"/>
          <w:sz w:val="18"/>
          <w:szCs w:val="18"/>
        </w:rPr>
        <w:t>diagramId</w:t>
      </w:r>
      <w:r w:rsidRPr="00A1456C">
        <w:rPr>
          <w:rFonts w:ascii="Courier" w:hAnsi="Courier" w:cs="Monaco"/>
          <w:color w:val="000000"/>
          <w:sz w:val="18"/>
          <w:szCs w:val="18"/>
        </w:rPr>
        <w:t xml:space="preserve">, String </w:t>
      </w:r>
      <w:r w:rsidRPr="00A1456C">
        <w:rPr>
          <w:rFonts w:ascii="Courier" w:hAnsi="Courier" w:cs="Monaco"/>
          <w:color w:val="6A3E3E"/>
          <w:sz w:val="18"/>
          <w:szCs w:val="18"/>
        </w:rPr>
        <w:t>state</w:t>
      </w:r>
      <w:r w:rsidRPr="00A1456C">
        <w:rPr>
          <w:rFonts w:ascii="Courier" w:hAnsi="Courier" w:cs="Monaco"/>
          <w:color w:val="000000"/>
          <w:sz w:val="18"/>
          <w:szCs w:val="18"/>
        </w:rPr>
        <w:t>);</w:t>
      </w:r>
    </w:p>
    <w:p w14:paraId="07D7236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6374E3A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Save a value into the HSQL database table associated with the toolkit. The </w:t>
      </w:r>
    </w:p>
    <w:p w14:paraId="164F60D5"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table contains name</w:t>
      </w:r>
      <w:r w:rsidRPr="00A1456C">
        <w:rPr>
          <w:rFonts w:ascii="Courier" w:hAnsi="Courier" w:cs="Monaco"/>
          <w:color w:val="7F7F9F"/>
          <w:sz w:val="18"/>
          <w:szCs w:val="18"/>
        </w:rPr>
        <w:t>-</w:t>
      </w:r>
      <w:r w:rsidRPr="00A1456C">
        <w:rPr>
          <w:rFonts w:ascii="Courier" w:hAnsi="Courier" w:cs="Monaco"/>
          <w:color w:val="3F5FBF"/>
          <w:sz w:val="18"/>
          <w:szCs w:val="18"/>
        </w:rPr>
        <w:t>value pairs, so any name is allowable.</w:t>
      </w:r>
    </w:p>
    <w:p w14:paraId="7E427DF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propertyName name of the property for which a value is to be set</w:t>
      </w:r>
    </w:p>
    <w:p w14:paraId="57E6EAC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the new value of the property.</w:t>
      </w:r>
    </w:p>
    <w:p w14:paraId="50C9DF49"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B87CB2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setToolkitProperty(String </w:t>
      </w:r>
      <w:r w:rsidRPr="00A1456C">
        <w:rPr>
          <w:rFonts w:ascii="Courier" w:hAnsi="Courier" w:cs="Monaco"/>
          <w:color w:val="6A3E3E"/>
          <w:sz w:val="18"/>
          <w:szCs w:val="18"/>
        </w:rPr>
        <w:t>propertyName</w:t>
      </w:r>
      <w:r w:rsidRPr="00A1456C">
        <w:rPr>
          <w:rFonts w:ascii="Courier" w:hAnsi="Courier" w:cs="Monaco"/>
          <w:color w:val="000000"/>
          <w:sz w:val="18"/>
          <w:szCs w:val="18"/>
        </w:rPr>
        <w:t xml:space="preserve">,String </w:t>
      </w:r>
      <w:r w:rsidRPr="00A1456C">
        <w:rPr>
          <w:rFonts w:ascii="Courier" w:hAnsi="Courier" w:cs="Monaco"/>
          <w:color w:val="6A3E3E"/>
          <w:sz w:val="18"/>
          <w:szCs w:val="18"/>
        </w:rPr>
        <w:t>value</w:t>
      </w:r>
      <w:r w:rsidRPr="00A1456C">
        <w:rPr>
          <w:rFonts w:ascii="Courier" w:hAnsi="Courier" w:cs="Monaco"/>
          <w:color w:val="000000"/>
          <w:sz w:val="18"/>
          <w:szCs w:val="18"/>
        </w:rPr>
        <w:t>) ;</w:t>
      </w:r>
    </w:p>
    <w:p w14:paraId="538AB7D8"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0BBBB75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B75E86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Start the block execution engine in the gateway.</w:t>
      </w:r>
    </w:p>
    <w:p w14:paraId="3560FEF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5235F1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startController() ;</w:t>
      </w:r>
    </w:p>
    <w:p w14:paraId="1903E91F"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4613161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Shutdown the block execution engine in the gateway.</w:t>
      </w:r>
    </w:p>
    <w:p w14:paraId="6543434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079BDB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stopController() ;</w:t>
      </w:r>
    </w:p>
    <w:p w14:paraId="3970AA31"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w:t>
      </w:r>
    </w:p>
    <w:p w14:paraId="323DEBEC"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Direct the blocks in a specified diagram to report their</w:t>
      </w:r>
    </w:p>
    <w:p w14:paraId="0C909993"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status values. This is in order to update the UI. </w:t>
      </w:r>
    </w:p>
    <w:p w14:paraId="226051E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432D8E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triggerStatusNotifications() ;</w:t>
      </w:r>
    </w:p>
    <w:p w14:paraId="0DB88C96"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p>
    <w:p w14:paraId="7BF60877"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color w:val="3F5FBF"/>
          <w:sz w:val="18"/>
          <w:szCs w:val="18"/>
        </w:rPr>
        <w:t>/** Update connections for a block. New connections will be added, old connections</w:t>
      </w:r>
    </w:p>
    <w:p w14:paraId="28AFC35B"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may undergo a type conversion.  </w:t>
      </w:r>
    </w:p>
    <w:p w14:paraId="79E632E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duuid diagram unique Id</w:t>
      </w:r>
    </w:p>
    <w:p w14:paraId="0F3CA922"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 </w:t>
      </w:r>
      <w:r w:rsidRPr="00A1456C">
        <w:rPr>
          <w:rFonts w:ascii="Courier" w:hAnsi="Courier" w:cs="Monaco"/>
          <w:b/>
          <w:bCs/>
          <w:color w:val="7F9FBF"/>
          <w:sz w:val="18"/>
          <w:szCs w:val="18"/>
        </w:rPr>
        <w:t>@param</w:t>
      </w:r>
      <w:r w:rsidRPr="00A1456C">
        <w:rPr>
          <w:rFonts w:ascii="Courier" w:hAnsi="Courier" w:cs="Monaco"/>
          <w:color w:val="3F5FBF"/>
          <w:sz w:val="18"/>
          <w:szCs w:val="18"/>
        </w:rPr>
        <w:t xml:space="preserve"> buuid block unique Id</w:t>
      </w:r>
    </w:p>
    <w:p w14:paraId="25313AB8"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3F5FBF"/>
          <w:sz w:val="18"/>
          <w:szCs w:val="18"/>
        </w:rPr>
        <w:tab/>
        <w:t xml:space="preserve"> */</w:t>
      </w:r>
    </w:p>
    <w:p w14:paraId="6CA6759D"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ab/>
      </w:r>
      <w:r w:rsidRPr="00A1456C">
        <w:rPr>
          <w:rFonts w:ascii="Courier" w:hAnsi="Courier" w:cs="Monaco"/>
          <w:b/>
          <w:bCs/>
          <w:color w:val="7F0055"/>
          <w:sz w:val="18"/>
          <w:szCs w:val="18"/>
        </w:rPr>
        <w:t>public</w:t>
      </w:r>
      <w:r w:rsidRPr="00A1456C">
        <w:rPr>
          <w:rFonts w:ascii="Courier" w:hAnsi="Courier" w:cs="Monaco"/>
          <w:color w:val="000000"/>
          <w:sz w:val="18"/>
          <w:szCs w:val="18"/>
        </w:rPr>
        <w:t xml:space="preserve"> </w:t>
      </w:r>
      <w:r w:rsidRPr="00A1456C">
        <w:rPr>
          <w:rFonts w:ascii="Courier" w:hAnsi="Courier" w:cs="Monaco"/>
          <w:b/>
          <w:bCs/>
          <w:color w:val="7F0055"/>
          <w:sz w:val="18"/>
          <w:szCs w:val="18"/>
        </w:rPr>
        <w:t>void</w:t>
      </w:r>
      <w:r w:rsidRPr="00A1456C">
        <w:rPr>
          <w:rFonts w:ascii="Courier" w:hAnsi="Courier" w:cs="Monaco"/>
          <w:color w:val="000000"/>
          <w:sz w:val="18"/>
          <w:szCs w:val="18"/>
        </w:rPr>
        <w:t xml:space="preserve"> updateBlockAnchors(UUID </w:t>
      </w:r>
      <w:r w:rsidRPr="00A1456C">
        <w:rPr>
          <w:rFonts w:ascii="Courier" w:hAnsi="Courier" w:cs="Monaco"/>
          <w:color w:val="6A3E3E"/>
          <w:sz w:val="18"/>
          <w:szCs w:val="18"/>
        </w:rPr>
        <w:t>duuid</w:t>
      </w:r>
      <w:r w:rsidRPr="00A1456C">
        <w:rPr>
          <w:rFonts w:ascii="Courier" w:hAnsi="Courier" w:cs="Monaco"/>
          <w:color w:val="000000"/>
          <w:sz w:val="18"/>
          <w:szCs w:val="18"/>
        </w:rPr>
        <w:t xml:space="preserve">,UUID </w:t>
      </w:r>
      <w:r w:rsidRPr="00A1456C">
        <w:rPr>
          <w:rFonts w:ascii="Courier" w:hAnsi="Courier" w:cs="Monaco"/>
          <w:color w:val="6A3E3E"/>
          <w:sz w:val="18"/>
          <w:szCs w:val="18"/>
        </w:rPr>
        <w:t>buuid</w:t>
      </w:r>
      <w:r w:rsidRPr="00A1456C">
        <w:rPr>
          <w:rFonts w:ascii="Courier" w:hAnsi="Courier" w:cs="Monaco"/>
          <w:color w:val="000000"/>
          <w:sz w:val="18"/>
          <w:szCs w:val="18"/>
        </w:rPr>
        <w:t xml:space="preserve">, Collection&lt;SerializableAnchor&gt; </w:t>
      </w:r>
      <w:r w:rsidRPr="00A1456C">
        <w:rPr>
          <w:rFonts w:ascii="Courier" w:hAnsi="Courier" w:cs="Monaco"/>
          <w:color w:val="6A3E3E"/>
          <w:sz w:val="18"/>
          <w:szCs w:val="18"/>
        </w:rPr>
        <w:t>anchors</w:t>
      </w:r>
      <w:r w:rsidRPr="00A1456C">
        <w:rPr>
          <w:rFonts w:ascii="Courier" w:hAnsi="Courier" w:cs="Monaco"/>
          <w:color w:val="000000"/>
          <w:sz w:val="18"/>
          <w:szCs w:val="18"/>
        </w:rPr>
        <w:t xml:space="preserve"> ) ;</w:t>
      </w:r>
    </w:p>
    <w:p w14:paraId="48FB00E5" w14:textId="77777777" w:rsidR="00A1456C" w:rsidRPr="00A1456C" w:rsidRDefault="00A1456C" w:rsidP="00A1456C">
      <w:pPr>
        <w:widowControl w:val="0"/>
        <w:autoSpaceDE w:val="0"/>
        <w:autoSpaceDN w:val="0"/>
        <w:adjustRightInd w:val="0"/>
        <w:jc w:val="left"/>
        <w:rPr>
          <w:rFonts w:ascii="Courier" w:hAnsi="Courier" w:cs="Monaco"/>
          <w:sz w:val="18"/>
          <w:szCs w:val="18"/>
        </w:rPr>
      </w:pPr>
    </w:p>
    <w:p w14:paraId="605E2A94" w14:textId="77777777" w:rsidR="00A1456C" w:rsidRPr="00A1456C" w:rsidRDefault="00A1456C" w:rsidP="00A1456C">
      <w:pPr>
        <w:widowControl w:val="0"/>
        <w:autoSpaceDE w:val="0"/>
        <w:autoSpaceDN w:val="0"/>
        <w:adjustRightInd w:val="0"/>
        <w:jc w:val="left"/>
        <w:rPr>
          <w:rFonts w:ascii="Courier" w:hAnsi="Courier" w:cs="Monaco"/>
          <w:sz w:val="18"/>
          <w:szCs w:val="18"/>
        </w:rPr>
      </w:pPr>
      <w:r w:rsidRPr="00A1456C">
        <w:rPr>
          <w:rFonts w:ascii="Courier" w:hAnsi="Courier" w:cs="Monaco"/>
          <w:color w:val="000000"/>
          <w:sz w:val="18"/>
          <w:szCs w:val="18"/>
        </w:rPr>
        <w:t>}</w:t>
      </w:r>
    </w:p>
    <w:p w14:paraId="35FA4CB9" w14:textId="4A4188C3" w:rsidR="00FA48DF" w:rsidRDefault="00FA48DF" w:rsidP="00A1456C">
      <w:pPr>
        <w:widowControl w:val="0"/>
        <w:autoSpaceDE w:val="0"/>
        <w:autoSpaceDN w:val="0"/>
        <w:adjustRightInd w:val="0"/>
        <w:jc w:val="left"/>
      </w:pPr>
    </w:p>
    <w:p w14:paraId="582C2BC4" w14:textId="0DE11B69" w:rsidR="00122880" w:rsidRDefault="00C57EC8" w:rsidP="00C57EC8">
      <w:pPr>
        <w:pStyle w:val="Caption"/>
        <w:jc w:val="center"/>
      </w:pPr>
      <w:r>
        <w:t xml:space="preserve">Figure </w:t>
      </w:r>
      <w:r w:rsidR="006809AF">
        <w:fldChar w:fldCharType="begin"/>
      </w:r>
      <w:r w:rsidR="006809AF">
        <w:instrText xml:space="preserve"> SEQ Figure \* ARABIC </w:instrText>
      </w:r>
      <w:r w:rsidR="006809AF">
        <w:fldChar w:fldCharType="separate"/>
      </w:r>
      <w:r>
        <w:rPr>
          <w:noProof/>
        </w:rPr>
        <w:t>13</w:t>
      </w:r>
      <w:r w:rsidR="006809AF">
        <w:rPr>
          <w:noProof/>
        </w:rPr>
        <w:fldChar w:fldCharType="end"/>
      </w:r>
      <w:r w:rsidR="00122880">
        <w:t xml:space="preserve"> – Application Scripting Interface</w:t>
      </w:r>
    </w:p>
    <w:p w14:paraId="3197F0EB" w14:textId="77777777" w:rsidR="00122880" w:rsidRDefault="00122880" w:rsidP="00122880">
      <w:pPr>
        <w:widowControl w:val="0"/>
        <w:autoSpaceDE w:val="0"/>
        <w:autoSpaceDN w:val="0"/>
        <w:adjustRightInd w:val="0"/>
        <w:rPr>
          <w:rFonts w:ascii="Monaco" w:hAnsi="Monaco" w:cs="Monaco"/>
          <w:sz w:val="22"/>
          <w:szCs w:val="22"/>
        </w:rPr>
      </w:pPr>
    </w:p>
    <w:p w14:paraId="6894ABF3" w14:textId="15955AFF" w:rsidR="00C57EC8" w:rsidRDefault="00C57EC8" w:rsidP="00C57EC8">
      <w:r>
        <w:t xml:space="preserve">Access to the currently configured database and tag provider are available through the </w:t>
      </w:r>
      <w:r w:rsidRPr="00C57EC8">
        <w:rPr>
          <w:i/>
        </w:rPr>
        <w:t>getToolkitProperty</w:t>
      </w:r>
      <w:r>
        <w:t xml:space="preserve">() call. The production and isolation databases are </w:t>
      </w:r>
      <w:r w:rsidR="008A5493">
        <w:t>properties</w:t>
      </w:r>
      <w:r>
        <w:t xml:space="preserve">: </w:t>
      </w:r>
      <w:r w:rsidRPr="00C57EC8">
        <w:rPr>
          <w:rFonts w:ascii="Courier" w:hAnsi="Courier"/>
        </w:rPr>
        <w:t>Database</w:t>
      </w:r>
      <w:r>
        <w:t xml:space="preserve"> and </w:t>
      </w:r>
      <w:r w:rsidRPr="00C57EC8">
        <w:rPr>
          <w:rFonts w:ascii="Courier" w:hAnsi="Courier"/>
        </w:rPr>
        <w:t>SecondaryDatabase</w:t>
      </w:r>
      <w:r>
        <w:t xml:space="preserve">, respectively. Production and isolation </w:t>
      </w:r>
      <w:r w:rsidR="008A5493">
        <w:t>tag providers</w:t>
      </w:r>
      <w:r>
        <w:t xml:space="preserve"> are: </w:t>
      </w:r>
      <w:r w:rsidRPr="00C57EC8">
        <w:rPr>
          <w:rFonts w:ascii="Courier" w:hAnsi="Courier"/>
        </w:rPr>
        <w:t>Provider</w:t>
      </w:r>
      <w:r>
        <w:t xml:space="preserve"> and </w:t>
      </w:r>
      <w:r w:rsidRPr="00C57EC8">
        <w:rPr>
          <w:rFonts w:ascii="Courier" w:hAnsi="Courier"/>
        </w:rPr>
        <w:t>SecondaryProvider</w:t>
      </w:r>
      <w:r>
        <w:t>.</w:t>
      </w:r>
    </w:p>
    <w:p w14:paraId="1CED2EE7" w14:textId="77777777" w:rsidR="00F56A78" w:rsidRDefault="00F56A78"/>
    <w:p w14:paraId="522D272A" w14:textId="77777777" w:rsidR="000775AF" w:rsidRPr="009D79A8" w:rsidRDefault="00D762E7" w:rsidP="000775AF">
      <w:pPr>
        <w:pStyle w:val="Heading2"/>
      </w:pPr>
      <w:bookmarkStart w:id="464" w:name="_Toc320194062"/>
      <w:r w:rsidRPr="00D762E7">
        <w:t>Extension Functions</w:t>
      </w:r>
      <w:bookmarkEnd w:id="464"/>
    </w:p>
    <w:p w14:paraId="29444888" w14:textId="77777777" w:rsidR="00D23316" w:rsidRDefault="009D79A8" w:rsidP="00D23316">
      <w:r>
        <w:t>The toolkit provides capabilities for the user to inject python extensions that wiil be called at opportune spots in the life cycle of specific blocks. The</w:t>
      </w:r>
      <w:r w:rsidR="00FC16A2">
        <w:t>se</w:t>
      </w:r>
      <w:r>
        <w:t xml:space="preserve"> functions are identified </w:t>
      </w:r>
      <w:r w:rsidR="00E50010">
        <w:t>by the</w:t>
      </w:r>
      <w:r>
        <w:t xml:space="preserve"> keys listed </w:t>
      </w:r>
      <w:r w:rsidR="00E50010">
        <w:t>below.  (The argument list is also provided).</w:t>
      </w:r>
    </w:p>
    <w:p w14:paraId="3B9F4DD1" w14:textId="77777777" w:rsidR="00FC16A2" w:rsidRDefault="00FC16A2" w:rsidP="00D23316"/>
    <w:p w14:paraId="69791E8B" w14:textId="77777777" w:rsidR="00472BFF" w:rsidRDefault="009D79A8">
      <w:pPr>
        <w:pStyle w:val="List"/>
        <w:tabs>
          <w:tab w:val="left" w:pos="990"/>
          <w:tab w:val="left" w:pos="1260"/>
        </w:tabs>
        <w:ind w:left="2250" w:hanging="1530"/>
      </w:pPr>
      <w:r>
        <w:t>app-add-</w:t>
      </w:r>
      <w:r w:rsidR="00FB59C4">
        <w:t>script</w:t>
      </w:r>
      <w:r w:rsidR="00E50010">
        <w:t xml:space="preserve"> (</w:t>
      </w:r>
      <w:r w:rsidR="00162405">
        <w:t>uuid</w:t>
      </w:r>
      <w:r w:rsidR="00E50010">
        <w:t xml:space="preserve">) – this is called with </w:t>
      </w:r>
      <w:r w:rsidR="0050286C">
        <w:t xml:space="preserve">the </w:t>
      </w:r>
      <w:r w:rsidR="00E50010">
        <w:t>when an application node is created in the getway. This can either be the result of a user action in the UI, a project load or import.</w:t>
      </w:r>
    </w:p>
    <w:p w14:paraId="6695AF9B" w14:textId="77777777" w:rsidR="00472BFF" w:rsidRDefault="009D79A8">
      <w:pPr>
        <w:pStyle w:val="List"/>
        <w:tabs>
          <w:tab w:val="left" w:pos="990"/>
          <w:tab w:val="left" w:pos="1260"/>
        </w:tabs>
        <w:ind w:left="2250" w:hanging="1530"/>
      </w:pPr>
      <w:r>
        <w:t>app-clone-</w:t>
      </w:r>
      <w:r w:rsidR="00FB59C4" w:rsidRPr="00FB59C4">
        <w:t xml:space="preserve"> </w:t>
      </w:r>
      <w:r w:rsidR="00FB59C4">
        <w:t>script</w:t>
      </w:r>
      <w:r w:rsidR="00C45869">
        <w:t xml:space="preserve"> (</w:t>
      </w:r>
      <w:r w:rsidR="00162405">
        <w:t>uuid1</w:t>
      </w:r>
      <w:r w:rsidR="000E39BB">
        <w:t>,</w:t>
      </w:r>
      <w:r w:rsidR="00162405">
        <w:t>uuid2</w:t>
      </w:r>
      <w:r w:rsidR="00C45869">
        <w:t>)</w:t>
      </w:r>
    </w:p>
    <w:p w14:paraId="177EC9D8" w14:textId="77777777" w:rsidR="00472BFF" w:rsidRDefault="009D79A8">
      <w:pPr>
        <w:pStyle w:val="List"/>
        <w:tabs>
          <w:tab w:val="left" w:pos="990"/>
          <w:tab w:val="left" w:pos="1260"/>
        </w:tabs>
        <w:ind w:left="2250" w:hanging="1530"/>
      </w:pPr>
      <w:r>
        <w:t>app-delete-</w:t>
      </w:r>
      <w:r w:rsidR="00FB59C4">
        <w:t>script</w:t>
      </w:r>
      <w:r w:rsidR="0050286C">
        <w:t xml:space="preserve"> (</w:t>
      </w:r>
      <w:r w:rsidR="00162405">
        <w:t>uuid</w:t>
      </w:r>
      <w:r w:rsidR="00C45869">
        <w:t>) – this is called when an application node is deleted in the UI.</w:t>
      </w:r>
    </w:p>
    <w:p w14:paraId="76121298" w14:textId="77777777" w:rsidR="00472BFF" w:rsidRDefault="009D79A8">
      <w:pPr>
        <w:pStyle w:val="List"/>
        <w:tabs>
          <w:tab w:val="left" w:pos="990"/>
          <w:tab w:val="left" w:pos="1260"/>
        </w:tabs>
        <w:ind w:left="2250" w:hanging="1530"/>
      </w:pPr>
      <w:r>
        <w:t>app-get-aux-</w:t>
      </w:r>
      <w:r w:rsidR="00FB59C4">
        <w:t>script</w:t>
      </w:r>
      <w:r w:rsidR="00C45869">
        <w:t xml:space="preserve"> </w:t>
      </w:r>
      <w:r w:rsidR="00162405">
        <w:t>(</w:t>
      </w:r>
      <w:r w:rsidR="00541784">
        <w:t>uuid</w:t>
      </w:r>
      <w:r w:rsidR="00C45869">
        <w:t>,properties)</w:t>
      </w:r>
    </w:p>
    <w:p w14:paraId="2E605B17" w14:textId="77777777" w:rsidR="00472BFF" w:rsidRDefault="009D79A8">
      <w:pPr>
        <w:pStyle w:val="List"/>
        <w:tabs>
          <w:tab w:val="left" w:pos="990"/>
          <w:tab w:val="left" w:pos="1260"/>
        </w:tabs>
        <w:ind w:left="2250" w:hanging="1530"/>
      </w:pPr>
      <w:r>
        <w:t>app-set-aux-</w:t>
      </w:r>
      <w:r w:rsidR="00FB59C4">
        <w:t>script</w:t>
      </w:r>
      <w:r w:rsidR="00C45869">
        <w:t xml:space="preserve"> (</w:t>
      </w:r>
      <w:r w:rsidR="00541784">
        <w:t>uu</w:t>
      </w:r>
      <w:r w:rsidR="00C45869">
        <w:t>id,properties)</w:t>
      </w:r>
    </w:p>
    <w:p w14:paraId="41933D39" w14:textId="77777777" w:rsidR="00472BFF" w:rsidRDefault="009D79A8">
      <w:pPr>
        <w:pStyle w:val="List"/>
        <w:tabs>
          <w:tab w:val="left" w:pos="990"/>
          <w:tab w:val="left" w:pos="1260"/>
        </w:tabs>
        <w:ind w:left="2250" w:hanging="1530"/>
      </w:pPr>
      <w:r>
        <w:t>app-update-</w:t>
      </w:r>
      <w:r w:rsidR="00FB59C4">
        <w:t>script</w:t>
      </w:r>
      <w:r w:rsidR="00C45869">
        <w:t xml:space="preserve"> </w:t>
      </w:r>
      <w:r w:rsidR="0050286C">
        <w:t>(</w:t>
      </w:r>
      <w:r w:rsidR="00680968">
        <w:t>name,</w:t>
      </w:r>
      <w:r w:rsidR="005B65F8">
        <w:t>uuid</w:t>
      </w:r>
      <w:r w:rsidR="008B1703">
        <w:t>) – this is called when the name of an application node is changed.</w:t>
      </w:r>
      <w:r w:rsidR="00680968">
        <w:t xml:space="preserve"> The </w:t>
      </w:r>
      <w:r w:rsidR="00D762E7" w:rsidRPr="00D762E7">
        <w:rPr>
          <w:i/>
        </w:rPr>
        <w:t>name</w:t>
      </w:r>
      <w:r w:rsidR="00680968">
        <w:t xml:space="preserve"> argument is the former name.</w:t>
      </w:r>
    </w:p>
    <w:p w14:paraId="48A09291" w14:textId="77777777" w:rsidR="00472BFF" w:rsidRDefault="009D79A8">
      <w:pPr>
        <w:pStyle w:val="List"/>
        <w:tabs>
          <w:tab w:val="left" w:pos="990"/>
          <w:tab w:val="left" w:pos="1260"/>
        </w:tabs>
        <w:ind w:left="2250" w:hanging="1530"/>
      </w:pPr>
      <w:r>
        <w:t>fam-add-</w:t>
      </w:r>
      <w:r w:rsidR="00FB59C4">
        <w:t>script</w:t>
      </w:r>
      <w:r w:rsidR="00E50010" w:rsidRPr="00E50010">
        <w:t xml:space="preserve"> </w:t>
      </w:r>
      <w:r w:rsidR="00E50010">
        <w:t>(</w:t>
      </w:r>
      <w:r w:rsidR="005B65F8">
        <w:t>uuid</w:t>
      </w:r>
      <w:r w:rsidR="00E50010">
        <w:t>) – this is called when a family node is created in the getway. This can either be the result of a user action in the UI, a project load or import. Note that the handler object cn be used to obtain the family’s application.</w:t>
      </w:r>
    </w:p>
    <w:p w14:paraId="53239CDE" w14:textId="77777777" w:rsidR="00472BFF" w:rsidRDefault="009D79A8">
      <w:pPr>
        <w:pStyle w:val="List"/>
        <w:tabs>
          <w:tab w:val="left" w:pos="990"/>
          <w:tab w:val="left" w:pos="1260"/>
        </w:tabs>
        <w:ind w:left="2250" w:hanging="1530"/>
      </w:pPr>
      <w:r>
        <w:t>fam-clone-</w:t>
      </w:r>
      <w:r w:rsidR="00FB59C4" w:rsidRPr="00FB59C4">
        <w:t xml:space="preserve"> </w:t>
      </w:r>
      <w:r w:rsidR="00FB59C4">
        <w:t>script</w:t>
      </w:r>
      <w:r w:rsidR="00C45869" w:rsidRPr="00C45869">
        <w:t xml:space="preserve"> </w:t>
      </w:r>
      <w:r w:rsidR="00C45869">
        <w:t>(</w:t>
      </w:r>
      <w:r w:rsidR="005B65F8">
        <w:t>uuid1,uuid</w:t>
      </w:r>
      <w:r w:rsidR="00FE13A2">
        <w:t>2</w:t>
      </w:r>
      <w:r w:rsidR="00C45869">
        <w:t>)</w:t>
      </w:r>
    </w:p>
    <w:p w14:paraId="1845C279" w14:textId="77777777" w:rsidR="00472BFF" w:rsidRDefault="009D79A8">
      <w:pPr>
        <w:pStyle w:val="List"/>
        <w:tabs>
          <w:tab w:val="left" w:pos="990"/>
          <w:tab w:val="left" w:pos="1260"/>
        </w:tabs>
        <w:ind w:left="2250" w:hanging="1530"/>
      </w:pPr>
      <w:r>
        <w:t>fam-delete-</w:t>
      </w:r>
      <w:r w:rsidR="00FB59C4">
        <w:t xml:space="preserve">script </w:t>
      </w:r>
      <w:r w:rsidR="00E50010">
        <w:t>(</w:t>
      </w:r>
      <w:r w:rsidR="005B65F8">
        <w:t>uuid</w:t>
      </w:r>
      <w:r w:rsidR="00FB59C4">
        <w:t xml:space="preserve">) – this is called with </w:t>
      </w:r>
      <w:r w:rsidR="0050286C">
        <w:t xml:space="preserve">a </w:t>
      </w:r>
      <w:r w:rsidR="0050286C">
        <w:rPr>
          <w:i/>
        </w:rPr>
        <w:t>ProcessFamily</w:t>
      </w:r>
      <w:r w:rsidR="0050286C">
        <w:t xml:space="preserve"> </w:t>
      </w:r>
      <w:r w:rsidR="00FB59C4">
        <w:t>when a family node is deleted in the UI.</w:t>
      </w:r>
    </w:p>
    <w:p w14:paraId="47425CEB" w14:textId="77777777" w:rsidR="00472BFF" w:rsidRDefault="009D79A8">
      <w:pPr>
        <w:pStyle w:val="List"/>
        <w:tabs>
          <w:tab w:val="left" w:pos="990"/>
          <w:tab w:val="left" w:pos="1260"/>
        </w:tabs>
        <w:ind w:left="2250" w:hanging="1530"/>
      </w:pPr>
      <w:r>
        <w:t>fam-get-aux-</w:t>
      </w:r>
      <w:r w:rsidR="00FB59C4">
        <w:t>script</w:t>
      </w:r>
      <w:r w:rsidR="00C45869">
        <w:t xml:space="preserve"> </w:t>
      </w:r>
      <w:r w:rsidR="005B65F8">
        <w:t>(uuid</w:t>
      </w:r>
      <w:r w:rsidR="008B1703">
        <w:t>,properties)</w:t>
      </w:r>
    </w:p>
    <w:p w14:paraId="57F38FB7" w14:textId="77777777" w:rsidR="00472BFF" w:rsidRDefault="009D79A8">
      <w:pPr>
        <w:pStyle w:val="List"/>
        <w:tabs>
          <w:tab w:val="left" w:pos="990"/>
          <w:tab w:val="left" w:pos="1260"/>
        </w:tabs>
        <w:ind w:left="2250" w:hanging="1530"/>
      </w:pPr>
      <w:r>
        <w:t>fam-set-aux-</w:t>
      </w:r>
      <w:r w:rsidR="00FB59C4">
        <w:t>script</w:t>
      </w:r>
      <w:r w:rsidR="00C45869">
        <w:t xml:space="preserve"> </w:t>
      </w:r>
      <w:r w:rsidR="005B65F8">
        <w:t>(uuid</w:t>
      </w:r>
      <w:r w:rsidR="00C45869">
        <w:t>,properties)</w:t>
      </w:r>
    </w:p>
    <w:p w14:paraId="35DD5259" w14:textId="77777777" w:rsidR="008B1703" w:rsidRDefault="009D79A8" w:rsidP="008B1703">
      <w:pPr>
        <w:pStyle w:val="List"/>
        <w:tabs>
          <w:tab w:val="left" w:pos="990"/>
          <w:tab w:val="left" w:pos="1260"/>
        </w:tabs>
        <w:ind w:left="2250" w:hanging="1530"/>
      </w:pPr>
      <w:r>
        <w:t>fam-update-</w:t>
      </w:r>
      <w:r w:rsidR="00FB59C4">
        <w:t>script</w:t>
      </w:r>
      <w:r w:rsidR="00C45869">
        <w:t xml:space="preserve"> </w:t>
      </w:r>
      <w:r w:rsidR="008B1703">
        <w:t>(</w:t>
      </w:r>
      <w:r w:rsidR="00680968">
        <w:t>name,</w:t>
      </w:r>
      <w:r w:rsidR="005B65F8">
        <w:t>uuid</w:t>
      </w:r>
      <w:r w:rsidR="008B1703">
        <w:t>) – this is called when the name of a family node is changed in the gateway.</w:t>
      </w:r>
      <w:r w:rsidR="00680968">
        <w:t xml:space="preserve"> The first argument is the old name.</w:t>
      </w:r>
      <w:r w:rsidR="008B1703">
        <w:t xml:space="preserve"> This can either be the result of a user action in the UI, a project load or import.</w:t>
      </w:r>
    </w:p>
    <w:p w14:paraId="06ACE545" w14:textId="77777777" w:rsidR="009D79A8" w:rsidRDefault="009D79A8" w:rsidP="009D79A8"/>
    <w:p w14:paraId="31E43FBD" w14:textId="77777777" w:rsidR="00C45869" w:rsidRDefault="00162405" w:rsidP="009D79A8">
      <w:r>
        <w:t>A</w:t>
      </w:r>
      <w:r w:rsidR="001761D6">
        <w:t xml:space="preserve"> “handler” is supplied as a means of obtaining context within the script. </w:t>
      </w:r>
      <w:r>
        <w:t>The class</w:t>
      </w:r>
      <w:r w:rsidR="001761D6">
        <w:t xml:space="preserve"> </w:t>
      </w:r>
      <w:r w:rsidR="00D762E7" w:rsidRPr="00D762E7">
        <w:rPr>
          <w:rFonts w:ascii="Courier" w:hAnsi="Courier"/>
          <w:sz w:val="22"/>
        </w:rPr>
        <w:t>com.ils.blt.</w:t>
      </w:r>
      <w:r w:rsidR="00274AD8">
        <w:rPr>
          <w:rFonts w:ascii="Courier" w:hAnsi="Courier"/>
          <w:sz w:val="22"/>
        </w:rPr>
        <w:t>gateway</w:t>
      </w:r>
      <w:r w:rsidR="004529B7">
        <w:rPr>
          <w:rFonts w:ascii="Courier" w:hAnsi="Courier"/>
          <w:sz w:val="22"/>
        </w:rPr>
        <w:t>.Python</w:t>
      </w:r>
      <w:r w:rsidR="00D762E7" w:rsidRPr="00D762E7">
        <w:rPr>
          <w:rFonts w:ascii="Courier" w:hAnsi="Courier"/>
          <w:sz w:val="22"/>
        </w:rPr>
        <w:t>RequestHandler</w:t>
      </w:r>
      <w:r>
        <w:t xml:space="preserve"> may be instantiated with a no-argument constructor within the extension scripts.</w:t>
      </w:r>
    </w:p>
    <w:p w14:paraId="1C6E0DEE" w14:textId="77777777" w:rsidR="00162405" w:rsidRDefault="00162405" w:rsidP="009D79A8"/>
    <w:p w14:paraId="451915E3" w14:textId="77777777" w:rsidR="00162405" w:rsidRDefault="00162405" w:rsidP="009D79A8">
      <w:r>
        <w:t>The “uuid” arguments referenced above are string versions of universal unique identifiers for the application or family.</w:t>
      </w:r>
    </w:p>
    <w:p w14:paraId="6E6988AB" w14:textId="77777777" w:rsidR="001761D6" w:rsidRDefault="001761D6" w:rsidP="009D79A8"/>
    <w:p w14:paraId="61ACF4D7" w14:textId="77777777" w:rsidR="009D79A8" w:rsidRDefault="009D79A8" w:rsidP="009D79A8">
      <w:r>
        <w:t xml:space="preserve">The scripts which correspond the the keys above may be defined in a </w:t>
      </w:r>
      <w:r w:rsidR="00FC16A2">
        <w:t xml:space="preserve">right-click </w:t>
      </w:r>
      <w:r>
        <w:t>popup-dialog</w:t>
      </w:r>
      <w:r w:rsidR="00FC16A2">
        <w:t xml:space="preserve"> associated with the root toolkit node in the Designer’s naviagation tree. The values pertain to all projects. Once defined in this dialog, they permanantly reside in Ignition’s persistent storage.</w:t>
      </w:r>
    </w:p>
    <w:p w14:paraId="4339CB86" w14:textId="77777777" w:rsidR="00472BFF" w:rsidRDefault="00472BFF"/>
    <w:p w14:paraId="1B41B158" w14:textId="77777777" w:rsidR="00306634" w:rsidRDefault="00306634" w:rsidP="00306634">
      <w:pPr>
        <w:pStyle w:val="Heading1"/>
        <w:numPr>
          <w:ilvl w:val="0"/>
          <w:numId w:val="0"/>
        </w:numPr>
        <w:rPr>
          <w:rFonts w:cs="Arial"/>
        </w:rPr>
      </w:pPr>
      <w:bookmarkStart w:id="465" w:name="_Toc320194063"/>
      <w:bookmarkStart w:id="466" w:name="_Toc257300205"/>
      <w:r>
        <w:rPr>
          <w:rFonts w:cs="Arial"/>
        </w:rPr>
        <w:lastRenderedPageBreak/>
        <w:t>Appendix A. Debugging</w:t>
      </w:r>
      <w:bookmarkEnd w:id="465"/>
    </w:p>
    <w:p w14:paraId="423D3265" w14:textId="77777777" w:rsidR="00306634" w:rsidRDefault="00306634" w:rsidP="00306634">
      <w:pPr>
        <w:pStyle w:val="Heading2"/>
        <w:numPr>
          <w:ilvl w:val="0"/>
          <w:numId w:val="0"/>
        </w:numPr>
      </w:pPr>
      <w:bookmarkStart w:id="467" w:name="_Toc320194064"/>
      <w:r>
        <w:t>A.1 Logging</w:t>
      </w:r>
      <w:bookmarkEnd w:id="467"/>
    </w:p>
    <w:p w14:paraId="40C313B9" w14:textId="77777777" w:rsidR="00306634" w:rsidRDefault="00306634" w:rsidP="00306634">
      <w:r>
        <w:t xml:space="preserve">The Ignition </w:t>
      </w:r>
      <w:r w:rsidR="00E46C9B" w:rsidRPr="00E46C9B">
        <w:rPr>
          <w:i/>
        </w:rPr>
        <w:t>LoggerEx</w:t>
      </w:r>
      <w:r>
        <w:t xml:space="preserve"> class is used throughout to implement logging for purposes of debugging code. This class, based on Log4j, is configurable at run-time by changing log levels in any of Gateway, Designer or Client scopes as appropriate. Separately-configurable loggers are created for each Java package. Available log levels are: </w:t>
      </w:r>
      <w:r w:rsidR="00E46C9B" w:rsidRPr="00E46C9B">
        <w:rPr>
          <w:rFonts w:ascii="Courier" w:hAnsi="Courier"/>
        </w:rPr>
        <w:t>ERROR, WARN, INFO, DEBUG,</w:t>
      </w:r>
      <w:r w:rsidR="00307764">
        <w:rPr>
          <w:rFonts w:ascii="Courier" w:hAnsi="Courier"/>
        </w:rPr>
        <w:t xml:space="preserve"> </w:t>
      </w:r>
      <w:r w:rsidR="00307764">
        <w:t>and</w:t>
      </w:r>
      <w:r w:rsidR="00E46C9B" w:rsidRPr="00E46C9B">
        <w:rPr>
          <w:rFonts w:ascii="Courier" w:hAnsi="Courier"/>
        </w:rPr>
        <w:t xml:space="preserve"> TRACE</w:t>
      </w:r>
      <w:r>
        <w:t xml:space="preserve">. </w:t>
      </w:r>
      <w:r w:rsidR="00E46C9B" w:rsidRPr="00E46C9B">
        <w:rPr>
          <w:rFonts w:ascii="Courier" w:hAnsi="Courier"/>
        </w:rPr>
        <w:t>INFO</w:t>
      </w:r>
      <w:r>
        <w:t xml:space="preserve"> is the default. </w:t>
      </w:r>
    </w:p>
    <w:p w14:paraId="16D8818B" w14:textId="77777777" w:rsidR="00306634" w:rsidRDefault="00306634" w:rsidP="00306634"/>
    <w:p w14:paraId="0AEE631A" w14:textId="77777777" w:rsidR="00007B64" w:rsidRDefault="00306634" w:rsidP="00007B64">
      <w:pPr>
        <w:pStyle w:val="Heading1"/>
        <w:numPr>
          <w:ilvl w:val="0"/>
          <w:numId w:val="0"/>
        </w:numPr>
        <w:rPr>
          <w:rFonts w:cs="Arial"/>
        </w:rPr>
      </w:pPr>
      <w:bookmarkStart w:id="468" w:name="_Toc320194065"/>
      <w:r>
        <w:rPr>
          <w:rFonts w:cs="Arial"/>
        </w:rPr>
        <w:lastRenderedPageBreak/>
        <w:t>Appendix B:</w:t>
      </w:r>
      <w:r w:rsidR="00007B64">
        <w:rPr>
          <w:rFonts w:cs="Arial"/>
        </w:rPr>
        <w:t xml:space="preserve"> Functional Testing</w:t>
      </w:r>
      <w:bookmarkEnd w:id="466"/>
      <w:bookmarkEnd w:id="468"/>
    </w:p>
    <w:p w14:paraId="765C995C" w14:textId="77777777" w:rsidR="00007B64" w:rsidRDefault="00306634" w:rsidP="00007B64">
      <w:pPr>
        <w:pStyle w:val="Heading2"/>
        <w:numPr>
          <w:ilvl w:val="0"/>
          <w:numId w:val="0"/>
        </w:numPr>
      </w:pPr>
      <w:bookmarkStart w:id="469" w:name="_Toc257300206"/>
      <w:bookmarkStart w:id="470" w:name="_Toc320194066"/>
      <w:r>
        <w:t>B</w:t>
      </w:r>
      <w:r w:rsidR="00007B64">
        <w:t>.1 Block Test Project</w:t>
      </w:r>
      <w:bookmarkEnd w:id="469"/>
      <w:bookmarkEnd w:id="470"/>
    </w:p>
    <w:p w14:paraId="5974521C" w14:textId="77777777" w:rsidR="00007B64" w:rsidRDefault="00007B64" w:rsidP="00007B64">
      <w:r>
        <w:t xml:space="preserve">A functional test project named </w:t>
      </w:r>
      <w:r>
        <w:rPr>
          <w:i/>
        </w:rPr>
        <w:t>blt_block_</w:t>
      </w:r>
      <w:r w:rsidRPr="003F5E93">
        <w:rPr>
          <w:i/>
        </w:rPr>
        <w:t>test.proj</w:t>
      </w:r>
      <w:r>
        <w:t xml:space="preserve"> is supplied as part of project deliverables. Its goal is to execute PyUnit tests that comprehensively exercise interfaces of each block within the Block Language Toolkit. The test project has the following prerequites:</w:t>
      </w:r>
    </w:p>
    <w:p w14:paraId="5E7EE765" w14:textId="77777777" w:rsidR="00007B64" w:rsidRDefault="00007B64" w:rsidP="00007B64"/>
    <w:p w14:paraId="457FE4C2" w14:textId="77777777" w:rsidR="00007B64" w:rsidRDefault="00007B64" w:rsidP="00007B64">
      <w:pPr>
        <w:numPr>
          <w:ilvl w:val="0"/>
          <w:numId w:val="3"/>
        </w:numPr>
      </w:pPr>
      <w:r>
        <w:t>BLT Module – this contains the core toolkit as well as the blocks to be tested.</w:t>
      </w:r>
    </w:p>
    <w:p w14:paraId="5677C2DD" w14:textId="77777777" w:rsidR="00007B64" w:rsidRDefault="00007B64" w:rsidP="00007B64">
      <w:pPr>
        <w:numPr>
          <w:ilvl w:val="0"/>
          <w:numId w:val="3"/>
        </w:numPr>
      </w:pPr>
      <w:r>
        <w:t>BLTT Module – this contains a mock diagram, a “test harness” that encapsulates the block under test.</w:t>
      </w:r>
    </w:p>
    <w:p w14:paraId="4B7B70B3" w14:textId="77777777" w:rsidR="00007B64" w:rsidRDefault="00007B64" w:rsidP="00007B64">
      <w:pPr>
        <w:numPr>
          <w:ilvl w:val="0"/>
          <w:numId w:val="3"/>
        </w:numPr>
      </w:pPr>
      <w:r>
        <w:t xml:space="preserve">Unit-Test Module – this module provides facilities for setting tag values from CSV-formatted files. </w:t>
      </w:r>
    </w:p>
    <w:p w14:paraId="599F69C1" w14:textId="77777777" w:rsidR="00007B64" w:rsidRDefault="00007B64" w:rsidP="00007B64">
      <w:pPr>
        <w:numPr>
          <w:ilvl w:val="0"/>
          <w:numId w:val="3"/>
        </w:numPr>
      </w:pPr>
      <w:r>
        <w:t>SQLTags provider named “TAG”</w:t>
      </w:r>
    </w:p>
    <w:p w14:paraId="53A8EC13" w14:textId="77777777" w:rsidR="00007B64" w:rsidRDefault="00007B64" w:rsidP="00007B64"/>
    <w:p w14:paraId="12758260" w14:textId="77777777" w:rsidR="00007B64" w:rsidRDefault="00306634" w:rsidP="00007B64">
      <w:pPr>
        <w:pStyle w:val="Heading2"/>
        <w:numPr>
          <w:ilvl w:val="0"/>
          <w:numId w:val="0"/>
        </w:numPr>
      </w:pPr>
      <w:bookmarkStart w:id="471" w:name="_Toc320194067"/>
      <w:r>
        <w:t>B</w:t>
      </w:r>
      <w:r w:rsidR="00007B64">
        <w:t>.2 Block Language Toolkit Test Module</w:t>
      </w:r>
      <w:bookmarkEnd w:id="471"/>
    </w:p>
    <w:p w14:paraId="41175ED0" w14:textId="77777777" w:rsidR="00007B64" w:rsidRDefault="00007B64" w:rsidP="00007B64">
      <w:r>
        <w:t>The Unit-Test module is a general-purpose Ignition module developed by ILS Automation to assist with PyUnit tests. In particular, it provides a scripting interface for the introduction of test-data into the project.</w:t>
      </w:r>
    </w:p>
    <w:p w14:paraId="389D2568" w14:textId="77777777" w:rsidR="00D27A7D" w:rsidRDefault="00D27A7D" w:rsidP="00D27A7D">
      <w:pPr>
        <w:pStyle w:val="Heading3"/>
        <w:numPr>
          <w:ilvl w:val="0"/>
          <w:numId w:val="0"/>
        </w:numPr>
      </w:pPr>
      <w:bookmarkStart w:id="472" w:name="_Toc320194068"/>
      <w:r>
        <w:t>B.2.1 Mock Diagram</w:t>
      </w:r>
      <w:bookmarkEnd w:id="472"/>
    </w:p>
    <w:p w14:paraId="7FB0EA6F" w14:textId="77777777" w:rsidR="00D27A7D" w:rsidRDefault="00D27A7D" w:rsidP="00D27A7D">
      <w:pPr>
        <w:spacing w:before="120"/>
      </w:pPr>
      <w:r>
        <w:t>The core premise of the functional testing is that a block can be completely tested through its well-defined interfaces. This is accomplished using a special “mock” diagram with the following characteristics:</w:t>
      </w:r>
    </w:p>
    <w:p w14:paraId="411E947E" w14:textId="77777777" w:rsidR="00D27A7D" w:rsidRDefault="00D27A7D" w:rsidP="00D27A7D">
      <w:pPr>
        <w:spacing w:before="120"/>
      </w:pPr>
    </w:p>
    <w:p w14:paraId="4D337C77" w14:textId="77777777" w:rsidR="00D27A7D" w:rsidRDefault="00D27A7D" w:rsidP="00D27A7D">
      <w:pPr>
        <w:pStyle w:val="ListParagraph"/>
        <w:numPr>
          <w:ilvl w:val="0"/>
          <w:numId w:val="38"/>
        </w:numPr>
        <w:ind w:right="720"/>
        <w:rPr>
          <w:rFonts w:ascii="Arial" w:hAnsi="Arial"/>
        </w:rPr>
      </w:pPr>
      <w:r>
        <w:rPr>
          <w:rFonts w:ascii="Arial" w:hAnsi="Arial"/>
        </w:rPr>
        <w:t>Accepts exactly one block, the “block under test”</w:t>
      </w:r>
    </w:p>
    <w:p w14:paraId="4B3AC123" w14:textId="77777777" w:rsidR="00D27A7D" w:rsidRDefault="00D27A7D" w:rsidP="00D27A7D">
      <w:pPr>
        <w:pStyle w:val="ListParagraph"/>
        <w:numPr>
          <w:ilvl w:val="0"/>
          <w:numId w:val="38"/>
        </w:numPr>
        <w:ind w:right="720"/>
        <w:rPr>
          <w:rFonts w:ascii="Arial" w:hAnsi="Arial"/>
        </w:rPr>
      </w:pPr>
      <w:r>
        <w:rPr>
          <w:rFonts w:ascii="Arial" w:hAnsi="Arial"/>
        </w:rPr>
        <w:t>Stubs connections to all block inputs and output</w:t>
      </w:r>
    </w:p>
    <w:p w14:paraId="281048BD" w14:textId="77777777" w:rsidR="00D27A7D" w:rsidRDefault="00D27A7D" w:rsidP="00D27A7D">
      <w:pPr>
        <w:pStyle w:val="ListParagraph"/>
        <w:numPr>
          <w:ilvl w:val="0"/>
          <w:numId w:val="38"/>
        </w:numPr>
        <w:ind w:right="720"/>
        <w:rPr>
          <w:rFonts w:ascii="Arial" w:hAnsi="Arial"/>
        </w:rPr>
      </w:pPr>
      <w:r>
        <w:rPr>
          <w:rFonts w:ascii="Arial" w:hAnsi="Arial"/>
        </w:rPr>
        <w:t>Arbitrarily presents data on inputs</w:t>
      </w:r>
    </w:p>
    <w:p w14:paraId="13C33927" w14:textId="77777777" w:rsidR="00D27A7D" w:rsidRDefault="00D27A7D" w:rsidP="00D27A7D">
      <w:pPr>
        <w:pStyle w:val="ListParagraph"/>
        <w:numPr>
          <w:ilvl w:val="0"/>
          <w:numId w:val="38"/>
        </w:numPr>
        <w:ind w:right="720"/>
        <w:rPr>
          <w:rFonts w:ascii="Arial" w:hAnsi="Arial"/>
        </w:rPr>
      </w:pPr>
      <w:r>
        <w:rPr>
          <w:rFonts w:ascii="Arial" w:hAnsi="Arial"/>
        </w:rPr>
        <w:t>Monitors all “transmissions” from the block</w:t>
      </w:r>
    </w:p>
    <w:p w14:paraId="43745360" w14:textId="77777777" w:rsidR="00D27A7D" w:rsidRDefault="00D27A7D" w:rsidP="00D27A7D">
      <w:pPr>
        <w:pStyle w:val="ListParagraph"/>
        <w:numPr>
          <w:ilvl w:val="0"/>
          <w:numId w:val="38"/>
        </w:numPr>
        <w:ind w:right="720"/>
        <w:rPr>
          <w:rFonts w:ascii="Arial" w:hAnsi="Arial"/>
        </w:rPr>
      </w:pPr>
      <w:r>
        <w:rPr>
          <w:rFonts w:ascii="Arial" w:hAnsi="Arial"/>
        </w:rPr>
        <w:t>Injects pertinent “transmissions” for the block to receive</w:t>
      </w:r>
    </w:p>
    <w:p w14:paraId="60AF6B48" w14:textId="77777777" w:rsidR="007E1ADE" w:rsidRDefault="00D27A7D">
      <w:pPr>
        <w:pStyle w:val="ListParagraph"/>
        <w:numPr>
          <w:ilvl w:val="0"/>
          <w:numId w:val="38"/>
        </w:numPr>
        <w:ind w:right="720"/>
      </w:pPr>
      <w:r>
        <w:rPr>
          <w:rFonts w:ascii="Arial" w:hAnsi="Arial"/>
        </w:rPr>
        <w:t>Reads results at output stubs</w:t>
      </w:r>
    </w:p>
    <w:p w14:paraId="44B38817" w14:textId="77777777" w:rsidR="00D27A7D" w:rsidRDefault="00D27A7D" w:rsidP="00D27A7D">
      <w:pPr>
        <w:spacing w:before="120"/>
      </w:pPr>
    </w:p>
    <w:p w14:paraId="3678B984" w14:textId="77777777" w:rsidR="007E1ADE" w:rsidRDefault="00AD071C">
      <w:pPr>
        <w:jc w:val="center"/>
      </w:pPr>
      <w:r>
        <w:rPr>
          <w:noProof/>
        </w:rPr>
        <w:lastRenderedPageBreak/>
        <w:drawing>
          <wp:inline distT="0" distB="0" distL="0" distR="0" wp14:anchorId="12AF7A69" wp14:editId="70F7DC5E">
            <wp:extent cx="3820160" cy="2253150"/>
            <wp:effectExtent l="2540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826184" cy="2256703"/>
                    </a:xfrm>
                    <a:prstGeom prst="rect">
                      <a:avLst/>
                    </a:prstGeom>
                    <a:noFill/>
                    <a:ln w="9525">
                      <a:noFill/>
                      <a:miter lim="800000"/>
                      <a:headEnd/>
                      <a:tailEnd/>
                    </a:ln>
                  </pic:spPr>
                </pic:pic>
              </a:graphicData>
            </a:graphic>
          </wp:inline>
        </w:drawing>
      </w:r>
    </w:p>
    <w:p w14:paraId="5071CAA7" w14:textId="77777777" w:rsidR="00D27A7D" w:rsidRDefault="00D27A7D" w:rsidP="00D27A7D"/>
    <w:p w14:paraId="3878505F" w14:textId="77777777" w:rsidR="00D27A7D" w:rsidRDefault="00D27A7D" w:rsidP="00D27A7D">
      <w:pPr>
        <w:pStyle w:val="Caption"/>
        <w:jc w:val="center"/>
      </w:pPr>
      <w:r>
        <w:t xml:space="preserve">Figure </w:t>
      </w:r>
      <w:r w:rsidR="00EC46D9">
        <w:fldChar w:fldCharType="begin"/>
      </w:r>
      <w:r>
        <w:instrText xml:space="preserve"> SEQ Figure \* ARABIC </w:instrText>
      </w:r>
      <w:r w:rsidR="00EC46D9">
        <w:fldChar w:fldCharType="separate"/>
      </w:r>
      <w:r w:rsidR="00207343">
        <w:rPr>
          <w:noProof/>
        </w:rPr>
        <w:t>13</w:t>
      </w:r>
      <w:r w:rsidR="00EC46D9">
        <w:fldChar w:fldCharType="end"/>
      </w:r>
      <w:r>
        <w:t xml:space="preserve"> – Mock Diagram</w:t>
      </w:r>
    </w:p>
    <w:p w14:paraId="7AB00EF8" w14:textId="77777777" w:rsidR="00D27A7D" w:rsidRDefault="00D27A7D" w:rsidP="00007B64">
      <w:pPr>
        <w:pStyle w:val="Heading3"/>
        <w:numPr>
          <w:ilvl w:val="0"/>
          <w:numId w:val="0"/>
        </w:numPr>
      </w:pPr>
    </w:p>
    <w:p w14:paraId="4F3B44B7" w14:textId="77777777" w:rsidR="00007B64" w:rsidRDefault="00306634" w:rsidP="00007B64">
      <w:pPr>
        <w:pStyle w:val="Heading3"/>
        <w:numPr>
          <w:ilvl w:val="0"/>
          <w:numId w:val="0"/>
        </w:numPr>
      </w:pPr>
      <w:bookmarkStart w:id="473" w:name="_Toc320194069"/>
      <w:r>
        <w:t>B</w:t>
      </w:r>
      <w:r w:rsidR="00007B64">
        <w:t>.2.</w:t>
      </w:r>
      <w:r w:rsidR="00D27A7D">
        <w:t xml:space="preserve">2 </w:t>
      </w:r>
      <w:r w:rsidR="00007B64">
        <w:t>Scripting Interface</w:t>
      </w:r>
      <w:bookmarkEnd w:id="473"/>
    </w:p>
    <w:p w14:paraId="2FC80DCD" w14:textId="77777777" w:rsidR="00007B64" w:rsidRDefault="00007B64" w:rsidP="00007B64">
      <w:pPr>
        <w:spacing w:before="120"/>
      </w:pPr>
      <w:r>
        <w:t xml:space="preserve">The following functions are provided by the BLT-test module “data” scripting interface. These functions provide for </w:t>
      </w:r>
      <w:r w:rsidR="005B3F98">
        <w:t xml:space="preserve">interaction between the Python </w:t>
      </w:r>
      <w:r w:rsidR="00D27A7D">
        <w:t xml:space="preserve">functional </w:t>
      </w:r>
      <w:r w:rsidR="005B3F98">
        <w:t>test script and the mock diagram</w:t>
      </w:r>
      <w:r>
        <w:t>.</w:t>
      </w:r>
    </w:p>
    <w:p w14:paraId="28C64BD7" w14:textId="77777777" w:rsidR="00007B64" w:rsidRDefault="00007B64" w:rsidP="00007B64"/>
    <w:p w14:paraId="5A582CD4" w14:textId="77777777" w:rsidR="007F70AE" w:rsidRPr="00800BF8" w:rsidRDefault="00E32CE1" w:rsidP="007F70AE">
      <w:pPr>
        <w:pStyle w:val="NormalWeb"/>
        <w:spacing w:before="2" w:after="2"/>
        <w:rPr>
          <w:rFonts w:ascii="Arial" w:hAnsi="Arial"/>
        </w:rPr>
      </w:pPr>
      <w:r w:rsidRPr="00E32CE1">
        <w:rPr>
          <w:rFonts w:ascii="Arial" w:hAnsi="Arial"/>
          <w:szCs w:val="24"/>
          <w:shd w:val="clear" w:color="auto" w:fill="FFFFFF"/>
        </w:rPr>
        <w:t>system.ils.test.mock.</w:t>
      </w:r>
      <w:r w:rsidRPr="00E32CE1">
        <w:rPr>
          <w:rFonts w:ascii="Arial" w:hAnsi="Arial"/>
          <w:shd w:val="clear" w:color="auto" w:fill="FFFFFF"/>
        </w:rPr>
        <w:t xml:space="preserve"> createMockDiagram</w:t>
      </w:r>
    </w:p>
    <w:p w14:paraId="03BCA3ED" w14:textId="77777777" w:rsidR="007F70AE" w:rsidRDefault="007F70AE" w:rsidP="007F70AE">
      <w:pPr>
        <w:pStyle w:val="NormalWeb"/>
        <w:spacing w:before="2" w:after="2"/>
        <w:ind w:left="360"/>
      </w:pPr>
      <w:r>
        <w:rPr>
          <w:rFonts w:ascii="Arial,Bold" w:hAnsi="Arial,Bold"/>
        </w:rPr>
        <w:t xml:space="preserve">D e sc r i p t i o n </w:t>
      </w:r>
    </w:p>
    <w:p w14:paraId="76E96594" w14:textId="77777777" w:rsidR="007F70AE" w:rsidRDefault="007F70AE" w:rsidP="007F70AE">
      <w:pPr>
        <w:pStyle w:val="MethodDescription"/>
      </w:pPr>
      <w:r>
        <w:t>Create a new mock diagram and add it to the list of diagrams known to the BlockController. The diagram has no valid resourceId and so is never saved permanently. It never shows in the designer. This call does not start subscriptions to tag changes. Subscriptions are triggered in response to a "start" call. This should be made after all to mock inputs and outputs are defined.</w:t>
      </w:r>
    </w:p>
    <w:p w14:paraId="72EADE97" w14:textId="77777777" w:rsidR="007F70AE" w:rsidRDefault="007F70AE" w:rsidP="007F70AE">
      <w:pPr>
        <w:pStyle w:val="MethodDescription"/>
      </w:pPr>
    </w:p>
    <w:p w14:paraId="376A4290" w14:textId="77777777" w:rsidR="007F70AE" w:rsidRPr="007F70AE" w:rsidRDefault="007F70AE" w:rsidP="007F70AE">
      <w:pPr>
        <w:pStyle w:val="MethodDescription"/>
      </w:pPr>
      <w:r>
        <w:t>The diagram holds exactly one block, the "Unit Under Test".</w:t>
      </w:r>
    </w:p>
    <w:p w14:paraId="028863F6" w14:textId="77777777" w:rsidR="007F70AE" w:rsidRPr="00AE0BAC" w:rsidRDefault="007F70AE" w:rsidP="007F70AE">
      <w:pPr>
        <w:pStyle w:val="MethodDescription"/>
        <w:ind w:left="0"/>
      </w:pPr>
    </w:p>
    <w:p w14:paraId="456F7915" w14:textId="77777777" w:rsidR="007F70AE" w:rsidRDefault="007F70AE" w:rsidP="007F70AE">
      <w:pPr>
        <w:pStyle w:val="NormalWeb"/>
        <w:spacing w:before="2" w:after="2"/>
        <w:ind w:left="360"/>
      </w:pPr>
      <w:r>
        <w:rPr>
          <w:rFonts w:ascii="Arial,Bold" w:hAnsi="Arial,Bold"/>
        </w:rPr>
        <w:t xml:space="preserve">Syntax </w:t>
      </w:r>
    </w:p>
    <w:p w14:paraId="6084F49E" w14:textId="77777777" w:rsidR="00F56A78" w:rsidRDefault="006E0824">
      <w:pPr>
        <w:pStyle w:val="MethodDescription"/>
        <w:rPr>
          <w:shd w:val="clear" w:color="auto" w:fill="FFFFFF"/>
        </w:rPr>
      </w:pPr>
      <w:r>
        <w:rPr>
          <w:shd w:val="clear" w:color="auto" w:fill="FFFFFF"/>
        </w:rPr>
        <w:t>uuid = createMockDiagram</w:t>
      </w:r>
      <w:r w:rsidR="007F70AE">
        <w:rPr>
          <w:shd w:val="clear" w:color="auto" w:fill="FFFFFF"/>
        </w:rPr>
        <w:t xml:space="preserve">(blockClass) </w:t>
      </w:r>
    </w:p>
    <w:p w14:paraId="67A94802" w14:textId="77777777" w:rsidR="007F70AE" w:rsidRDefault="007F70AE" w:rsidP="007F70AE">
      <w:pPr>
        <w:pStyle w:val="NormalWeb"/>
        <w:spacing w:before="2" w:after="2"/>
        <w:ind w:left="360"/>
      </w:pPr>
      <w:r>
        <w:rPr>
          <w:rFonts w:ascii="Arial,Bold" w:hAnsi="Arial,Bold"/>
        </w:rPr>
        <w:t xml:space="preserve">Parameters </w:t>
      </w:r>
    </w:p>
    <w:p w14:paraId="643C632B" w14:textId="77777777" w:rsidR="00F56A78" w:rsidRDefault="007F70AE">
      <w:pPr>
        <w:pStyle w:val="MethodDescription"/>
      </w:pPr>
      <w:r>
        <w:t>String blockClass</w:t>
      </w:r>
      <w:r w:rsidRPr="00BD18B9">
        <w:t xml:space="preserve"> – </w:t>
      </w:r>
      <w:r>
        <w:t>the class of block to be tested.</w:t>
      </w:r>
    </w:p>
    <w:p w14:paraId="7BB55EC8" w14:textId="77777777" w:rsidR="007F70AE" w:rsidRDefault="007F70AE" w:rsidP="007F70AE">
      <w:pPr>
        <w:pStyle w:val="NormalWeb"/>
        <w:spacing w:before="2" w:after="2"/>
        <w:ind w:left="360"/>
      </w:pPr>
      <w:r>
        <w:rPr>
          <w:rFonts w:ascii="Arial,Bold" w:hAnsi="Arial,Bold"/>
        </w:rPr>
        <w:t>Return</w:t>
      </w:r>
    </w:p>
    <w:p w14:paraId="780209A7" w14:textId="77777777" w:rsidR="00F56A78" w:rsidRDefault="007F70AE">
      <w:pPr>
        <w:pStyle w:val="MethodDescription"/>
      </w:pPr>
      <w:r>
        <w:t>UUID</w:t>
      </w:r>
      <w:r w:rsidRPr="00BD18B9">
        <w:t xml:space="preserve"> – </w:t>
      </w:r>
      <w:r>
        <w:t>the unique ID of the newly created mock diagram.</w:t>
      </w:r>
    </w:p>
    <w:p w14:paraId="01393432" w14:textId="77777777" w:rsidR="007F70AE" w:rsidRDefault="007F70AE" w:rsidP="00007B64">
      <w:pPr>
        <w:pStyle w:val="NormalWeb"/>
        <w:spacing w:before="2" w:after="2"/>
        <w:ind w:left="720"/>
        <w:rPr>
          <w:rFonts w:ascii="Arial,Bold" w:hAnsi="Arial,Bold"/>
          <w:szCs w:val="24"/>
          <w:shd w:val="clear" w:color="auto" w:fill="FFFFFF"/>
        </w:rPr>
      </w:pPr>
    </w:p>
    <w:p w14:paraId="0A9424A1" w14:textId="77777777" w:rsidR="0007034C" w:rsidRDefault="0007034C" w:rsidP="0007034C">
      <w:pPr>
        <w:pStyle w:val="NormalWeb"/>
        <w:spacing w:before="2" w:after="2"/>
      </w:pPr>
      <w:r>
        <w:rPr>
          <w:rFonts w:ascii="Arial,Bold" w:hAnsi="Arial,Bold"/>
          <w:szCs w:val="24"/>
          <w:shd w:val="clear" w:color="auto" w:fill="FFFFFF"/>
        </w:rPr>
        <w:t>system.ils.test.mock.addMockInput</w:t>
      </w:r>
    </w:p>
    <w:p w14:paraId="704DEC62" w14:textId="77777777" w:rsidR="0007034C" w:rsidRDefault="0007034C" w:rsidP="0007034C">
      <w:pPr>
        <w:pStyle w:val="NormalWeb"/>
        <w:spacing w:before="2" w:after="2"/>
        <w:ind w:left="360"/>
      </w:pPr>
      <w:r>
        <w:rPr>
          <w:rFonts w:ascii="Arial,Bold" w:hAnsi="Arial,Bold"/>
        </w:rPr>
        <w:t xml:space="preserve">D e sc r i p t i o n </w:t>
      </w:r>
    </w:p>
    <w:p w14:paraId="78726445" w14:textId="77777777" w:rsidR="00F56A78" w:rsidRDefault="0007034C">
      <w:pPr>
        <w:pStyle w:val="MethodDescription"/>
      </w:pPr>
      <w:r>
        <w:t>Define an input connected to the named port. This input is held as part of the mock diagram. Once defined, the input cannot be deleted</w:t>
      </w:r>
      <w:r w:rsidR="005B3F98">
        <w:t xml:space="preserve">. A separate (duplicate) input should be </w:t>
      </w:r>
      <w:r w:rsidR="006E0824">
        <w:t>defined for every connection co</w:t>
      </w:r>
      <w:r w:rsidR="005B3F98">
        <w:t>ming into the named port.</w:t>
      </w:r>
    </w:p>
    <w:p w14:paraId="577DAC9E" w14:textId="77777777" w:rsidR="0007034C" w:rsidRDefault="0007034C" w:rsidP="0007034C">
      <w:pPr>
        <w:pStyle w:val="NormalWeb"/>
        <w:spacing w:before="2" w:after="2"/>
        <w:ind w:left="360"/>
      </w:pPr>
      <w:r>
        <w:rPr>
          <w:rFonts w:ascii="Arial,Bold" w:hAnsi="Arial,Bold"/>
        </w:rPr>
        <w:lastRenderedPageBreak/>
        <w:t xml:space="preserve">Syntax </w:t>
      </w:r>
    </w:p>
    <w:p w14:paraId="0B54057D" w14:textId="77777777" w:rsidR="0007034C" w:rsidRDefault="0007034C" w:rsidP="0007034C">
      <w:pPr>
        <w:pStyle w:val="MethodDescription"/>
        <w:rPr>
          <w:shd w:val="clear" w:color="auto" w:fill="FFFFFF"/>
        </w:rPr>
      </w:pPr>
      <w:r>
        <w:rPr>
          <w:shd w:val="clear" w:color="auto" w:fill="FFFFFF"/>
        </w:rPr>
        <w:t xml:space="preserve">addMockInput (diagram,path,type,port) </w:t>
      </w:r>
    </w:p>
    <w:p w14:paraId="316348F4" w14:textId="77777777" w:rsidR="0007034C" w:rsidRDefault="0007034C" w:rsidP="0007034C">
      <w:pPr>
        <w:pStyle w:val="NormalWeb"/>
        <w:spacing w:before="2" w:after="2"/>
        <w:ind w:left="360"/>
      </w:pPr>
      <w:r>
        <w:rPr>
          <w:rFonts w:ascii="Arial,Bold" w:hAnsi="Arial,Bold"/>
        </w:rPr>
        <w:t xml:space="preserve">Parameters </w:t>
      </w:r>
    </w:p>
    <w:p w14:paraId="48F2897D" w14:textId="77777777" w:rsidR="0007034C" w:rsidRDefault="0007034C" w:rsidP="005B3F98">
      <w:pPr>
        <w:pStyle w:val="MethodDescription"/>
        <w:ind w:left="2160" w:hanging="1440"/>
      </w:pPr>
      <w:r>
        <w:t>UUID diagram</w:t>
      </w:r>
      <w:r w:rsidRPr="00BD18B9">
        <w:t xml:space="preserve"> – </w:t>
      </w:r>
      <w:r>
        <w:t>the unique ID of the mock diagram</w:t>
      </w:r>
    </w:p>
    <w:p w14:paraId="1B9159E1" w14:textId="77777777" w:rsidR="00F56A78" w:rsidRDefault="0007034C">
      <w:pPr>
        <w:pStyle w:val="MethodDescription"/>
        <w:ind w:left="2160" w:hanging="1440"/>
      </w:pPr>
      <w:r>
        <w:t>String path</w:t>
      </w:r>
      <w:r w:rsidRPr="00BD18B9">
        <w:t xml:space="preserve"> – </w:t>
      </w:r>
      <w:r>
        <w:t>the fully qualified tag path of the tag that triggers this input.</w:t>
      </w:r>
    </w:p>
    <w:p w14:paraId="3231BB92" w14:textId="77777777" w:rsidR="0007034C" w:rsidRDefault="0007034C" w:rsidP="005B3F98">
      <w:pPr>
        <w:pStyle w:val="MethodDescription"/>
        <w:ind w:left="2160" w:hanging="1440"/>
      </w:pPr>
      <w:r>
        <w:t xml:space="preserve">String </w:t>
      </w:r>
      <w:r w:rsidR="005B3F98">
        <w:t>type</w:t>
      </w:r>
      <w:r w:rsidRPr="00BD18B9">
        <w:t xml:space="preserve"> – </w:t>
      </w:r>
      <w:r>
        <w:t xml:space="preserve">the </w:t>
      </w:r>
      <w:r w:rsidR="005B3F98">
        <w:t xml:space="preserve">data type of the tag </w:t>
      </w:r>
      <w:r w:rsidR="00E32CE1" w:rsidRPr="00E32CE1">
        <w:rPr>
          <w:rFonts w:ascii="Courier" w:hAnsi="Courier"/>
          <w:sz w:val="22"/>
        </w:rPr>
        <w:t>(STRING,INTEGER,DOUBLE, BOOLEAN,OBJECT)</w:t>
      </w:r>
    </w:p>
    <w:p w14:paraId="38F597AC" w14:textId="77777777" w:rsidR="0007034C" w:rsidRDefault="0007034C" w:rsidP="005B3F98">
      <w:pPr>
        <w:pStyle w:val="MethodDescription"/>
        <w:ind w:left="2160" w:hanging="1440"/>
      </w:pPr>
      <w:r>
        <w:t xml:space="preserve">String </w:t>
      </w:r>
      <w:r w:rsidR="005B3F98">
        <w:t>port</w:t>
      </w:r>
      <w:r w:rsidRPr="00BD18B9">
        <w:t xml:space="preserve"> – </w:t>
      </w:r>
      <w:r w:rsidR="006E0824">
        <w:t>name of the port on the block-under-</w:t>
      </w:r>
      <w:r w:rsidR="005B3F98">
        <w:t>test to which this input must connect.</w:t>
      </w:r>
    </w:p>
    <w:p w14:paraId="40C86DD6" w14:textId="77777777" w:rsidR="00F56A78" w:rsidRDefault="00F56A78">
      <w:pPr>
        <w:pStyle w:val="MethodDescription"/>
        <w:ind w:left="0"/>
      </w:pPr>
    </w:p>
    <w:p w14:paraId="642A881A" w14:textId="77777777" w:rsidR="006E0824" w:rsidRDefault="006E0824" w:rsidP="006E0824">
      <w:pPr>
        <w:pStyle w:val="NormalWeb"/>
        <w:spacing w:before="2" w:after="2"/>
      </w:pPr>
      <w:r>
        <w:rPr>
          <w:rFonts w:ascii="Arial,Bold" w:hAnsi="Arial,Bold"/>
          <w:szCs w:val="24"/>
          <w:shd w:val="clear" w:color="auto" w:fill="FFFFFF"/>
        </w:rPr>
        <w:t>system.ils.test.mock.addMockOutput</w:t>
      </w:r>
    </w:p>
    <w:p w14:paraId="4EB433B9" w14:textId="77777777" w:rsidR="006E0824" w:rsidRDefault="006E0824" w:rsidP="006E0824">
      <w:pPr>
        <w:pStyle w:val="NormalWeb"/>
        <w:spacing w:before="2" w:after="2"/>
        <w:ind w:left="360"/>
      </w:pPr>
      <w:r>
        <w:rPr>
          <w:rFonts w:ascii="Arial,Bold" w:hAnsi="Arial,Bold"/>
        </w:rPr>
        <w:t xml:space="preserve">D e sc r i p t i o n </w:t>
      </w:r>
    </w:p>
    <w:p w14:paraId="723117B8" w14:textId="77777777" w:rsidR="006E0824" w:rsidRPr="00AE0BAC" w:rsidRDefault="006E0824" w:rsidP="006E0824">
      <w:pPr>
        <w:pStyle w:val="MethodDescription"/>
      </w:pPr>
      <w:r>
        <w:t>Define an output connected to the named port. This output is held as part of the mock diagram. Once defined, the output cannot be deleted. It does not make sense to define more than one output for each outgoing port on the block-under-test.</w:t>
      </w:r>
    </w:p>
    <w:p w14:paraId="6067F40A" w14:textId="77777777" w:rsidR="006E0824" w:rsidRDefault="006E0824" w:rsidP="006E0824">
      <w:pPr>
        <w:pStyle w:val="NormalWeb"/>
        <w:spacing w:before="2" w:after="2"/>
        <w:ind w:left="360"/>
      </w:pPr>
      <w:r>
        <w:rPr>
          <w:rFonts w:ascii="Arial,Bold" w:hAnsi="Arial,Bold"/>
        </w:rPr>
        <w:t xml:space="preserve">Syntax </w:t>
      </w:r>
    </w:p>
    <w:p w14:paraId="0F0A09C3" w14:textId="77777777" w:rsidR="006E0824" w:rsidRDefault="006E0824" w:rsidP="006E0824">
      <w:pPr>
        <w:pStyle w:val="MethodDescription"/>
        <w:rPr>
          <w:shd w:val="clear" w:color="auto" w:fill="FFFFFF"/>
        </w:rPr>
      </w:pPr>
      <w:r>
        <w:rPr>
          <w:rFonts w:ascii="Arial,Bold" w:hAnsi="Arial,Bold"/>
          <w:szCs w:val="24"/>
          <w:shd w:val="clear" w:color="auto" w:fill="FFFFFF"/>
        </w:rPr>
        <w:t>addMockOutput</w:t>
      </w:r>
      <w:r>
        <w:rPr>
          <w:shd w:val="clear" w:color="auto" w:fill="FFFFFF"/>
        </w:rPr>
        <w:t xml:space="preserve"> (diagram,path,type,port) </w:t>
      </w:r>
    </w:p>
    <w:p w14:paraId="0F25476C" w14:textId="77777777" w:rsidR="006E0824" w:rsidRDefault="006E0824" w:rsidP="006E0824">
      <w:pPr>
        <w:pStyle w:val="NormalWeb"/>
        <w:spacing w:before="2" w:after="2"/>
        <w:ind w:left="360"/>
      </w:pPr>
      <w:r>
        <w:rPr>
          <w:rFonts w:ascii="Arial,Bold" w:hAnsi="Arial,Bold"/>
        </w:rPr>
        <w:t xml:space="preserve">Parameters </w:t>
      </w:r>
    </w:p>
    <w:p w14:paraId="2431BBF3" w14:textId="77777777" w:rsidR="006E0824" w:rsidRDefault="006E0824" w:rsidP="006E0824">
      <w:pPr>
        <w:pStyle w:val="MethodDescription"/>
        <w:ind w:left="2160" w:hanging="1440"/>
      </w:pPr>
      <w:r>
        <w:t>UUID diagram</w:t>
      </w:r>
      <w:r w:rsidRPr="00BD18B9">
        <w:t xml:space="preserve"> – </w:t>
      </w:r>
      <w:r>
        <w:t>the unique ID of the mock diagram</w:t>
      </w:r>
    </w:p>
    <w:p w14:paraId="23041838" w14:textId="77777777" w:rsidR="006E0824" w:rsidRDefault="006E0824" w:rsidP="006E0824">
      <w:pPr>
        <w:pStyle w:val="MethodDescription"/>
        <w:ind w:left="2160" w:hanging="1440"/>
      </w:pPr>
      <w:r>
        <w:t>String path</w:t>
      </w:r>
      <w:r w:rsidRPr="00BD18B9">
        <w:t xml:space="preserve"> – </w:t>
      </w:r>
      <w:r>
        <w:t>the fully qualified tag path of the tag that is set as a result of this output.</w:t>
      </w:r>
    </w:p>
    <w:p w14:paraId="6F21E5FF" w14:textId="77777777" w:rsidR="006E0824" w:rsidRDefault="006E0824" w:rsidP="006E0824">
      <w:pPr>
        <w:pStyle w:val="MethodDescription"/>
        <w:ind w:left="2160" w:hanging="1440"/>
      </w:pPr>
      <w:r>
        <w:t>String type</w:t>
      </w:r>
      <w:r w:rsidRPr="00BD18B9">
        <w:t xml:space="preserve"> – </w:t>
      </w:r>
      <w:r>
        <w:t xml:space="preserve">the data type of the tag </w:t>
      </w:r>
      <w:r w:rsidRPr="005B3F98">
        <w:rPr>
          <w:rFonts w:ascii="Courier" w:hAnsi="Courier"/>
          <w:sz w:val="22"/>
        </w:rPr>
        <w:t>(STRING,INTEGER,DOUBLE, BOOLEAN,OBJECT)</w:t>
      </w:r>
    </w:p>
    <w:p w14:paraId="028156AF" w14:textId="77777777" w:rsidR="006E0824" w:rsidRDefault="006E0824" w:rsidP="006E0824">
      <w:pPr>
        <w:pStyle w:val="MethodDescription"/>
        <w:ind w:left="2160" w:hanging="1440"/>
      </w:pPr>
      <w:r>
        <w:t>String port</w:t>
      </w:r>
      <w:r w:rsidRPr="00BD18B9">
        <w:t xml:space="preserve"> – </w:t>
      </w:r>
      <w:r>
        <w:t>name of the port on the block under test to which this output must connect.</w:t>
      </w:r>
    </w:p>
    <w:p w14:paraId="36E7328B" w14:textId="77777777" w:rsidR="006E0824" w:rsidRDefault="006E0824" w:rsidP="0007034C">
      <w:pPr>
        <w:pStyle w:val="MethodDescription"/>
      </w:pPr>
    </w:p>
    <w:p w14:paraId="5E8AD676" w14:textId="77777777" w:rsidR="006E0824" w:rsidRDefault="006E0824" w:rsidP="006E0824">
      <w:pPr>
        <w:pStyle w:val="NormalWeb"/>
        <w:spacing w:before="2" w:after="2"/>
      </w:pPr>
      <w:r>
        <w:rPr>
          <w:rFonts w:ascii="Arial,Bold" w:hAnsi="Arial,Bold"/>
          <w:szCs w:val="24"/>
          <w:shd w:val="clear" w:color="auto" w:fill="FFFFFF"/>
        </w:rPr>
        <w:t>system.ils.test.mock.deleteMockDiagram</w:t>
      </w:r>
    </w:p>
    <w:p w14:paraId="0F526727" w14:textId="77777777" w:rsidR="006E0824" w:rsidRDefault="006E0824" w:rsidP="006E0824">
      <w:pPr>
        <w:pStyle w:val="NormalWeb"/>
        <w:spacing w:before="2" w:after="2"/>
        <w:ind w:left="360"/>
      </w:pPr>
      <w:r>
        <w:rPr>
          <w:rFonts w:ascii="Arial,Bold" w:hAnsi="Arial,Bold"/>
        </w:rPr>
        <w:t xml:space="preserve">D e sc r i p t i o n </w:t>
      </w:r>
    </w:p>
    <w:p w14:paraId="674C076D" w14:textId="77777777" w:rsidR="00F56A78" w:rsidRDefault="006E0824">
      <w:pPr>
        <w:pStyle w:val="MethodDescription"/>
      </w:pPr>
      <w:r>
        <w:t>Remove the specified test harness from the execution engine (block controller). The harness is stopped before being deleted.</w:t>
      </w:r>
    </w:p>
    <w:p w14:paraId="6AC5CCA4" w14:textId="77777777" w:rsidR="006E0824" w:rsidRDefault="006E0824" w:rsidP="006E0824">
      <w:pPr>
        <w:pStyle w:val="NormalWeb"/>
        <w:spacing w:before="2" w:after="2"/>
        <w:ind w:left="360"/>
      </w:pPr>
      <w:r>
        <w:rPr>
          <w:rFonts w:ascii="Arial,Bold" w:hAnsi="Arial,Bold"/>
        </w:rPr>
        <w:t xml:space="preserve">Syntax </w:t>
      </w:r>
    </w:p>
    <w:p w14:paraId="4148ACEF" w14:textId="77777777" w:rsidR="006E0824" w:rsidRDefault="006E0824" w:rsidP="006E0824">
      <w:pPr>
        <w:pStyle w:val="MethodDescription"/>
        <w:rPr>
          <w:shd w:val="clear" w:color="auto" w:fill="FFFFFF"/>
        </w:rPr>
      </w:pPr>
      <w:r>
        <w:rPr>
          <w:rFonts w:ascii="Arial,Bold" w:hAnsi="Arial,Bold"/>
          <w:szCs w:val="24"/>
          <w:shd w:val="clear" w:color="auto" w:fill="FFFFFF"/>
        </w:rPr>
        <w:t>deleteMockDiagram</w:t>
      </w:r>
      <w:r>
        <w:rPr>
          <w:shd w:val="clear" w:color="auto" w:fill="FFFFFF"/>
        </w:rPr>
        <w:t xml:space="preserve"> (diagram) </w:t>
      </w:r>
    </w:p>
    <w:p w14:paraId="1C1F2252" w14:textId="77777777" w:rsidR="006E0824" w:rsidRDefault="006E0824" w:rsidP="006E0824">
      <w:pPr>
        <w:pStyle w:val="NormalWeb"/>
        <w:spacing w:before="2" w:after="2"/>
        <w:ind w:left="360"/>
      </w:pPr>
      <w:r>
        <w:rPr>
          <w:rFonts w:ascii="Arial,Bold" w:hAnsi="Arial,Bold"/>
        </w:rPr>
        <w:t xml:space="preserve">Parameters </w:t>
      </w:r>
    </w:p>
    <w:p w14:paraId="717460EE" w14:textId="77777777" w:rsidR="006E0824" w:rsidRDefault="006E0824" w:rsidP="006E0824">
      <w:pPr>
        <w:pStyle w:val="MethodDescription"/>
        <w:ind w:left="2160" w:hanging="1440"/>
      </w:pPr>
      <w:r>
        <w:t>UUID diagram</w:t>
      </w:r>
      <w:r w:rsidRPr="00BD18B9">
        <w:t xml:space="preserve"> – </w:t>
      </w:r>
      <w:r>
        <w:t>the unique ID of the mock diagram</w:t>
      </w:r>
    </w:p>
    <w:p w14:paraId="18B76CB2" w14:textId="77777777" w:rsidR="00125B95" w:rsidRDefault="00125B95" w:rsidP="006E0824">
      <w:pPr>
        <w:pStyle w:val="MethodDescription"/>
        <w:ind w:left="2160" w:hanging="1440"/>
      </w:pPr>
    </w:p>
    <w:p w14:paraId="4FD1A13C" w14:textId="77777777" w:rsidR="00C41658" w:rsidRDefault="00CC2FAB" w:rsidP="00C41658">
      <w:pPr>
        <w:pStyle w:val="NormalWeb"/>
        <w:spacing w:before="2" w:after="2"/>
      </w:pPr>
      <w:r>
        <w:rPr>
          <w:rFonts w:ascii="Arial,Bold" w:hAnsi="Arial,Bold"/>
          <w:szCs w:val="24"/>
          <w:shd w:val="clear" w:color="auto" w:fill="FFFFFF"/>
        </w:rPr>
        <w:t>system.ils.test.mock.forcePost</w:t>
      </w:r>
    </w:p>
    <w:p w14:paraId="382359F5" w14:textId="77777777" w:rsidR="00C41658" w:rsidRDefault="00C41658" w:rsidP="00C41658">
      <w:pPr>
        <w:pStyle w:val="NormalWeb"/>
        <w:spacing w:before="2" w:after="2"/>
        <w:ind w:left="360"/>
      </w:pPr>
      <w:r>
        <w:rPr>
          <w:rFonts w:ascii="Arial,Bold" w:hAnsi="Arial,Bold"/>
        </w:rPr>
        <w:t xml:space="preserve">D e sc r i p t i o n </w:t>
      </w:r>
    </w:p>
    <w:p w14:paraId="3F3ED9B4" w14:textId="77777777" w:rsidR="00C41658" w:rsidRDefault="00C41658" w:rsidP="00C41658">
      <w:pPr>
        <w:pStyle w:val="MethodDescription"/>
      </w:pPr>
      <w:r>
        <w:t xml:space="preserve">Force the block under test to present a </w:t>
      </w:r>
      <w:r w:rsidR="00CC2FAB">
        <w:t>specified</w:t>
      </w:r>
      <w:r>
        <w:t xml:space="preserve"> value on a specified output port.</w:t>
      </w:r>
    </w:p>
    <w:p w14:paraId="6932B617" w14:textId="77777777" w:rsidR="00C41658" w:rsidRDefault="00C41658" w:rsidP="00C41658">
      <w:pPr>
        <w:pStyle w:val="NormalWeb"/>
        <w:spacing w:before="2" w:after="2"/>
        <w:ind w:left="360"/>
      </w:pPr>
      <w:r>
        <w:rPr>
          <w:rFonts w:ascii="Arial,Bold" w:hAnsi="Arial,Bold"/>
        </w:rPr>
        <w:t xml:space="preserve">Syntax </w:t>
      </w:r>
    </w:p>
    <w:p w14:paraId="5980792E" w14:textId="77777777" w:rsidR="00C41658" w:rsidRDefault="00CC2FAB" w:rsidP="00C41658">
      <w:pPr>
        <w:pStyle w:val="MethodDescription"/>
        <w:rPr>
          <w:shd w:val="clear" w:color="auto" w:fill="FFFFFF"/>
        </w:rPr>
      </w:pPr>
      <w:r>
        <w:rPr>
          <w:rFonts w:ascii="Arial,Bold" w:hAnsi="Arial,Bold"/>
          <w:szCs w:val="24"/>
          <w:shd w:val="clear" w:color="auto" w:fill="FFFFFF"/>
        </w:rPr>
        <w:t>forcePost</w:t>
      </w:r>
      <w:r w:rsidR="00C41658">
        <w:rPr>
          <w:shd w:val="clear" w:color="auto" w:fill="FFFFFF"/>
        </w:rPr>
        <w:t xml:space="preserve"> (diagram,</w:t>
      </w:r>
      <w:r>
        <w:rPr>
          <w:shd w:val="clear" w:color="auto" w:fill="FFFFFF"/>
        </w:rPr>
        <w:t>port</w:t>
      </w:r>
      <w:r w:rsidR="00C41658">
        <w:rPr>
          <w:shd w:val="clear" w:color="auto" w:fill="FFFFFF"/>
        </w:rPr>
        <w:t>,value</w:t>
      </w:r>
      <w:r>
        <w:rPr>
          <w:shd w:val="clear" w:color="auto" w:fill="FFFFFF"/>
        </w:rPr>
        <w:t>,</w:t>
      </w:r>
      <w:r w:rsidR="00C41658">
        <w:rPr>
          <w:shd w:val="clear" w:color="auto" w:fill="FFFFFF"/>
        </w:rPr>
        <w:t xml:space="preserve">) </w:t>
      </w:r>
    </w:p>
    <w:p w14:paraId="30B5B7F9" w14:textId="77777777" w:rsidR="00C41658" w:rsidRDefault="00C41658" w:rsidP="00C41658">
      <w:pPr>
        <w:pStyle w:val="NormalWeb"/>
        <w:spacing w:before="2" w:after="2"/>
        <w:ind w:left="360"/>
      </w:pPr>
      <w:r>
        <w:rPr>
          <w:rFonts w:ascii="Arial,Bold" w:hAnsi="Arial,Bold"/>
        </w:rPr>
        <w:t xml:space="preserve">Parameters </w:t>
      </w:r>
    </w:p>
    <w:p w14:paraId="465F9244" w14:textId="77777777" w:rsidR="00C41658" w:rsidRDefault="00C41658" w:rsidP="00C41658">
      <w:pPr>
        <w:pStyle w:val="MethodDescription"/>
        <w:ind w:left="2160" w:hanging="1440"/>
      </w:pPr>
      <w:r>
        <w:t>UUID diagram</w:t>
      </w:r>
      <w:r w:rsidRPr="00BD18B9">
        <w:t xml:space="preserve"> – </w:t>
      </w:r>
      <w:r>
        <w:t>the unique ID of the mock diagram</w:t>
      </w:r>
    </w:p>
    <w:p w14:paraId="5B7B0721" w14:textId="77777777" w:rsidR="00C41658" w:rsidRDefault="00C41658" w:rsidP="00C41658">
      <w:pPr>
        <w:pStyle w:val="MethodDescription"/>
        <w:ind w:left="2160" w:hanging="1440"/>
      </w:pPr>
      <w:r>
        <w:t xml:space="preserve">String </w:t>
      </w:r>
      <w:r w:rsidR="00CC2FAB">
        <w:t>port</w:t>
      </w:r>
      <w:r w:rsidRPr="00BD18B9">
        <w:t xml:space="preserve"> – </w:t>
      </w:r>
      <w:r>
        <w:t xml:space="preserve">name of the </w:t>
      </w:r>
      <w:r w:rsidR="00CC2FAB">
        <w:t>output port</w:t>
      </w:r>
      <w:r>
        <w:t xml:space="preserve"> of the block-under-test </w:t>
      </w:r>
      <w:r w:rsidR="00CC2FAB">
        <w:t>on which the value is to be sen</w:t>
      </w:r>
      <w:r>
        <w:t>t.</w:t>
      </w:r>
    </w:p>
    <w:p w14:paraId="19CD6152" w14:textId="77777777" w:rsidR="00C41658" w:rsidRDefault="00C41658" w:rsidP="00C41658">
      <w:pPr>
        <w:pStyle w:val="MethodDescription"/>
        <w:ind w:left="2160" w:hanging="1440"/>
      </w:pPr>
      <w:r>
        <w:lastRenderedPageBreak/>
        <w:t>Object value – the new value. The value should be of type Boolean, Double, Integer, or String.</w:t>
      </w:r>
      <w:r w:rsidR="00CC2FAB">
        <w:t xml:space="preserve"> In addition the value must be appropriate to the port.</w:t>
      </w:r>
    </w:p>
    <w:p w14:paraId="771B4294" w14:textId="77777777" w:rsidR="00C41658" w:rsidRDefault="00C41658" w:rsidP="00C41658">
      <w:pPr>
        <w:pStyle w:val="NormalWeb"/>
        <w:spacing w:before="2" w:after="2"/>
        <w:rPr>
          <w:rFonts w:ascii="Arial,Bold" w:hAnsi="Arial,Bold"/>
          <w:szCs w:val="24"/>
          <w:shd w:val="clear" w:color="auto" w:fill="FFFFFF"/>
        </w:rPr>
      </w:pPr>
    </w:p>
    <w:p w14:paraId="6BD62604" w14:textId="77777777" w:rsidR="00F474C9" w:rsidRDefault="00F474C9" w:rsidP="00F474C9">
      <w:pPr>
        <w:pStyle w:val="NormalWeb"/>
        <w:spacing w:before="2" w:after="2"/>
      </w:pPr>
      <w:r>
        <w:rPr>
          <w:rFonts w:ascii="Arial,Bold" w:hAnsi="Arial,Bold"/>
          <w:szCs w:val="24"/>
          <w:shd w:val="clear" w:color="auto" w:fill="FFFFFF"/>
        </w:rPr>
        <w:t>system.ils.test.mock.getState</w:t>
      </w:r>
    </w:p>
    <w:p w14:paraId="117D6A35" w14:textId="77777777" w:rsidR="00F474C9" w:rsidRDefault="00F474C9" w:rsidP="00F474C9">
      <w:pPr>
        <w:pStyle w:val="NormalWeb"/>
        <w:spacing w:before="2" w:after="2"/>
        <w:ind w:left="360"/>
      </w:pPr>
      <w:r>
        <w:rPr>
          <w:rFonts w:ascii="Arial,Bold" w:hAnsi="Arial,Bold"/>
        </w:rPr>
        <w:t xml:space="preserve">D e sc r i p t i o n </w:t>
      </w:r>
    </w:p>
    <w:p w14:paraId="13602562" w14:textId="77777777" w:rsidR="00F474C9" w:rsidRDefault="00F474C9" w:rsidP="00F474C9">
      <w:pPr>
        <w:pStyle w:val="MethodDescription"/>
      </w:pPr>
      <w:r>
        <w:t xml:space="preserve">Return the execution state of the block-under-test. This is used in conjunction with tests of the </w:t>
      </w:r>
      <w:r w:rsidR="003E0257" w:rsidRPr="003E0257">
        <w:rPr>
          <w:i/>
        </w:rPr>
        <w:t>reset</w:t>
      </w:r>
      <w:r>
        <w:t xml:space="preserve"> function.</w:t>
      </w:r>
    </w:p>
    <w:p w14:paraId="6A86E7EE" w14:textId="77777777" w:rsidR="00F474C9" w:rsidRDefault="00F474C9" w:rsidP="00F474C9">
      <w:pPr>
        <w:pStyle w:val="NormalWeb"/>
        <w:spacing w:before="2" w:after="2"/>
        <w:ind w:left="360"/>
      </w:pPr>
      <w:r>
        <w:rPr>
          <w:rFonts w:ascii="Arial,Bold" w:hAnsi="Arial,Bold"/>
        </w:rPr>
        <w:t xml:space="preserve">Syntax </w:t>
      </w:r>
    </w:p>
    <w:p w14:paraId="547C92AA" w14:textId="77777777" w:rsidR="00F474C9" w:rsidRDefault="00F474C9" w:rsidP="00F474C9">
      <w:pPr>
        <w:pStyle w:val="MethodDescription"/>
        <w:rPr>
          <w:shd w:val="clear" w:color="auto" w:fill="FFFFFF"/>
        </w:rPr>
      </w:pPr>
      <w:r>
        <w:rPr>
          <w:rFonts w:ascii="Arial,Bold" w:hAnsi="Arial,Bold"/>
          <w:szCs w:val="24"/>
          <w:shd w:val="clear" w:color="auto" w:fill="FFFFFF"/>
        </w:rPr>
        <w:t>getState</w:t>
      </w:r>
      <w:r>
        <w:rPr>
          <w:shd w:val="clear" w:color="auto" w:fill="FFFFFF"/>
        </w:rPr>
        <w:t xml:space="preserve"> (diagram) </w:t>
      </w:r>
    </w:p>
    <w:p w14:paraId="4A13719A" w14:textId="77777777" w:rsidR="00F474C9" w:rsidRDefault="00F474C9" w:rsidP="00F474C9">
      <w:pPr>
        <w:pStyle w:val="NormalWeb"/>
        <w:spacing w:before="2" w:after="2"/>
        <w:ind w:left="360"/>
      </w:pPr>
      <w:r>
        <w:rPr>
          <w:rFonts w:ascii="Arial,Bold" w:hAnsi="Arial,Bold"/>
        </w:rPr>
        <w:t xml:space="preserve">Parameters </w:t>
      </w:r>
    </w:p>
    <w:p w14:paraId="66FA05B9" w14:textId="77777777" w:rsidR="00F474C9" w:rsidRDefault="00F474C9" w:rsidP="00F474C9">
      <w:pPr>
        <w:pStyle w:val="MethodDescription"/>
        <w:ind w:left="2160" w:hanging="1440"/>
      </w:pPr>
      <w:r>
        <w:t>UUID diagram</w:t>
      </w:r>
      <w:r w:rsidRPr="00BD18B9">
        <w:t xml:space="preserve"> – </w:t>
      </w:r>
      <w:r>
        <w:t>the unique ID of the mock diagram</w:t>
      </w:r>
    </w:p>
    <w:p w14:paraId="20BA6FD0" w14:textId="77777777" w:rsidR="00F474C9" w:rsidRDefault="00F474C9" w:rsidP="00F474C9">
      <w:pPr>
        <w:pStyle w:val="NormalWeb"/>
        <w:spacing w:before="2" w:after="2"/>
        <w:ind w:left="360"/>
      </w:pPr>
      <w:r>
        <w:rPr>
          <w:rFonts w:ascii="Arial,Bold" w:hAnsi="Arial,Bold"/>
        </w:rPr>
        <w:t>Return</w:t>
      </w:r>
    </w:p>
    <w:p w14:paraId="2B603DBB" w14:textId="77777777" w:rsidR="00F474C9" w:rsidRDefault="00F474C9" w:rsidP="00F474C9">
      <w:pPr>
        <w:pStyle w:val="MethodDescription"/>
        <w:ind w:left="2160" w:hanging="1440"/>
      </w:pPr>
      <w:r>
        <w:t xml:space="preserve">String state, the execution state of the diagram. </w:t>
      </w:r>
      <w:r w:rsidR="003E0257" w:rsidRPr="003E0257">
        <w:rPr>
          <w:rFonts w:ascii="Courier" w:hAnsi="Courier"/>
        </w:rPr>
        <w:t>ACTIVE</w:t>
      </w:r>
      <w:r>
        <w:t xml:space="preserve"> or </w:t>
      </w:r>
      <w:r w:rsidR="00785BD1">
        <w:rPr>
          <w:rFonts w:ascii="Courier" w:hAnsi="Courier"/>
        </w:rPr>
        <w:t>INITIALIZED</w:t>
      </w:r>
      <w:r>
        <w:t>.</w:t>
      </w:r>
    </w:p>
    <w:p w14:paraId="262CE722" w14:textId="77777777" w:rsidR="00F474C9" w:rsidRDefault="00F474C9" w:rsidP="00C41658">
      <w:pPr>
        <w:pStyle w:val="NormalWeb"/>
        <w:spacing w:before="2" w:after="2"/>
        <w:rPr>
          <w:rFonts w:ascii="Arial,Bold" w:hAnsi="Arial,Bold"/>
          <w:szCs w:val="24"/>
          <w:shd w:val="clear" w:color="auto" w:fill="FFFFFF"/>
        </w:rPr>
      </w:pPr>
    </w:p>
    <w:p w14:paraId="23ABBFAC" w14:textId="77777777" w:rsidR="00C41658" w:rsidRDefault="00C41658" w:rsidP="00C41658">
      <w:pPr>
        <w:pStyle w:val="NormalWeb"/>
        <w:spacing w:before="2" w:after="2"/>
      </w:pPr>
      <w:r>
        <w:rPr>
          <w:rFonts w:ascii="Arial,Bold" w:hAnsi="Arial,Bold"/>
          <w:szCs w:val="24"/>
          <w:shd w:val="clear" w:color="auto" w:fill="FFFFFF"/>
        </w:rPr>
        <w:t>system.ils.test.mock.isLocked</w:t>
      </w:r>
    </w:p>
    <w:p w14:paraId="0EE4E56E" w14:textId="77777777" w:rsidR="00C41658" w:rsidRDefault="00C41658" w:rsidP="00C41658">
      <w:pPr>
        <w:pStyle w:val="NormalWeb"/>
        <w:spacing w:before="2" w:after="2"/>
        <w:ind w:left="360"/>
      </w:pPr>
      <w:r>
        <w:rPr>
          <w:rFonts w:ascii="Arial,Bold" w:hAnsi="Arial,Bold"/>
        </w:rPr>
        <w:t xml:space="preserve">D e sc r i p t i o n </w:t>
      </w:r>
    </w:p>
    <w:p w14:paraId="7E426C6C" w14:textId="77777777" w:rsidR="00C41658" w:rsidRDefault="00CC2FAB" w:rsidP="00C41658">
      <w:pPr>
        <w:pStyle w:val="MethodDescription"/>
      </w:pPr>
      <w:r>
        <w:t>Determine whether or not the block-under-test is locked.</w:t>
      </w:r>
    </w:p>
    <w:p w14:paraId="554665AB" w14:textId="77777777" w:rsidR="00C41658" w:rsidRDefault="00C41658" w:rsidP="00C41658">
      <w:pPr>
        <w:pStyle w:val="NormalWeb"/>
        <w:spacing w:before="2" w:after="2"/>
        <w:ind w:left="360"/>
      </w:pPr>
      <w:r>
        <w:rPr>
          <w:rFonts w:ascii="Arial,Bold" w:hAnsi="Arial,Bold"/>
        </w:rPr>
        <w:t xml:space="preserve">Syntax </w:t>
      </w:r>
    </w:p>
    <w:p w14:paraId="08B72379" w14:textId="77777777" w:rsidR="00C41658" w:rsidRDefault="00CC2FAB" w:rsidP="00C41658">
      <w:pPr>
        <w:pStyle w:val="MethodDescription"/>
        <w:rPr>
          <w:shd w:val="clear" w:color="auto" w:fill="FFFFFF"/>
        </w:rPr>
      </w:pPr>
      <w:r>
        <w:rPr>
          <w:rFonts w:ascii="Arial,Bold" w:hAnsi="Arial,Bold"/>
          <w:szCs w:val="24"/>
          <w:shd w:val="clear" w:color="auto" w:fill="FFFFFF"/>
        </w:rPr>
        <w:t>isLocked</w:t>
      </w:r>
      <w:r>
        <w:rPr>
          <w:shd w:val="clear" w:color="auto" w:fill="FFFFFF"/>
        </w:rPr>
        <w:t xml:space="preserve"> (diagram</w:t>
      </w:r>
      <w:r w:rsidR="00C41658">
        <w:rPr>
          <w:shd w:val="clear" w:color="auto" w:fill="FFFFFF"/>
        </w:rPr>
        <w:t xml:space="preserve">) </w:t>
      </w:r>
    </w:p>
    <w:p w14:paraId="74D87DF8" w14:textId="77777777" w:rsidR="00C41658" w:rsidRDefault="00C41658" w:rsidP="00C41658">
      <w:pPr>
        <w:pStyle w:val="NormalWeb"/>
        <w:spacing w:before="2" w:after="2"/>
        <w:ind w:left="360"/>
      </w:pPr>
      <w:r>
        <w:rPr>
          <w:rFonts w:ascii="Arial,Bold" w:hAnsi="Arial,Bold"/>
        </w:rPr>
        <w:t xml:space="preserve">Parameters </w:t>
      </w:r>
    </w:p>
    <w:p w14:paraId="306588F5" w14:textId="77777777" w:rsidR="00C41658" w:rsidRDefault="00C41658" w:rsidP="00C41658">
      <w:pPr>
        <w:pStyle w:val="MethodDescription"/>
        <w:ind w:left="2160" w:hanging="1440"/>
      </w:pPr>
      <w:r>
        <w:t>UUID diagram</w:t>
      </w:r>
      <w:r w:rsidRPr="00BD18B9">
        <w:t xml:space="preserve"> – </w:t>
      </w:r>
      <w:r>
        <w:t>the unique ID of the mock diagram</w:t>
      </w:r>
    </w:p>
    <w:p w14:paraId="4243EE34" w14:textId="77777777" w:rsidR="00CC2FAB" w:rsidRDefault="00CC2FAB" w:rsidP="00CC2FAB">
      <w:pPr>
        <w:pStyle w:val="NormalWeb"/>
        <w:spacing w:before="2" w:after="2"/>
        <w:ind w:left="360"/>
      </w:pPr>
      <w:r>
        <w:rPr>
          <w:rFonts w:ascii="Arial,Bold" w:hAnsi="Arial,Bold"/>
        </w:rPr>
        <w:t>Return</w:t>
      </w:r>
    </w:p>
    <w:p w14:paraId="43161A81" w14:textId="77777777" w:rsidR="00CC2FAB" w:rsidRDefault="00CC2FAB" w:rsidP="00CC2FAB">
      <w:pPr>
        <w:pStyle w:val="MethodDescription"/>
        <w:ind w:left="2160" w:hanging="1440"/>
      </w:pPr>
      <w:r>
        <w:t>boolean value – true if the block is currently locked, otherwise false.</w:t>
      </w:r>
    </w:p>
    <w:p w14:paraId="4203A9FE" w14:textId="77777777" w:rsidR="007C022C" w:rsidRDefault="007C022C">
      <w:pPr>
        <w:pStyle w:val="MethodDescription"/>
        <w:ind w:left="0"/>
      </w:pPr>
    </w:p>
    <w:p w14:paraId="219D5B07" w14:textId="77777777" w:rsidR="00125B95" w:rsidRDefault="00125B95" w:rsidP="00125B95">
      <w:pPr>
        <w:pStyle w:val="NormalWeb"/>
        <w:spacing w:before="2" w:after="2"/>
      </w:pPr>
      <w:r>
        <w:rPr>
          <w:rFonts w:ascii="Arial,Bold" w:hAnsi="Arial,Bold"/>
          <w:szCs w:val="24"/>
          <w:shd w:val="clear" w:color="auto" w:fill="FFFFFF"/>
        </w:rPr>
        <w:t>system.ils.test.mock.readValue</w:t>
      </w:r>
    </w:p>
    <w:p w14:paraId="2CB9E8A5" w14:textId="77777777" w:rsidR="00125B95" w:rsidRDefault="00125B95" w:rsidP="00125B95">
      <w:pPr>
        <w:pStyle w:val="NormalWeb"/>
        <w:spacing w:before="2" w:after="2"/>
        <w:ind w:left="360"/>
      </w:pPr>
      <w:r>
        <w:rPr>
          <w:rFonts w:ascii="Arial,Bold" w:hAnsi="Arial,Bold"/>
        </w:rPr>
        <w:t xml:space="preserve">D e sc r i p t i o n </w:t>
      </w:r>
    </w:p>
    <w:p w14:paraId="731ED842" w14:textId="77777777" w:rsidR="00125B95" w:rsidRDefault="00125B95" w:rsidP="00125B95">
      <w:pPr>
        <w:pStyle w:val="MethodDescription"/>
      </w:pPr>
      <w:r>
        <w:t>Read the current value captured by the named output port.</w:t>
      </w:r>
    </w:p>
    <w:p w14:paraId="015B3F69" w14:textId="77777777" w:rsidR="00125B95" w:rsidRDefault="00125B95" w:rsidP="00125B95">
      <w:pPr>
        <w:pStyle w:val="NormalWeb"/>
        <w:spacing w:before="2" w:after="2"/>
        <w:ind w:left="360"/>
      </w:pPr>
      <w:r>
        <w:rPr>
          <w:rFonts w:ascii="Arial,Bold" w:hAnsi="Arial,Bold"/>
        </w:rPr>
        <w:t xml:space="preserve">Syntax </w:t>
      </w:r>
    </w:p>
    <w:p w14:paraId="249C541F" w14:textId="77777777" w:rsidR="00125B95" w:rsidRDefault="00125B95" w:rsidP="00125B95">
      <w:pPr>
        <w:pStyle w:val="MethodDescription"/>
        <w:rPr>
          <w:shd w:val="clear" w:color="auto" w:fill="FFFFFF"/>
        </w:rPr>
      </w:pPr>
      <w:r>
        <w:rPr>
          <w:rFonts w:ascii="Arial,Bold" w:hAnsi="Arial,Bold"/>
          <w:szCs w:val="24"/>
          <w:shd w:val="clear" w:color="auto" w:fill="FFFFFF"/>
        </w:rPr>
        <w:t>value = readValue</w:t>
      </w:r>
      <w:r>
        <w:rPr>
          <w:shd w:val="clear" w:color="auto" w:fill="FFFFFF"/>
        </w:rPr>
        <w:t xml:space="preserve"> (diagram,port) </w:t>
      </w:r>
    </w:p>
    <w:p w14:paraId="1C53ECDA" w14:textId="77777777" w:rsidR="00125B95" w:rsidRDefault="00125B95" w:rsidP="00125B95">
      <w:pPr>
        <w:pStyle w:val="NormalWeb"/>
        <w:spacing w:before="2" w:after="2"/>
        <w:ind w:left="360"/>
      </w:pPr>
      <w:r>
        <w:rPr>
          <w:rFonts w:ascii="Arial,Bold" w:hAnsi="Arial,Bold"/>
        </w:rPr>
        <w:t xml:space="preserve">Parameters </w:t>
      </w:r>
    </w:p>
    <w:p w14:paraId="5AB22007" w14:textId="77777777" w:rsidR="00125B95" w:rsidRDefault="00125B95" w:rsidP="00125B95">
      <w:pPr>
        <w:pStyle w:val="MethodDescription"/>
        <w:ind w:left="2160" w:hanging="1440"/>
      </w:pPr>
      <w:r>
        <w:t>UUID diagram</w:t>
      </w:r>
      <w:r w:rsidRPr="00BD18B9">
        <w:t xml:space="preserve"> – </w:t>
      </w:r>
      <w:r>
        <w:t>the unique ID of the mock diagram</w:t>
      </w:r>
    </w:p>
    <w:p w14:paraId="7E8390E8" w14:textId="77777777" w:rsidR="00125B95" w:rsidRDefault="00125B95" w:rsidP="00125B95">
      <w:pPr>
        <w:pStyle w:val="MethodDescription"/>
        <w:ind w:left="2160" w:hanging="1440"/>
      </w:pPr>
      <w:r>
        <w:t>String port</w:t>
      </w:r>
      <w:r w:rsidRPr="00BD18B9">
        <w:t xml:space="preserve"> – </w:t>
      </w:r>
      <w:r>
        <w:t>name of the output port on the block-under-test on which to read the current value.</w:t>
      </w:r>
    </w:p>
    <w:p w14:paraId="185B0D12" w14:textId="77777777" w:rsidR="00125B95" w:rsidRDefault="00125B95" w:rsidP="00125B95">
      <w:pPr>
        <w:pStyle w:val="NormalWeb"/>
        <w:spacing w:before="2" w:after="2"/>
        <w:ind w:left="360"/>
      </w:pPr>
      <w:r>
        <w:rPr>
          <w:rFonts w:ascii="Arial,Bold" w:hAnsi="Arial,Bold"/>
        </w:rPr>
        <w:t>Return</w:t>
      </w:r>
    </w:p>
    <w:p w14:paraId="78111785" w14:textId="77777777" w:rsidR="00125B95" w:rsidRDefault="00125B95" w:rsidP="00125B95">
      <w:pPr>
        <w:pStyle w:val="MethodDescription"/>
        <w:ind w:left="2160" w:hanging="1440"/>
      </w:pPr>
      <w:r>
        <w:t>QualifiedValue value – the current value held by the specified port</w:t>
      </w:r>
    </w:p>
    <w:p w14:paraId="42C03B0F" w14:textId="77777777" w:rsidR="00125B95" w:rsidRDefault="00125B95" w:rsidP="006E0824">
      <w:pPr>
        <w:pStyle w:val="MethodDescription"/>
        <w:ind w:left="2160" w:hanging="1440"/>
      </w:pPr>
    </w:p>
    <w:p w14:paraId="63A67E19" w14:textId="77777777" w:rsidR="00C41658" w:rsidRDefault="00C41658" w:rsidP="00C41658">
      <w:pPr>
        <w:pStyle w:val="NormalWeb"/>
        <w:spacing w:before="2" w:after="2"/>
      </w:pPr>
      <w:r>
        <w:rPr>
          <w:rFonts w:ascii="Arial,Bold" w:hAnsi="Arial,Bold"/>
          <w:szCs w:val="24"/>
          <w:shd w:val="clear" w:color="auto" w:fill="FFFFFF"/>
        </w:rPr>
        <w:t>system.ils.test.mock.reset</w:t>
      </w:r>
    </w:p>
    <w:p w14:paraId="05406226" w14:textId="77777777" w:rsidR="00C41658" w:rsidRDefault="00C41658" w:rsidP="00C41658">
      <w:pPr>
        <w:pStyle w:val="NormalWeb"/>
        <w:spacing w:before="2" w:after="2"/>
        <w:ind w:left="360"/>
      </w:pPr>
      <w:r>
        <w:rPr>
          <w:rFonts w:ascii="Arial,Bold" w:hAnsi="Arial,Bold"/>
        </w:rPr>
        <w:t xml:space="preserve">D e sc r i p t i o n </w:t>
      </w:r>
    </w:p>
    <w:p w14:paraId="1201EFD9" w14:textId="77777777" w:rsidR="00C41658" w:rsidRDefault="00CC2FAB" w:rsidP="00C41658">
      <w:pPr>
        <w:pStyle w:val="MethodDescription"/>
      </w:pPr>
      <w:r>
        <w:t>Reset the block-under-test</w:t>
      </w:r>
      <w:r w:rsidR="00C41658">
        <w:t>.</w:t>
      </w:r>
      <w:r>
        <w:t xml:space="preserve"> This is accomplished by calling its reset() method.</w:t>
      </w:r>
    </w:p>
    <w:p w14:paraId="6F5B1977" w14:textId="77777777" w:rsidR="00C41658" w:rsidRDefault="00C41658" w:rsidP="00C41658">
      <w:pPr>
        <w:pStyle w:val="NormalWeb"/>
        <w:spacing w:before="2" w:after="2"/>
        <w:ind w:left="360"/>
      </w:pPr>
      <w:r>
        <w:rPr>
          <w:rFonts w:ascii="Arial,Bold" w:hAnsi="Arial,Bold"/>
        </w:rPr>
        <w:t xml:space="preserve">Syntax </w:t>
      </w:r>
    </w:p>
    <w:p w14:paraId="14ECEEEE" w14:textId="77777777" w:rsidR="00C41658" w:rsidRDefault="00CC2FAB" w:rsidP="00C41658">
      <w:pPr>
        <w:pStyle w:val="MethodDescription"/>
        <w:rPr>
          <w:shd w:val="clear" w:color="auto" w:fill="FFFFFF"/>
        </w:rPr>
      </w:pPr>
      <w:r>
        <w:rPr>
          <w:rFonts w:ascii="Arial,Bold" w:hAnsi="Arial,Bold"/>
          <w:szCs w:val="24"/>
          <w:shd w:val="clear" w:color="auto" w:fill="FFFFFF"/>
        </w:rPr>
        <w:t>reset</w:t>
      </w:r>
      <w:r>
        <w:rPr>
          <w:shd w:val="clear" w:color="auto" w:fill="FFFFFF"/>
        </w:rPr>
        <w:t xml:space="preserve"> (diagram</w:t>
      </w:r>
      <w:r w:rsidR="00C41658">
        <w:rPr>
          <w:shd w:val="clear" w:color="auto" w:fill="FFFFFF"/>
        </w:rPr>
        <w:t xml:space="preserve">) </w:t>
      </w:r>
    </w:p>
    <w:p w14:paraId="6096EE4F" w14:textId="77777777" w:rsidR="00C41658" w:rsidRDefault="00C41658" w:rsidP="00C41658">
      <w:pPr>
        <w:pStyle w:val="NormalWeb"/>
        <w:spacing w:before="2" w:after="2"/>
        <w:ind w:left="360"/>
      </w:pPr>
      <w:r>
        <w:rPr>
          <w:rFonts w:ascii="Arial,Bold" w:hAnsi="Arial,Bold"/>
        </w:rPr>
        <w:t xml:space="preserve">Parameters </w:t>
      </w:r>
    </w:p>
    <w:p w14:paraId="19414257" w14:textId="77777777" w:rsidR="00C41658" w:rsidRDefault="00C41658" w:rsidP="00C41658">
      <w:pPr>
        <w:pStyle w:val="MethodDescription"/>
        <w:ind w:left="2160" w:hanging="1440"/>
      </w:pPr>
      <w:r>
        <w:t>UUID diagram</w:t>
      </w:r>
      <w:r w:rsidRPr="00BD18B9">
        <w:t xml:space="preserve"> – </w:t>
      </w:r>
      <w:r>
        <w:t>the unique ID of the mock diagram</w:t>
      </w:r>
    </w:p>
    <w:p w14:paraId="779ABDD2" w14:textId="77777777" w:rsidR="00C41658" w:rsidRDefault="00C41658" w:rsidP="00C41658">
      <w:pPr>
        <w:pStyle w:val="MethodDescription"/>
        <w:ind w:left="2160" w:hanging="1440"/>
      </w:pPr>
    </w:p>
    <w:p w14:paraId="067126AA" w14:textId="77777777" w:rsidR="00C41658" w:rsidRDefault="00C41658" w:rsidP="00C41658">
      <w:pPr>
        <w:pStyle w:val="NormalWeb"/>
        <w:spacing w:before="2" w:after="2"/>
      </w:pPr>
      <w:r>
        <w:rPr>
          <w:rFonts w:ascii="Arial,Bold" w:hAnsi="Arial,Bold"/>
          <w:szCs w:val="24"/>
          <w:shd w:val="clear" w:color="auto" w:fill="FFFFFF"/>
        </w:rPr>
        <w:lastRenderedPageBreak/>
        <w:t>system.ils.test.mock.setLocked</w:t>
      </w:r>
    </w:p>
    <w:p w14:paraId="3DE50786" w14:textId="77777777" w:rsidR="00C41658" w:rsidRDefault="00C41658" w:rsidP="00C41658">
      <w:pPr>
        <w:pStyle w:val="NormalWeb"/>
        <w:spacing w:before="2" w:after="2"/>
        <w:ind w:left="360"/>
      </w:pPr>
      <w:r>
        <w:rPr>
          <w:rFonts w:ascii="Arial,Bold" w:hAnsi="Arial,Bold"/>
        </w:rPr>
        <w:t xml:space="preserve">D e sc r i p t i o n </w:t>
      </w:r>
    </w:p>
    <w:p w14:paraId="165E6943" w14:textId="77777777" w:rsidR="00C41658" w:rsidRDefault="00CC2FAB" w:rsidP="00C41658">
      <w:pPr>
        <w:pStyle w:val="MethodDescription"/>
      </w:pPr>
      <w:r>
        <w:t>Lock or unlock the block-under-test</w:t>
      </w:r>
      <w:r w:rsidR="00C41658">
        <w:t>.</w:t>
      </w:r>
    </w:p>
    <w:p w14:paraId="3EF8F10D" w14:textId="77777777" w:rsidR="00C41658" w:rsidRDefault="00C41658" w:rsidP="00C41658">
      <w:pPr>
        <w:pStyle w:val="NormalWeb"/>
        <w:spacing w:before="2" w:after="2"/>
        <w:ind w:left="360"/>
      </w:pPr>
      <w:r>
        <w:rPr>
          <w:rFonts w:ascii="Arial,Bold" w:hAnsi="Arial,Bold"/>
        </w:rPr>
        <w:t xml:space="preserve">Syntax </w:t>
      </w:r>
    </w:p>
    <w:p w14:paraId="6F446506" w14:textId="77777777" w:rsidR="00C41658" w:rsidRDefault="00CC2FAB" w:rsidP="00C41658">
      <w:pPr>
        <w:pStyle w:val="MethodDescription"/>
        <w:rPr>
          <w:shd w:val="clear" w:color="auto" w:fill="FFFFFF"/>
        </w:rPr>
      </w:pPr>
      <w:r>
        <w:rPr>
          <w:rFonts w:ascii="Arial,Bold" w:hAnsi="Arial,Bold"/>
          <w:szCs w:val="24"/>
          <w:shd w:val="clear" w:color="auto" w:fill="FFFFFF"/>
        </w:rPr>
        <w:t>setLocked</w:t>
      </w:r>
      <w:r>
        <w:rPr>
          <w:shd w:val="clear" w:color="auto" w:fill="FFFFFF"/>
        </w:rPr>
        <w:t xml:space="preserve"> (diagram,flag</w:t>
      </w:r>
      <w:r w:rsidR="00C41658">
        <w:rPr>
          <w:shd w:val="clear" w:color="auto" w:fill="FFFFFF"/>
        </w:rPr>
        <w:t xml:space="preserve">) </w:t>
      </w:r>
    </w:p>
    <w:p w14:paraId="2DE48733" w14:textId="77777777" w:rsidR="00C41658" w:rsidRDefault="00C41658" w:rsidP="00C41658">
      <w:pPr>
        <w:pStyle w:val="NormalWeb"/>
        <w:spacing w:before="2" w:after="2"/>
        <w:ind w:left="360"/>
      </w:pPr>
      <w:r>
        <w:rPr>
          <w:rFonts w:ascii="Arial,Bold" w:hAnsi="Arial,Bold"/>
        </w:rPr>
        <w:t xml:space="preserve">Parameters </w:t>
      </w:r>
    </w:p>
    <w:p w14:paraId="33237849" w14:textId="77777777" w:rsidR="00C41658" w:rsidRDefault="00C41658" w:rsidP="00C41658">
      <w:pPr>
        <w:pStyle w:val="MethodDescription"/>
        <w:ind w:left="2160" w:hanging="1440"/>
      </w:pPr>
      <w:r>
        <w:t>UUID diagram</w:t>
      </w:r>
      <w:r w:rsidRPr="00BD18B9">
        <w:t xml:space="preserve"> – </w:t>
      </w:r>
      <w:r>
        <w:t>the unique ID of the mock diagram</w:t>
      </w:r>
    </w:p>
    <w:p w14:paraId="72CA4A4E" w14:textId="77777777" w:rsidR="00C41658" w:rsidRDefault="00CC2FAB" w:rsidP="00C41658">
      <w:pPr>
        <w:pStyle w:val="MethodDescription"/>
        <w:ind w:left="2160" w:hanging="1440"/>
      </w:pPr>
      <w:r>
        <w:t>boolean</w:t>
      </w:r>
      <w:r w:rsidR="00C41658">
        <w:t xml:space="preserve"> </w:t>
      </w:r>
      <w:r>
        <w:t>flag</w:t>
      </w:r>
      <w:r w:rsidR="00C41658" w:rsidRPr="00BD18B9">
        <w:t xml:space="preserve"> – </w:t>
      </w:r>
      <w:r>
        <w:t>true to lock the block-under-test, false to unlock it</w:t>
      </w:r>
      <w:r w:rsidR="00C41658">
        <w:t>.</w:t>
      </w:r>
    </w:p>
    <w:p w14:paraId="55917E9B" w14:textId="77777777" w:rsidR="00C41658" w:rsidRDefault="00C41658" w:rsidP="00C41658">
      <w:pPr>
        <w:pStyle w:val="MethodDescription"/>
        <w:ind w:left="2160" w:hanging="1440"/>
      </w:pPr>
    </w:p>
    <w:p w14:paraId="49B2EC48" w14:textId="77777777" w:rsidR="00C41658" w:rsidRDefault="00C41658" w:rsidP="00125B95">
      <w:pPr>
        <w:pStyle w:val="NormalWeb"/>
        <w:spacing w:before="2" w:after="2"/>
        <w:rPr>
          <w:rFonts w:ascii="Arial,Bold" w:hAnsi="Arial,Bold"/>
          <w:szCs w:val="24"/>
          <w:shd w:val="clear" w:color="auto" w:fill="FFFFFF"/>
        </w:rPr>
      </w:pPr>
    </w:p>
    <w:p w14:paraId="701F562D" w14:textId="77777777" w:rsidR="00125B95" w:rsidRDefault="00125B95" w:rsidP="00125B95">
      <w:pPr>
        <w:pStyle w:val="NormalWeb"/>
        <w:spacing w:before="2" w:after="2"/>
      </w:pPr>
      <w:r>
        <w:rPr>
          <w:rFonts w:ascii="Arial,Bold" w:hAnsi="Arial,Bold"/>
          <w:szCs w:val="24"/>
          <w:shd w:val="clear" w:color="auto" w:fill="FFFFFF"/>
        </w:rPr>
        <w:t>system.ils.test.mock.setProperty</w:t>
      </w:r>
    </w:p>
    <w:p w14:paraId="7D39FC3F" w14:textId="77777777" w:rsidR="00125B95" w:rsidRDefault="00125B95" w:rsidP="00125B95">
      <w:pPr>
        <w:pStyle w:val="NormalWeb"/>
        <w:spacing w:before="2" w:after="2"/>
        <w:ind w:left="360"/>
      </w:pPr>
      <w:r>
        <w:rPr>
          <w:rFonts w:ascii="Arial,Bold" w:hAnsi="Arial,Bold"/>
        </w:rPr>
        <w:t xml:space="preserve">D e sc r i p t i o n </w:t>
      </w:r>
    </w:p>
    <w:p w14:paraId="348EFF7D" w14:textId="77777777" w:rsidR="00F56A78" w:rsidRDefault="00125B95">
      <w:pPr>
        <w:pStyle w:val="MethodDescription"/>
      </w:pPr>
      <w:r>
        <w:t>Set the value of the named property. This value ignores any type of binding. If the property is bound to a tag, then the value should be set by writing to that tag.</w:t>
      </w:r>
    </w:p>
    <w:p w14:paraId="6CEC28F6" w14:textId="77777777" w:rsidR="00125B95" w:rsidRDefault="00125B95" w:rsidP="00125B95">
      <w:pPr>
        <w:pStyle w:val="NormalWeb"/>
        <w:spacing w:before="2" w:after="2"/>
        <w:ind w:left="360"/>
      </w:pPr>
      <w:r>
        <w:rPr>
          <w:rFonts w:ascii="Arial,Bold" w:hAnsi="Arial,Bold"/>
        </w:rPr>
        <w:t xml:space="preserve">Syntax </w:t>
      </w:r>
    </w:p>
    <w:p w14:paraId="3AEC5B4E" w14:textId="77777777" w:rsidR="00125B95" w:rsidRDefault="00125B95" w:rsidP="00125B95">
      <w:pPr>
        <w:pStyle w:val="MethodDescription"/>
        <w:rPr>
          <w:shd w:val="clear" w:color="auto" w:fill="FFFFFF"/>
        </w:rPr>
      </w:pPr>
      <w:r>
        <w:rPr>
          <w:rFonts w:ascii="Arial,Bold" w:hAnsi="Arial,Bold"/>
          <w:szCs w:val="24"/>
          <w:shd w:val="clear" w:color="auto" w:fill="FFFFFF"/>
        </w:rPr>
        <w:t>setProperty</w:t>
      </w:r>
      <w:r>
        <w:rPr>
          <w:shd w:val="clear" w:color="auto" w:fill="FFFFFF"/>
        </w:rPr>
        <w:t xml:space="preserve"> (diagram,name,value) </w:t>
      </w:r>
    </w:p>
    <w:p w14:paraId="18779595" w14:textId="77777777" w:rsidR="00125B95" w:rsidRDefault="00125B95" w:rsidP="00125B95">
      <w:pPr>
        <w:pStyle w:val="NormalWeb"/>
        <w:spacing w:before="2" w:after="2"/>
        <w:ind w:left="360"/>
      </w:pPr>
      <w:r>
        <w:rPr>
          <w:rFonts w:ascii="Arial,Bold" w:hAnsi="Arial,Bold"/>
        </w:rPr>
        <w:t xml:space="preserve">Parameters </w:t>
      </w:r>
    </w:p>
    <w:p w14:paraId="3EB22B3A" w14:textId="77777777" w:rsidR="00125B95" w:rsidRDefault="00125B95" w:rsidP="00125B95">
      <w:pPr>
        <w:pStyle w:val="MethodDescription"/>
        <w:ind w:left="2160" w:hanging="1440"/>
      </w:pPr>
      <w:r>
        <w:t>UUID diagram</w:t>
      </w:r>
      <w:r w:rsidRPr="00BD18B9">
        <w:t xml:space="preserve"> – </w:t>
      </w:r>
      <w:r>
        <w:t>the unique ID of the mock diagram</w:t>
      </w:r>
    </w:p>
    <w:p w14:paraId="54312F74" w14:textId="77777777" w:rsidR="00125B95" w:rsidRDefault="00125B95" w:rsidP="00125B95">
      <w:pPr>
        <w:pStyle w:val="MethodDescription"/>
        <w:ind w:left="2160" w:hanging="1440"/>
      </w:pPr>
      <w:r>
        <w:t>String name</w:t>
      </w:r>
      <w:r w:rsidRPr="00BD18B9">
        <w:t xml:space="preserve"> – </w:t>
      </w:r>
      <w:r w:rsidR="00B212E7">
        <w:t>name of the property of</w:t>
      </w:r>
      <w:r>
        <w:t xml:space="preserve"> the block-under-test </w:t>
      </w:r>
      <w:r w:rsidR="00B212E7">
        <w:t>which is to be set</w:t>
      </w:r>
      <w:r>
        <w:t>.</w:t>
      </w:r>
    </w:p>
    <w:p w14:paraId="7DF657BE" w14:textId="77777777" w:rsidR="00125B95" w:rsidRDefault="00125B95" w:rsidP="00125B95">
      <w:pPr>
        <w:pStyle w:val="MethodDescription"/>
        <w:ind w:left="2160" w:hanging="1440"/>
      </w:pPr>
      <w:r>
        <w:t>Integer index – index of the connection into the named port. The index is zero</w:t>
      </w:r>
      <w:r>
        <w:rPr>
          <w:color w:val="7F7F9F"/>
        </w:rPr>
        <w:t>-</w:t>
      </w:r>
      <w:r>
        <w:t>based.</w:t>
      </w:r>
    </w:p>
    <w:p w14:paraId="6E9115B9" w14:textId="77777777" w:rsidR="00125B95" w:rsidRDefault="00125B95" w:rsidP="00125B95">
      <w:pPr>
        <w:pStyle w:val="MethodDescription"/>
        <w:ind w:left="2160" w:hanging="1440"/>
      </w:pPr>
      <w:r>
        <w:t>Object value – the new value. The value should be of type Boolean, Double, Integer, or String.</w:t>
      </w:r>
    </w:p>
    <w:p w14:paraId="4EFB443B" w14:textId="77777777" w:rsidR="00F56A78" w:rsidRDefault="00F56A78">
      <w:pPr>
        <w:pStyle w:val="MethodDescription"/>
        <w:ind w:left="0"/>
      </w:pPr>
    </w:p>
    <w:p w14:paraId="1875662D" w14:textId="77777777" w:rsidR="00B212E7" w:rsidRDefault="00B212E7" w:rsidP="00B212E7">
      <w:pPr>
        <w:pStyle w:val="NormalWeb"/>
        <w:spacing w:before="2" w:after="2"/>
      </w:pPr>
      <w:r>
        <w:rPr>
          <w:rFonts w:ascii="Arial,Bold" w:hAnsi="Arial,Bold"/>
          <w:szCs w:val="24"/>
          <w:shd w:val="clear" w:color="auto" w:fill="FFFFFF"/>
        </w:rPr>
        <w:t>system.ils.test.mock.</w:t>
      </w:r>
      <w:r w:rsidRPr="00B212E7">
        <w:rPr>
          <w:color w:val="000000"/>
        </w:rPr>
        <w:t xml:space="preserve"> </w:t>
      </w:r>
      <w:r>
        <w:rPr>
          <w:color w:val="000000"/>
        </w:rPr>
        <w:t>startMockDiagram</w:t>
      </w:r>
    </w:p>
    <w:p w14:paraId="6ADD7E8C" w14:textId="77777777" w:rsidR="00B212E7" w:rsidRDefault="00B212E7" w:rsidP="00B212E7">
      <w:pPr>
        <w:pStyle w:val="NormalWeb"/>
        <w:spacing w:before="2" w:after="2"/>
        <w:ind w:left="360"/>
      </w:pPr>
      <w:r>
        <w:rPr>
          <w:rFonts w:ascii="Arial,Bold" w:hAnsi="Arial,Bold"/>
        </w:rPr>
        <w:t xml:space="preserve">D e sc r i p t i o n </w:t>
      </w:r>
    </w:p>
    <w:p w14:paraId="4E4CB586" w14:textId="77777777" w:rsidR="00F56A78" w:rsidRDefault="00B212E7">
      <w:pPr>
        <w:pStyle w:val="MethodDescription"/>
      </w:pPr>
      <w:r>
        <w:t>Start the test harness by activating subscriptions for bound properties and mock inputs.</w:t>
      </w:r>
    </w:p>
    <w:p w14:paraId="6FDCA879" w14:textId="77777777" w:rsidR="00B212E7" w:rsidRDefault="00B212E7" w:rsidP="00B212E7">
      <w:pPr>
        <w:pStyle w:val="NormalWeb"/>
        <w:spacing w:before="2" w:after="2"/>
        <w:ind w:left="360"/>
      </w:pPr>
      <w:r>
        <w:rPr>
          <w:rFonts w:ascii="Arial,Bold" w:hAnsi="Arial,Bold"/>
        </w:rPr>
        <w:t xml:space="preserve">Syntax </w:t>
      </w:r>
    </w:p>
    <w:p w14:paraId="7F381F24" w14:textId="77777777" w:rsidR="00B212E7" w:rsidRDefault="00B212E7" w:rsidP="00B212E7">
      <w:pPr>
        <w:pStyle w:val="MethodDescription"/>
        <w:rPr>
          <w:shd w:val="clear" w:color="auto" w:fill="FFFFFF"/>
        </w:rPr>
      </w:pPr>
      <w:r>
        <w:rPr>
          <w:color w:val="000000"/>
        </w:rPr>
        <w:t>startMockDiagram</w:t>
      </w:r>
      <w:r>
        <w:rPr>
          <w:shd w:val="clear" w:color="auto" w:fill="FFFFFF"/>
        </w:rPr>
        <w:t xml:space="preserve"> (diagram) </w:t>
      </w:r>
    </w:p>
    <w:p w14:paraId="270FAB94" w14:textId="77777777" w:rsidR="00B212E7" w:rsidRDefault="00B212E7" w:rsidP="00B212E7">
      <w:pPr>
        <w:pStyle w:val="NormalWeb"/>
        <w:spacing w:before="2" w:after="2"/>
        <w:ind w:left="360"/>
      </w:pPr>
      <w:r>
        <w:rPr>
          <w:rFonts w:ascii="Arial,Bold" w:hAnsi="Arial,Bold"/>
        </w:rPr>
        <w:t xml:space="preserve">Parameters </w:t>
      </w:r>
    </w:p>
    <w:p w14:paraId="1F361E37" w14:textId="77777777" w:rsidR="00B212E7" w:rsidRDefault="00B212E7" w:rsidP="00B212E7">
      <w:pPr>
        <w:pStyle w:val="MethodDescription"/>
        <w:ind w:left="2160" w:hanging="1440"/>
      </w:pPr>
      <w:r>
        <w:t>UUID diagram</w:t>
      </w:r>
      <w:r w:rsidRPr="00BD18B9">
        <w:t xml:space="preserve"> – </w:t>
      </w:r>
      <w:r>
        <w:t>the unique ID of the mock diagram</w:t>
      </w:r>
    </w:p>
    <w:p w14:paraId="7A31E876" w14:textId="77777777" w:rsidR="00125B95" w:rsidRDefault="00125B95" w:rsidP="006E0824">
      <w:pPr>
        <w:pStyle w:val="MethodDescription"/>
        <w:ind w:left="2160" w:hanging="1440"/>
      </w:pPr>
    </w:p>
    <w:p w14:paraId="67AFF7D1" w14:textId="77777777" w:rsidR="00B212E7" w:rsidRDefault="00B212E7" w:rsidP="00B212E7">
      <w:pPr>
        <w:pStyle w:val="NormalWeb"/>
        <w:spacing w:before="2" w:after="2"/>
      </w:pPr>
      <w:r>
        <w:rPr>
          <w:rFonts w:ascii="Arial,Bold" w:hAnsi="Arial,Bold"/>
          <w:szCs w:val="24"/>
          <w:shd w:val="clear" w:color="auto" w:fill="FFFFFF"/>
        </w:rPr>
        <w:t>system.ils.test.mock.</w:t>
      </w:r>
      <w:r w:rsidRPr="00B212E7">
        <w:rPr>
          <w:color w:val="000000"/>
        </w:rPr>
        <w:t xml:space="preserve"> </w:t>
      </w:r>
      <w:r>
        <w:rPr>
          <w:color w:val="000000"/>
        </w:rPr>
        <w:t>stopMockDiagram</w:t>
      </w:r>
    </w:p>
    <w:p w14:paraId="64C2FDFE" w14:textId="77777777" w:rsidR="00B212E7" w:rsidRDefault="00B212E7" w:rsidP="00B212E7">
      <w:pPr>
        <w:pStyle w:val="NormalWeb"/>
        <w:spacing w:before="2" w:after="2"/>
        <w:ind w:left="360"/>
      </w:pPr>
      <w:r>
        <w:rPr>
          <w:rFonts w:ascii="Arial,Bold" w:hAnsi="Arial,Bold"/>
        </w:rPr>
        <w:t xml:space="preserve">D e sc r i p t i o n </w:t>
      </w:r>
    </w:p>
    <w:p w14:paraId="2796D6C9" w14:textId="77777777" w:rsidR="00F56A78" w:rsidRDefault="00B212E7">
      <w:pPr>
        <w:pStyle w:val="MethodDescription"/>
      </w:pPr>
      <w:r>
        <w:t xml:space="preserve">Stop all property updates and input receipt by </w:t>
      </w:r>
      <w:r>
        <w:rPr>
          <w:u w:val="single"/>
        </w:rPr>
        <w:t>canceling</w:t>
      </w:r>
      <w:r>
        <w:t xml:space="preserve"> all active subscriptions involving the harness.</w:t>
      </w:r>
    </w:p>
    <w:p w14:paraId="60BAAADE" w14:textId="77777777" w:rsidR="00B212E7" w:rsidRDefault="00B212E7" w:rsidP="00B212E7">
      <w:pPr>
        <w:pStyle w:val="NormalWeb"/>
        <w:spacing w:before="2" w:after="2"/>
        <w:ind w:left="360"/>
      </w:pPr>
      <w:r>
        <w:rPr>
          <w:rFonts w:ascii="Arial,Bold" w:hAnsi="Arial,Bold"/>
        </w:rPr>
        <w:t xml:space="preserve">Syntax </w:t>
      </w:r>
    </w:p>
    <w:p w14:paraId="7439FC48" w14:textId="77777777" w:rsidR="00B212E7" w:rsidRDefault="00B212E7" w:rsidP="00B212E7">
      <w:pPr>
        <w:pStyle w:val="MethodDescription"/>
        <w:rPr>
          <w:shd w:val="clear" w:color="auto" w:fill="FFFFFF"/>
        </w:rPr>
      </w:pPr>
      <w:r>
        <w:rPr>
          <w:color w:val="000000"/>
        </w:rPr>
        <w:t>stopMockDiagram</w:t>
      </w:r>
      <w:r>
        <w:rPr>
          <w:shd w:val="clear" w:color="auto" w:fill="FFFFFF"/>
        </w:rPr>
        <w:t xml:space="preserve"> (diagram) </w:t>
      </w:r>
    </w:p>
    <w:p w14:paraId="6F905D19" w14:textId="77777777" w:rsidR="00B212E7" w:rsidRDefault="00B212E7" w:rsidP="00B212E7">
      <w:pPr>
        <w:pStyle w:val="NormalWeb"/>
        <w:spacing w:before="2" w:after="2"/>
        <w:ind w:left="360"/>
      </w:pPr>
      <w:r>
        <w:rPr>
          <w:rFonts w:ascii="Arial,Bold" w:hAnsi="Arial,Bold"/>
        </w:rPr>
        <w:t xml:space="preserve">Parameters </w:t>
      </w:r>
    </w:p>
    <w:p w14:paraId="10508D88" w14:textId="77777777" w:rsidR="00B212E7" w:rsidRDefault="00B212E7" w:rsidP="00B212E7">
      <w:pPr>
        <w:pStyle w:val="MethodDescription"/>
        <w:ind w:left="2160" w:hanging="1440"/>
      </w:pPr>
      <w:r>
        <w:t>UUID diagram</w:t>
      </w:r>
      <w:r w:rsidRPr="00BD18B9">
        <w:t xml:space="preserve"> – </w:t>
      </w:r>
      <w:r>
        <w:t>the unique ID of the mock diagram</w:t>
      </w:r>
    </w:p>
    <w:p w14:paraId="7D526136" w14:textId="77777777" w:rsidR="00007B64" w:rsidRDefault="00007B64" w:rsidP="00007B64"/>
    <w:p w14:paraId="5C684768" w14:textId="77777777" w:rsidR="00782D6C" w:rsidRDefault="00782D6C" w:rsidP="00782D6C">
      <w:pPr>
        <w:pStyle w:val="NormalWeb"/>
        <w:spacing w:before="2" w:after="2"/>
      </w:pPr>
      <w:r>
        <w:rPr>
          <w:rFonts w:ascii="Arial,Bold" w:hAnsi="Arial,Bold"/>
          <w:szCs w:val="24"/>
          <w:shd w:val="clear" w:color="auto" w:fill="FFFFFF"/>
        </w:rPr>
        <w:t>system.ils.test.mock.writeValue</w:t>
      </w:r>
    </w:p>
    <w:p w14:paraId="2788451D" w14:textId="77777777" w:rsidR="00782D6C" w:rsidRDefault="00782D6C" w:rsidP="00782D6C">
      <w:pPr>
        <w:pStyle w:val="NormalWeb"/>
        <w:spacing w:before="2" w:after="2"/>
        <w:ind w:left="360"/>
      </w:pPr>
      <w:r>
        <w:rPr>
          <w:rFonts w:ascii="Arial,Bold" w:hAnsi="Arial,Bold"/>
        </w:rPr>
        <w:t xml:space="preserve">D e sc r i p t i o n </w:t>
      </w:r>
    </w:p>
    <w:p w14:paraId="31D02554" w14:textId="77777777" w:rsidR="00782D6C" w:rsidRDefault="00782D6C" w:rsidP="00782D6C">
      <w:pPr>
        <w:pStyle w:val="MethodDescription"/>
      </w:pPr>
      <w:r>
        <w:lastRenderedPageBreak/>
        <w:t>Simulate data arriving on the nth connection into the named input port.</w:t>
      </w:r>
    </w:p>
    <w:p w14:paraId="1934DF69" w14:textId="77777777" w:rsidR="00782D6C" w:rsidRDefault="00782D6C" w:rsidP="00782D6C">
      <w:pPr>
        <w:pStyle w:val="NormalWeb"/>
        <w:spacing w:before="2" w:after="2"/>
        <w:ind w:left="360"/>
      </w:pPr>
      <w:r>
        <w:rPr>
          <w:rFonts w:ascii="Arial,Bold" w:hAnsi="Arial,Bold"/>
        </w:rPr>
        <w:t xml:space="preserve">Syntax </w:t>
      </w:r>
    </w:p>
    <w:p w14:paraId="1C6B7518" w14:textId="77777777" w:rsidR="00782D6C" w:rsidRDefault="00782D6C" w:rsidP="00782D6C">
      <w:pPr>
        <w:pStyle w:val="MethodDescription"/>
        <w:rPr>
          <w:shd w:val="clear" w:color="auto" w:fill="FFFFFF"/>
        </w:rPr>
      </w:pPr>
      <w:r>
        <w:rPr>
          <w:rFonts w:ascii="Arial,Bold" w:hAnsi="Arial,Bold"/>
          <w:szCs w:val="24"/>
          <w:shd w:val="clear" w:color="auto" w:fill="FFFFFF"/>
        </w:rPr>
        <w:t>writeValue</w:t>
      </w:r>
      <w:r>
        <w:rPr>
          <w:shd w:val="clear" w:color="auto" w:fill="FFFFFF"/>
        </w:rPr>
        <w:t xml:space="preserve"> (diagram,port,index,value</w:t>
      </w:r>
      <w:r w:rsidR="00C41658">
        <w:rPr>
          <w:shd w:val="clear" w:color="auto" w:fill="FFFFFF"/>
        </w:rPr>
        <w:t>,quality</w:t>
      </w:r>
      <w:r>
        <w:rPr>
          <w:shd w:val="clear" w:color="auto" w:fill="FFFFFF"/>
        </w:rPr>
        <w:t xml:space="preserve">) </w:t>
      </w:r>
    </w:p>
    <w:p w14:paraId="6177EB2A" w14:textId="77777777" w:rsidR="00782D6C" w:rsidRDefault="00782D6C" w:rsidP="00782D6C">
      <w:pPr>
        <w:pStyle w:val="NormalWeb"/>
        <w:spacing w:before="2" w:after="2"/>
        <w:ind w:left="360"/>
      </w:pPr>
      <w:r>
        <w:rPr>
          <w:rFonts w:ascii="Arial,Bold" w:hAnsi="Arial,Bold"/>
        </w:rPr>
        <w:t xml:space="preserve">Parameters </w:t>
      </w:r>
    </w:p>
    <w:p w14:paraId="5085951B" w14:textId="77777777" w:rsidR="00782D6C" w:rsidRDefault="00782D6C" w:rsidP="00782D6C">
      <w:pPr>
        <w:pStyle w:val="MethodDescription"/>
        <w:ind w:left="2160" w:hanging="1440"/>
      </w:pPr>
      <w:r>
        <w:t>UUID diagram</w:t>
      </w:r>
      <w:r w:rsidRPr="00BD18B9">
        <w:t xml:space="preserve"> – </w:t>
      </w:r>
      <w:r>
        <w:t>the unique ID of the mock diagram</w:t>
      </w:r>
    </w:p>
    <w:p w14:paraId="2FB60766" w14:textId="77777777" w:rsidR="00782D6C" w:rsidRDefault="00782D6C" w:rsidP="00782D6C">
      <w:pPr>
        <w:pStyle w:val="MethodDescription"/>
        <w:ind w:left="2160" w:hanging="1440"/>
      </w:pPr>
      <w:r>
        <w:t>String port</w:t>
      </w:r>
      <w:r w:rsidRPr="00BD18B9">
        <w:t xml:space="preserve"> – </w:t>
      </w:r>
      <w:r>
        <w:t>name of the output port on the block-under-test on which to read the current value.</w:t>
      </w:r>
    </w:p>
    <w:p w14:paraId="75469EAE" w14:textId="77777777" w:rsidR="00782D6C" w:rsidRDefault="00782D6C" w:rsidP="00782D6C">
      <w:pPr>
        <w:pStyle w:val="MethodDescription"/>
        <w:ind w:left="2160" w:hanging="1440"/>
      </w:pPr>
      <w:r>
        <w:t>Integer index – index of the connection into the named port. The index is zero</w:t>
      </w:r>
      <w:r>
        <w:rPr>
          <w:color w:val="7F7F9F"/>
        </w:rPr>
        <w:t>-</w:t>
      </w:r>
      <w:r>
        <w:t>based.</w:t>
      </w:r>
    </w:p>
    <w:p w14:paraId="3142761E" w14:textId="77777777" w:rsidR="00782D6C" w:rsidRDefault="00C41658" w:rsidP="00782D6C">
      <w:pPr>
        <w:pStyle w:val="MethodDescription"/>
        <w:ind w:left="2160" w:hanging="1440"/>
      </w:pPr>
      <w:r>
        <w:t>String</w:t>
      </w:r>
      <w:r w:rsidR="00782D6C">
        <w:t xml:space="preserve"> value – the new value</w:t>
      </w:r>
    </w:p>
    <w:p w14:paraId="5DBA2EF2" w14:textId="77777777" w:rsidR="00C41658" w:rsidRDefault="00C41658" w:rsidP="00C41658">
      <w:pPr>
        <w:pStyle w:val="MethodDescription"/>
        <w:ind w:left="2160" w:hanging="1440"/>
      </w:pPr>
      <w:r>
        <w:t>String qualuty – the quality of the new value</w:t>
      </w:r>
    </w:p>
    <w:p w14:paraId="4AA7CFC8" w14:textId="77777777" w:rsidR="00E027BF" w:rsidRDefault="00E027BF" w:rsidP="00E027BF">
      <w:pPr>
        <w:pStyle w:val="NormalWeb"/>
        <w:spacing w:before="2" w:after="2"/>
        <w:ind w:left="360"/>
      </w:pPr>
      <w:r>
        <w:rPr>
          <w:rFonts w:ascii="Arial,Bold" w:hAnsi="Arial,Bold"/>
        </w:rPr>
        <w:t>Return</w:t>
      </w:r>
    </w:p>
    <w:p w14:paraId="22DB0BA4" w14:textId="77777777" w:rsidR="00E027BF" w:rsidRDefault="00E027BF" w:rsidP="00E027BF">
      <w:pPr>
        <w:pStyle w:val="MethodDescription"/>
        <w:ind w:left="2160" w:hanging="1440"/>
      </w:pPr>
      <w:r>
        <w:t>long timestamp – the current system in millisecs (time since start of the Unix epoch) corresponding to the creation of the value being presented on the block input.</w:t>
      </w:r>
      <w:r w:rsidR="006F5101">
        <w:t xml:space="preserve"> This value is useful for testing the propogation of timestamps through the block.</w:t>
      </w:r>
    </w:p>
    <w:p w14:paraId="485A6034" w14:textId="77777777" w:rsidR="00E027BF" w:rsidRDefault="00E027BF" w:rsidP="00C41658">
      <w:pPr>
        <w:pStyle w:val="MethodDescription"/>
        <w:ind w:left="2160" w:hanging="1440"/>
      </w:pPr>
    </w:p>
    <w:p w14:paraId="4E298B9F" w14:textId="77777777" w:rsidR="000125DB" w:rsidRDefault="000125DB" w:rsidP="000125DB">
      <w:pPr>
        <w:pStyle w:val="Heading1"/>
        <w:numPr>
          <w:ilvl w:val="0"/>
          <w:numId w:val="0"/>
        </w:numPr>
        <w:rPr>
          <w:rFonts w:cs="Arial"/>
        </w:rPr>
      </w:pPr>
      <w:bookmarkStart w:id="474" w:name="_Toc320194070"/>
      <w:bookmarkStart w:id="475" w:name="_Toc257300207"/>
      <w:r>
        <w:rPr>
          <w:rFonts w:cs="Arial"/>
        </w:rPr>
        <w:lastRenderedPageBreak/>
        <w:t xml:space="preserve">Appendix C: </w:t>
      </w:r>
      <w:r w:rsidR="009A6BE7">
        <w:rPr>
          <w:rFonts w:cs="Arial"/>
        </w:rPr>
        <w:t>Application Testing</w:t>
      </w:r>
      <w:bookmarkEnd w:id="474"/>
    </w:p>
    <w:p w14:paraId="2ADE3FB6" w14:textId="77777777" w:rsidR="002A65AF" w:rsidRDefault="002A65AF" w:rsidP="000125DB">
      <w:pPr>
        <w:pStyle w:val="Heading2"/>
        <w:numPr>
          <w:ilvl w:val="0"/>
          <w:numId w:val="0"/>
        </w:numPr>
      </w:pPr>
      <w:bookmarkStart w:id="476" w:name="_Toc320194071"/>
      <w:r>
        <w:t>C.1 Introduction</w:t>
      </w:r>
      <w:bookmarkEnd w:id="476"/>
    </w:p>
    <w:p w14:paraId="2B3EE0A4" w14:textId="77777777" w:rsidR="00E11BBC" w:rsidRDefault="009A6BE7">
      <w:pPr>
        <w:rPr>
          <w:b/>
        </w:rPr>
      </w:pPr>
      <w:r>
        <w:t>The functional testing described in the previous section is designed to exercise each interface of each block class in isolation</w:t>
      </w:r>
      <w:r w:rsidR="004E1A4F">
        <w:t>.</w:t>
      </w:r>
      <w:r w:rsidR="00E46C9B">
        <w:t xml:space="preserve"> </w:t>
      </w:r>
      <w:r>
        <w:t xml:space="preserve">The application test facility, on the other hand, tests the completed application as a whole. It is designed as an </w:t>
      </w:r>
      <w:r w:rsidR="005E6DCD">
        <w:t>external</w:t>
      </w:r>
      <w:r>
        <w:t xml:space="preserve"> harness that drives and monitors the production application at an accelerated rate.</w:t>
      </w:r>
    </w:p>
    <w:p w14:paraId="263CBDE9" w14:textId="77777777" w:rsidR="00077CFE" w:rsidRDefault="00077CFE" w:rsidP="00077CFE"/>
    <w:p w14:paraId="034E4E51" w14:textId="77777777" w:rsidR="007C022C" w:rsidRDefault="00077CFE">
      <w:pPr>
        <w:rPr>
          <w:b/>
        </w:rPr>
      </w:pPr>
      <w:r>
        <w:t>This section describes features of the Block Language Toolkit implemented specifically in support of this facility.</w:t>
      </w:r>
    </w:p>
    <w:p w14:paraId="6E1F3584" w14:textId="77777777" w:rsidR="003B566D" w:rsidRDefault="00077CFE" w:rsidP="003B566D">
      <w:pPr>
        <w:pStyle w:val="Heading2"/>
        <w:numPr>
          <w:ilvl w:val="0"/>
          <w:numId w:val="0"/>
        </w:numPr>
      </w:pPr>
      <w:bookmarkStart w:id="477" w:name="_Toc320194072"/>
      <w:bookmarkEnd w:id="475"/>
      <w:r>
        <w:t>C.</w:t>
      </w:r>
      <w:r w:rsidR="002A65AF">
        <w:t xml:space="preserve">2 </w:t>
      </w:r>
      <w:r w:rsidR="003B566D">
        <w:t>Time Acceleration</w:t>
      </w:r>
      <w:bookmarkEnd w:id="477"/>
    </w:p>
    <w:p w14:paraId="3E54FCB8" w14:textId="77777777" w:rsidR="003B566D" w:rsidRDefault="00077CFE" w:rsidP="00261C3E">
      <w:r>
        <w:t>All blocks use the WatchDogTimer class for timing ...</w:t>
      </w:r>
      <w:r w:rsidR="003B566D">
        <w:t xml:space="preserve">. </w:t>
      </w:r>
    </w:p>
    <w:p w14:paraId="5D7001AC" w14:textId="77777777" w:rsidR="003B566D" w:rsidRDefault="003B566D" w:rsidP="003B566D"/>
    <w:p w14:paraId="2CFD13BA" w14:textId="77777777" w:rsidR="003B566D" w:rsidRDefault="003B566D" w:rsidP="00261C3E"/>
    <w:p w14:paraId="03EAA429" w14:textId="77777777" w:rsidR="009A6BE7" w:rsidRDefault="009A6BE7" w:rsidP="009A6BE7">
      <w:pPr>
        <w:pStyle w:val="Heading1"/>
        <w:numPr>
          <w:ilvl w:val="0"/>
          <w:numId w:val="0"/>
        </w:numPr>
        <w:rPr>
          <w:rFonts w:cs="Arial"/>
        </w:rPr>
      </w:pPr>
      <w:bookmarkStart w:id="478" w:name="_Toc320194073"/>
      <w:r>
        <w:rPr>
          <w:rFonts w:cs="Arial"/>
        </w:rPr>
        <w:lastRenderedPageBreak/>
        <w:t xml:space="preserve">Appendix D: </w:t>
      </w:r>
      <w:r w:rsidR="00F92FFB">
        <w:rPr>
          <w:rFonts w:cs="Arial"/>
        </w:rPr>
        <w:t>Adding Math Functions</w:t>
      </w:r>
      <w:bookmarkEnd w:id="478"/>
    </w:p>
    <w:p w14:paraId="5BA86759" w14:textId="77777777" w:rsidR="00E11BBC" w:rsidRDefault="002A65AF">
      <w:pPr>
        <w:pStyle w:val="Heading2"/>
        <w:numPr>
          <w:ilvl w:val="0"/>
          <w:numId w:val="0"/>
        </w:numPr>
        <w:spacing w:after="0"/>
      </w:pPr>
      <w:bookmarkStart w:id="479" w:name="_Toc320194074"/>
      <w:r>
        <w:t>D.1 Arithmetic Block</w:t>
      </w:r>
      <w:bookmarkEnd w:id="479"/>
    </w:p>
    <w:p w14:paraId="6691B2D9" w14:textId="77777777" w:rsidR="00E11BBC" w:rsidRDefault="009A6BE7" w:rsidP="00842AEA">
      <w:r>
        <w:t xml:space="preserve">The </w:t>
      </w:r>
      <w:r w:rsidR="00F92FFB">
        <w:rPr>
          <w:i/>
        </w:rPr>
        <w:t>Arithmetic</w:t>
      </w:r>
      <w:r w:rsidR="00F92FFB">
        <w:t xml:space="preserve"> </w:t>
      </w:r>
      <w:r>
        <w:t xml:space="preserve">block allows the </w:t>
      </w:r>
      <w:r w:rsidR="00F92FFB">
        <w:t>customer developer to extend its repertoire with additional functions from the Apache Commons-Math library</w:t>
      </w:r>
      <w:r w:rsidR="002549B6">
        <w:t>. Functions can also be custom coded</w:t>
      </w:r>
      <w:r>
        <w:t xml:space="preserve">. This section presents </w:t>
      </w:r>
      <w:r w:rsidR="002549B6">
        <w:t>a discussion of the prototype block provided by ILS Automation</w:t>
      </w:r>
      <w:r>
        <w:t xml:space="preserve">. </w:t>
      </w:r>
    </w:p>
    <w:p w14:paraId="7E870FC9" w14:textId="77777777" w:rsidR="009A6BE7" w:rsidRDefault="009A6BE7" w:rsidP="009A6BE7">
      <w:pPr>
        <w:pStyle w:val="Heading2"/>
        <w:numPr>
          <w:ilvl w:val="0"/>
          <w:numId w:val="0"/>
        </w:numPr>
      </w:pPr>
      <w:bookmarkStart w:id="480" w:name="_Toc320194075"/>
      <w:r>
        <w:t>D.</w:t>
      </w:r>
      <w:r w:rsidR="002A65AF">
        <w:t>2</w:t>
      </w:r>
      <w:r>
        <w:t xml:space="preserve"> </w:t>
      </w:r>
      <w:r w:rsidR="00F92FFB">
        <w:t>Math Library</w:t>
      </w:r>
      <w:bookmarkEnd w:id="480"/>
    </w:p>
    <w:p w14:paraId="1E7593DF" w14:textId="77777777" w:rsidR="002549B6" w:rsidRDefault="002A172D" w:rsidP="009A6BE7">
      <w:r w:rsidRPr="002A172D">
        <w:t>The Apache Commons-Math library is an open source collections of mathematical functions. It is already linked into the Block Language Toolkit and available for use. Documentation in the form of Javadoc may be found at</w:t>
      </w:r>
    </w:p>
    <w:p w14:paraId="1FB6A39C" w14:textId="77777777" w:rsidR="00F92FFB" w:rsidRDefault="00F92FFB" w:rsidP="009A6BE7">
      <w:pPr>
        <w:rPr>
          <w:i/>
        </w:rPr>
      </w:pPr>
      <w:r>
        <w:rPr>
          <w:i/>
        </w:rPr>
        <w:t xml:space="preserve"> </w:t>
      </w:r>
      <w:hyperlink r:id="rId24" w:history="1">
        <w:r w:rsidRPr="00A87D96">
          <w:rPr>
            <w:rStyle w:val="Hyperlink"/>
            <w:i/>
          </w:rPr>
          <w:t>http://commons.apache.org/proper/commons-math/javadocs/api-3.3/index.html</w:t>
        </w:r>
      </w:hyperlink>
      <w:r>
        <w:rPr>
          <w:i/>
        </w:rPr>
        <w:t>.</w:t>
      </w:r>
    </w:p>
    <w:p w14:paraId="3CAF6A18" w14:textId="77777777" w:rsidR="00F92FFB" w:rsidRDefault="00F92FFB" w:rsidP="009A6BE7">
      <w:pPr>
        <w:rPr>
          <w:i/>
        </w:rPr>
      </w:pPr>
    </w:p>
    <w:p w14:paraId="3085ED11" w14:textId="77777777" w:rsidR="00F92FFB" w:rsidRDefault="00F92FFB" w:rsidP="00F92FFB">
      <w:pPr>
        <w:pStyle w:val="Heading2"/>
        <w:numPr>
          <w:ilvl w:val="0"/>
          <w:numId w:val="0"/>
        </w:numPr>
      </w:pPr>
      <w:bookmarkStart w:id="481" w:name="_Toc320194076"/>
      <w:r>
        <w:t>D.</w:t>
      </w:r>
      <w:r w:rsidR="002A65AF">
        <w:t xml:space="preserve">3 Example </w:t>
      </w:r>
      <w:r>
        <w:t>Modification</w:t>
      </w:r>
      <w:bookmarkEnd w:id="481"/>
    </w:p>
    <w:p w14:paraId="1CE4708E" w14:textId="77777777" w:rsidR="009A6BE7" w:rsidRDefault="002A172D" w:rsidP="00F92FFB">
      <w:r w:rsidRPr="002A172D">
        <w:t>The prototype Arithmetic block can be found in Ignition external python in package</w:t>
      </w:r>
      <w:r w:rsidR="000017E4">
        <w:rPr>
          <w:i/>
        </w:rPr>
        <w:t xml:space="preserve"> xom.block.Arithmetic.</w:t>
      </w:r>
      <w:r w:rsidRPr="002A172D">
        <w:t xml:space="preserve"> </w:t>
      </w:r>
      <w:r w:rsidR="000017E4">
        <w:t>The steps</w:t>
      </w:r>
      <w:r w:rsidRPr="002A172D">
        <w:t xml:space="preserve"> below </w:t>
      </w:r>
      <w:r w:rsidR="000017E4">
        <w:t>highlight areas of the code which must be changed in order to</w:t>
      </w:r>
      <w:r w:rsidRPr="002A172D">
        <w:t xml:space="preserve"> add of </w:t>
      </w:r>
      <w:r w:rsidR="000017E4">
        <w:t>new</w:t>
      </w:r>
      <w:r w:rsidRPr="002A172D">
        <w:t xml:space="preserve"> function</w:t>
      </w:r>
      <w:r w:rsidR="000017E4">
        <w:t>s</w:t>
      </w:r>
      <w:r w:rsidRPr="002A172D">
        <w:t>. These functions are not currently available with the built-in blocks.</w:t>
      </w:r>
      <w:r w:rsidR="000017E4">
        <w:t xml:space="preserve"> Additionally only functions available in the Apache Commons-Math library are available</w:t>
      </w:r>
      <w:r w:rsidR="00E47B0C">
        <w:t xml:space="preserve"> for inclusion in this particular block.</w:t>
      </w:r>
      <w:r w:rsidR="002549B6">
        <w:t xml:space="preserve"> Moreover these functions must be of the type that accept a single input and return a single output.</w:t>
      </w:r>
    </w:p>
    <w:p w14:paraId="02BEC717" w14:textId="77777777" w:rsidR="00E47B0C" w:rsidRDefault="00E47B0C" w:rsidP="00F92FFB"/>
    <w:p w14:paraId="6BE8661D" w14:textId="77777777" w:rsidR="00DE5598" w:rsidRDefault="00E47B0C">
      <w:pPr>
        <w:pStyle w:val="Heading2"/>
        <w:numPr>
          <w:ilvl w:val="0"/>
          <w:numId w:val="0"/>
        </w:numPr>
        <w:ind w:left="360"/>
      </w:pPr>
      <w:bookmarkStart w:id="482" w:name="_Toc320194077"/>
      <w:r>
        <w:t>D.3.1 Function List</w:t>
      </w:r>
      <w:bookmarkEnd w:id="482"/>
    </w:p>
    <w:p w14:paraId="4DA25F8C" w14:textId="77777777" w:rsidR="00E47B0C" w:rsidRDefault="00E47B0C" w:rsidP="00E47B0C">
      <w:pPr>
        <w:pStyle w:val="Body"/>
        <w:ind w:left="360"/>
      </w:pPr>
      <w:r w:rsidRPr="000017E4">
        <w:t xml:space="preserve">The </w:t>
      </w:r>
      <w:r>
        <w:t>list of available functions is presented to the block-user in a pull-down list inside the property editor.</w:t>
      </w:r>
    </w:p>
    <w:p w14:paraId="693855C0" w14:textId="77777777" w:rsidR="00E47B0C" w:rsidRDefault="00E47B0C" w:rsidP="00E47B0C">
      <w:pPr>
        <w:pStyle w:val="Body"/>
        <w:ind w:left="360"/>
      </w:pPr>
      <w:r>
        <w:t>Extension of the function list is a straightforward modification to the property binding in the following initialization method:</w:t>
      </w:r>
    </w:p>
    <w:p w14:paraId="313E8310" w14:textId="77777777" w:rsidR="00E47B0C" w:rsidRDefault="00E47B0C" w:rsidP="00E47B0C">
      <w:pPr>
        <w:pStyle w:val="Body"/>
        <w:ind w:left="360"/>
      </w:pPr>
    </w:p>
    <w:p w14:paraId="4636CE42" w14:textId="77777777" w:rsidR="00DE5598" w:rsidRDefault="002A172D">
      <w:pPr>
        <w:widowControl w:val="0"/>
        <w:autoSpaceDE w:val="0"/>
        <w:autoSpaceDN w:val="0"/>
        <w:adjustRightInd w:val="0"/>
        <w:ind w:left="720"/>
        <w:jc w:val="left"/>
        <w:rPr>
          <w:rFonts w:ascii="Courier" w:hAnsi="Courier" w:cs="Monaco"/>
          <w:sz w:val="20"/>
          <w:szCs w:val="22"/>
        </w:rPr>
      </w:pPr>
      <w:r w:rsidRPr="002A172D">
        <w:rPr>
          <w:rFonts w:ascii="Courier" w:hAnsi="Courier" w:cs="Monaco"/>
          <w:color w:val="0000FF"/>
          <w:sz w:val="20"/>
          <w:szCs w:val="22"/>
        </w:rPr>
        <w:t>def</w:t>
      </w:r>
      <w:r w:rsidRPr="002A172D">
        <w:rPr>
          <w:rFonts w:ascii="Courier" w:hAnsi="Courier" w:cs="Monaco"/>
          <w:color w:val="000000"/>
          <w:sz w:val="20"/>
          <w:szCs w:val="22"/>
        </w:rPr>
        <w:t xml:space="preserve"> </w:t>
      </w:r>
      <w:r w:rsidRPr="002A172D">
        <w:rPr>
          <w:rFonts w:ascii="Courier" w:hAnsi="Courier" w:cs="Monaco"/>
          <w:b/>
          <w:bCs/>
          <w:color w:val="000000"/>
          <w:sz w:val="20"/>
          <w:szCs w:val="22"/>
        </w:rPr>
        <w:t>initialize</w:t>
      </w:r>
      <w:r w:rsidRPr="002A172D">
        <w:rPr>
          <w:rFonts w:ascii="Courier" w:hAnsi="Courier" w:cs="Monaco"/>
          <w:color w:val="000000"/>
          <w:sz w:val="20"/>
          <w:szCs w:val="22"/>
        </w:rPr>
        <w:t>(</w:t>
      </w:r>
      <w:r w:rsidRPr="002A172D">
        <w:rPr>
          <w:rFonts w:ascii="Courier" w:hAnsi="Courier" w:cs="Monaco"/>
          <w:i/>
          <w:iCs/>
          <w:color w:val="000000"/>
          <w:sz w:val="20"/>
          <w:szCs w:val="22"/>
        </w:rPr>
        <w:t>self</w:t>
      </w:r>
      <w:r w:rsidRPr="002A172D">
        <w:rPr>
          <w:rFonts w:ascii="Courier" w:hAnsi="Courier" w:cs="Monaco"/>
          <w:color w:val="000000"/>
          <w:sz w:val="20"/>
          <w:szCs w:val="22"/>
        </w:rPr>
        <w:t>):</w:t>
      </w:r>
    </w:p>
    <w:p w14:paraId="3F93A4D3" w14:textId="77777777" w:rsidR="00DE5598" w:rsidRDefault="002A172D">
      <w:pPr>
        <w:widowControl w:val="0"/>
        <w:autoSpaceDE w:val="0"/>
        <w:autoSpaceDN w:val="0"/>
        <w:adjustRightInd w:val="0"/>
        <w:ind w:left="72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i/>
          <w:iCs/>
          <w:color w:val="000000"/>
          <w:sz w:val="20"/>
          <w:szCs w:val="22"/>
        </w:rPr>
        <w:t>self</w:t>
      </w:r>
      <w:r w:rsidRPr="002A172D">
        <w:rPr>
          <w:rFonts w:ascii="Courier" w:hAnsi="Courier" w:cs="Monaco"/>
          <w:color w:val="000000"/>
          <w:sz w:val="20"/>
          <w:szCs w:val="22"/>
        </w:rPr>
        <w:t xml:space="preserve">.className = </w:t>
      </w:r>
      <w:r w:rsidRPr="002A172D">
        <w:rPr>
          <w:rFonts w:ascii="Courier" w:hAnsi="Courier" w:cs="Monaco"/>
          <w:i/>
          <w:iCs/>
          <w:color w:val="00AA00"/>
          <w:sz w:val="20"/>
          <w:szCs w:val="22"/>
        </w:rPr>
        <w:t>'xom.block.arithmetic.Arithmetic'</w:t>
      </w:r>
    </w:p>
    <w:p w14:paraId="1E270D3E" w14:textId="77777777" w:rsidR="00E47B0C" w:rsidRDefault="002A172D" w:rsidP="00E47B0C">
      <w:pPr>
        <w:widowControl w:val="0"/>
        <w:autoSpaceDE w:val="0"/>
        <w:autoSpaceDN w:val="0"/>
        <w:adjustRightInd w:val="0"/>
        <w:ind w:left="720"/>
        <w:jc w:val="left"/>
        <w:rPr>
          <w:rFonts w:ascii="Courier" w:hAnsi="Courier" w:cs="Monaco"/>
          <w:color w:val="000000"/>
          <w:sz w:val="20"/>
          <w:szCs w:val="22"/>
        </w:rPr>
      </w:pPr>
      <w:r w:rsidRPr="002A172D">
        <w:rPr>
          <w:rFonts w:ascii="Courier" w:hAnsi="Courier" w:cs="Monaco"/>
          <w:color w:val="000000"/>
          <w:sz w:val="20"/>
          <w:szCs w:val="22"/>
        </w:rPr>
        <w:t xml:space="preserve">        </w:t>
      </w:r>
      <w:r w:rsidRPr="002A172D">
        <w:rPr>
          <w:rFonts w:ascii="Courier" w:hAnsi="Courier" w:cs="Monaco"/>
          <w:i/>
          <w:iCs/>
          <w:color w:val="000000"/>
          <w:sz w:val="20"/>
          <w:szCs w:val="22"/>
        </w:rPr>
        <w:t>self</w:t>
      </w:r>
      <w:r w:rsidRPr="002A172D">
        <w:rPr>
          <w:rFonts w:ascii="Courier" w:hAnsi="Courier" w:cs="Monaco"/>
          <w:color w:val="000000"/>
          <w:sz w:val="20"/>
          <w:szCs w:val="22"/>
        </w:rPr>
        <w:t>.properties[</w:t>
      </w:r>
      <w:r w:rsidRPr="002A172D">
        <w:rPr>
          <w:rFonts w:ascii="Courier" w:hAnsi="Courier" w:cs="Monaco"/>
          <w:i/>
          <w:iCs/>
          <w:color w:val="00AA00"/>
          <w:sz w:val="20"/>
          <w:szCs w:val="22"/>
        </w:rPr>
        <w:t>'Function'</w:t>
      </w:r>
      <w:r w:rsidRPr="002A172D">
        <w:rPr>
          <w:rFonts w:ascii="Courier" w:hAnsi="Courier" w:cs="Monaco"/>
          <w:color w:val="000000"/>
          <w:sz w:val="20"/>
          <w:szCs w:val="22"/>
        </w:rPr>
        <w:t xml:space="preserve">] = </w:t>
      </w:r>
    </w:p>
    <w:p w14:paraId="5B33CE27" w14:textId="77777777" w:rsidR="00DE5598" w:rsidRDefault="00E47B0C">
      <w:pPr>
        <w:widowControl w:val="0"/>
        <w:autoSpaceDE w:val="0"/>
        <w:autoSpaceDN w:val="0"/>
        <w:adjustRightInd w:val="0"/>
        <w:ind w:left="720"/>
        <w:jc w:val="left"/>
        <w:rPr>
          <w:rFonts w:ascii="Courier" w:hAnsi="Courier" w:cs="Monaco"/>
          <w:color w:val="000000"/>
          <w:sz w:val="20"/>
          <w:szCs w:val="22"/>
        </w:rPr>
      </w:pPr>
      <w:r>
        <w:rPr>
          <w:rFonts w:ascii="Courier" w:hAnsi="Courier" w:cs="Monaco"/>
          <w:i/>
          <w:iCs/>
          <w:color w:val="000000"/>
          <w:sz w:val="20"/>
          <w:szCs w:val="22"/>
        </w:rPr>
        <w:t xml:space="preserve">             </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'value'</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'editable'</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'True'</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'bindingType'</w:t>
      </w:r>
      <w:r w:rsidR="002A172D" w:rsidRPr="002A172D">
        <w:rPr>
          <w:rFonts w:ascii="Courier" w:hAnsi="Courier" w:cs="Monaco"/>
          <w:color w:val="000000"/>
          <w:sz w:val="20"/>
          <w:szCs w:val="22"/>
        </w:rPr>
        <w:t>:</w:t>
      </w:r>
      <w:r w:rsidR="002A172D" w:rsidRPr="002A172D">
        <w:rPr>
          <w:rFonts w:ascii="Courier" w:hAnsi="Courier" w:cs="Monaco"/>
          <w:i/>
          <w:iCs/>
          <w:color w:val="00AA00"/>
          <w:sz w:val="20"/>
          <w:szCs w:val="22"/>
        </w:rPr>
        <w:t>'OPTION'</w:t>
      </w:r>
      <w:r w:rsidR="002A172D" w:rsidRPr="002A172D">
        <w:rPr>
          <w:rFonts w:ascii="Courier" w:hAnsi="Courier" w:cs="Monaco"/>
          <w:color w:val="000000"/>
          <w:sz w:val="20"/>
          <w:szCs w:val="22"/>
        </w:rPr>
        <w:t>,</w:t>
      </w:r>
    </w:p>
    <w:p w14:paraId="6D7884B5" w14:textId="77777777" w:rsidR="002549B6" w:rsidRDefault="002A172D">
      <w:pPr>
        <w:ind w:left="2160" w:firstLine="360"/>
        <w:rPr>
          <w:rFonts w:ascii="Courier" w:hAnsi="Courier" w:cs="Monaco"/>
          <w:i/>
          <w:iCs/>
          <w:color w:val="00AA00"/>
          <w:sz w:val="20"/>
          <w:szCs w:val="22"/>
        </w:rPr>
      </w:pPr>
      <w:r w:rsidRPr="002A172D">
        <w:rPr>
          <w:rFonts w:ascii="Courier" w:hAnsi="Courier" w:cs="Monaco"/>
          <w:i/>
          <w:iCs/>
          <w:color w:val="00AA00"/>
          <w:sz w:val="20"/>
          <w:szCs w:val="22"/>
        </w:rPr>
        <w:t>'binding'</w:t>
      </w:r>
      <w:r w:rsidRPr="002A172D">
        <w:rPr>
          <w:rFonts w:ascii="Courier" w:hAnsi="Courier" w:cs="Monaco"/>
          <w:color w:val="000000"/>
          <w:sz w:val="20"/>
          <w:szCs w:val="22"/>
        </w:rPr>
        <w:t>:</w:t>
      </w:r>
      <w:r w:rsidRPr="002A172D">
        <w:rPr>
          <w:rFonts w:ascii="Courier" w:hAnsi="Courier" w:cs="Monaco"/>
          <w:i/>
          <w:iCs/>
          <w:color w:val="00AA00"/>
          <w:sz w:val="20"/>
          <w:szCs w:val="22"/>
        </w:rPr>
        <w:t>'ABS,CEILING,COSINE,FLOOR,SINE,TANGENT</w:t>
      </w:r>
      <w:r w:rsidR="002549B6">
        <w:rPr>
          <w:rFonts w:ascii="Courier" w:hAnsi="Courier" w:cs="Monaco"/>
          <w:i/>
          <w:iCs/>
          <w:color w:val="00AA00"/>
          <w:sz w:val="20"/>
          <w:szCs w:val="22"/>
        </w:rPr>
        <w:t>,</w:t>
      </w:r>
    </w:p>
    <w:p w14:paraId="43880C17" w14:textId="77777777" w:rsidR="002549B6" w:rsidRDefault="002549B6">
      <w:pPr>
        <w:ind w:left="2160" w:firstLine="360"/>
        <w:rPr>
          <w:rFonts w:ascii="Courier" w:hAnsi="Courier" w:cs="Monaco"/>
          <w:color w:val="000000"/>
          <w:sz w:val="20"/>
          <w:szCs w:val="22"/>
        </w:rPr>
      </w:pPr>
      <w:r>
        <w:rPr>
          <w:rFonts w:ascii="Courier" w:hAnsi="Courier" w:cs="Monaco"/>
          <w:i/>
          <w:iCs/>
          <w:color w:val="00AA00"/>
          <w:sz w:val="20"/>
          <w:szCs w:val="22"/>
        </w:rPr>
        <w:t xml:space="preserve"> TO_RADIAN</w:t>
      </w:r>
      <w:r w:rsidR="002A172D" w:rsidRPr="002A172D">
        <w:rPr>
          <w:rFonts w:ascii="Courier" w:hAnsi="Courier" w:cs="Monaco"/>
          <w:i/>
          <w:iCs/>
          <w:color w:val="00AA00"/>
          <w:sz w:val="20"/>
          <w:szCs w:val="22"/>
        </w:rPr>
        <w:t>'</w:t>
      </w:r>
      <w:r w:rsidR="002A172D" w:rsidRPr="002A172D">
        <w:rPr>
          <w:rFonts w:ascii="Courier" w:hAnsi="Courier" w:cs="Monaco"/>
          <w:color w:val="000000"/>
          <w:sz w:val="20"/>
          <w:szCs w:val="22"/>
        </w:rPr>
        <w:t>}</w:t>
      </w:r>
    </w:p>
    <w:p w14:paraId="55449D67" w14:textId="77777777" w:rsidR="002549B6" w:rsidRDefault="002549B6">
      <w:pPr>
        <w:ind w:left="2160" w:firstLine="360"/>
        <w:rPr>
          <w:rFonts w:ascii="Courier" w:hAnsi="Courier"/>
          <w:i/>
          <w:sz w:val="20"/>
        </w:rPr>
      </w:pPr>
    </w:p>
    <w:p w14:paraId="44576A75" w14:textId="77777777" w:rsidR="002549B6" w:rsidRDefault="002549B6" w:rsidP="002549B6">
      <w:pPr>
        <w:pStyle w:val="Heading2"/>
        <w:numPr>
          <w:ilvl w:val="0"/>
          <w:numId w:val="0"/>
        </w:numPr>
        <w:ind w:left="360"/>
      </w:pPr>
      <w:bookmarkStart w:id="483" w:name="_Toc320194078"/>
      <w:r>
        <w:t>D.3.2 Import Statement</w:t>
      </w:r>
      <w:bookmarkEnd w:id="483"/>
    </w:p>
    <w:p w14:paraId="689BF5E0" w14:textId="77777777" w:rsidR="002549B6" w:rsidRDefault="002549B6" w:rsidP="002549B6">
      <w:pPr>
        <w:pStyle w:val="Body"/>
        <w:ind w:left="360"/>
      </w:pPr>
      <w:r>
        <w:t xml:space="preserve">Addition of a new function will require a new import statement to include the code from the math library. The sample below shows the statement used for the </w:t>
      </w:r>
      <w:r w:rsidR="002A172D" w:rsidRPr="002A172D">
        <w:rPr>
          <w:i/>
        </w:rPr>
        <w:t xml:space="preserve">Abs() </w:t>
      </w:r>
      <w:r>
        <w:t>function.</w:t>
      </w:r>
    </w:p>
    <w:p w14:paraId="42347761" w14:textId="77777777" w:rsidR="002549B6" w:rsidRDefault="002549B6" w:rsidP="002549B6">
      <w:pPr>
        <w:pStyle w:val="Body"/>
        <w:ind w:left="360"/>
      </w:pPr>
    </w:p>
    <w:p w14:paraId="71D49861" w14:textId="77777777" w:rsidR="00DE5598" w:rsidRDefault="002A172D">
      <w:pPr>
        <w:widowControl w:val="0"/>
        <w:autoSpaceDE w:val="0"/>
        <w:autoSpaceDN w:val="0"/>
        <w:adjustRightInd w:val="0"/>
        <w:ind w:left="720"/>
        <w:jc w:val="left"/>
        <w:rPr>
          <w:rFonts w:ascii="Courier" w:hAnsi="Courier" w:cs="Monaco"/>
          <w:sz w:val="22"/>
          <w:szCs w:val="22"/>
        </w:rPr>
      </w:pPr>
      <w:r w:rsidRPr="002A172D">
        <w:rPr>
          <w:rFonts w:ascii="Courier" w:hAnsi="Courier" w:cs="Monaco"/>
          <w:color w:val="0000FF"/>
          <w:sz w:val="22"/>
          <w:szCs w:val="22"/>
        </w:rPr>
        <w:t>import</w:t>
      </w:r>
      <w:r w:rsidRPr="002A172D">
        <w:rPr>
          <w:rFonts w:ascii="Courier" w:hAnsi="Courier" w:cs="Monaco"/>
          <w:color w:val="000000"/>
          <w:sz w:val="22"/>
          <w:szCs w:val="22"/>
        </w:rPr>
        <w:t xml:space="preserve"> org.apache.commons.math3.analysis.function.Abs </w:t>
      </w:r>
      <w:r w:rsidRPr="002A172D">
        <w:rPr>
          <w:rFonts w:ascii="Courier" w:hAnsi="Courier" w:cs="Monaco"/>
          <w:color w:val="0000FF"/>
          <w:sz w:val="22"/>
          <w:szCs w:val="22"/>
        </w:rPr>
        <w:t>as</w:t>
      </w:r>
      <w:r w:rsidRPr="002A172D">
        <w:rPr>
          <w:rFonts w:ascii="Courier" w:hAnsi="Courier" w:cs="Monaco"/>
          <w:color w:val="000000"/>
          <w:sz w:val="22"/>
          <w:szCs w:val="22"/>
        </w:rPr>
        <w:t xml:space="preserve"> Abs   </w:t>
      </w:r>
    </w:p>
    <w:p w14:paraId="03E6C0C5" w14:textId="77777777" w:rsidR="002549B6" w:rsidRDefault="002549B6" w:rsidP="002549B6">
      <w:pPr>
        <w:widowControl w:val="0"/>
        <w:autoSpaceDE w:val="0"/>
        <w:autoSpaceDN w:val="0"/>
        <w:adjustRightInd w:val="0"/>
        <w:jc w:val="left"/>
        <w:rPr>
          <w:rFonts w:ascii="Monaco" w:hAnsi="Monaco" w:cs="Monaco"/>
          <w:sz w:val="22"/>
          <w:szCs w:val="22"/>
        </w:rPr>
      </w:pPr>
    </w:p>
    <w:p w14:paraId="467DFF09" w14:textId="77777777" w:rsidR="002549B6" w:rsidRDefault="002549B6" w:rsidP="002549B6">
      <w:pPr>
        <w:pStyle w:val="Body"/>
        <w:ind w:left="360"/>
      </w:pPr>
      <w:r>
        <w:t xml:space="preserve"> </w:t>
      </w:r>
    </w:p>
    <w:p w14:paraId="6AADE252" w14:textId="77777777" w:rsidR="002549B6" w:rsidRDefault="002549B6" w:rsidP="002549B6">
      <w:pPr>
        <w:pStyle w:val="Heading2"/>
        <w:numPr>
          <w:ilvl w:val="0"/>
          <w:numId w:val="0"/>
        </w:numPr>
        <w:ind w:left="360"/>
      </w:pPr>
      <w:bookmarkStart w:id="484" w:name="_Toc320194079"/>
      <w:r>
        <w:t>D.3.3 Accept Function</w:t>
      </w:r>
      <w:bookmarkEnd w:id="484"/>
    </w:p>
    <w:p w14:paraId="2BD04CC4" w14:textId="77777777" w:rsidR="002549B6" w:rsidRDefault="002549B6" w:rsidP="002549B6">
      <w:pPr>
        <w:pStyle w:val="Body"/>
        <w:ind w:left="360"/>
      </w:pPr>
      <w:r>
        <w:t xml:space="preserve">When a block receives a new value on its input connection, its </w:t>
      </w:r>
      <w:r w:rsidR="002A172D" w:rsidRPr="002A172D">
        <w:rPr>
          <w:i/>
        </w:rPr>
        <w:t>acceptValue()</w:t>
      </w:r>
      <w:r>
        <w:t xml:space="preserve"> function is executed. The code below shows this code in its entirety for the prototype function. Additional functions involve creation of more </w:t>
      </w:r>
      <w:r w:rsidR="002A172D" w:rsidRPr="002A172D">
        <w:rPr>
          <w:i/>
        </w:rPr>
        <w:t>elif</w:t>
      </w:r>
      <w:r>
        <w:t xml:space="preserve"> clauses.</w:t>
      </w:r>
    </w:p>
    <w:p w14:paraId="711DC109" w14:textId="77777777" w:rsidR="00755AAA" w:rsidRDefault="00755AAA" w:rsidP="002549B6">
      <w:pPr>
        <w:pStyle w:val="Body"/>
        <w:ind w:left="360"/>
      </w:pPr>
    </w:p>
    <w:p w14:paraId="1D835B33" w14:textId="77777777" w:rsidR="00DE5598" w:rsidRDefault="00755AAA">
      <w:pPr>
        <w:widowControl w:val="0"/>
        <w:autoSpaceDE w:val="0"/>
        <w:autoSpaceDN w:val="0"/>
        <w:adjustRightInd w:val="0"/>
        <w:ind w:firstLine="360"/>
        <w:jc w:val="left"/>
        <w:rPr>
          <w:rFonts w:ascii="Courier" w:hAnsi="Courier" w:cs="Monaco"/>
          <w:sz w:val="20"/>
          <w:szCs w:val="22"/>
        </w:rPr>
      </w:pPr>
      <w:r>
        <w:rPr>
          <w:rFonts w:ascii="Courier" w:hAnsi="Courier" w:cs="Monaco"/>
          <w:color w:val="C0C0C0"/>
          <w:sz w:val="20"/>
          <w:szCs w:val="22"/>
        </w:rPr>
        <w:t xml:space="preserve"> </w:t>
      </w:r>
      <w:r w:rsidR="002A172D" w:rsidRPr="002A172D">
        <w:rPr>
          <w:rFonts w:ascii="Courier" w:hAnsi="Courier" w:cs="Monaco"/>
          <w:color w:val="C0C0C0"/>
          <w:sz w:val="20"/>
          <w:szCs w:val="22"/>
        </w:rPr>
        <w:t># Called when a value has arrived on one of our input ports</w:t>
      </w:r>
      <w:r>
        <w:rPr>
          <w:rFonts w:ascii="Courier" w:hAnsi="Courier" w:cs="Monaco"/>
          <w:color w:val="C0C0C0"/>
          <w:sz w:val="20"/>
          <w:szCs w:val="22"/>
        </w:rPr>
        <w:t>.</w:t>
      </w:r>
    </w:p>
    <w:p w14:paraId="534E80C7" w14:textId="77777777" w:rsidR="00DE5598" w:rsidRDefault="002A172D">
      <w:pPr>
        <w:widowControl w:val="0"/>
        <w:autoSpaceDE w:val="0"/>
        <w:autoSpaceDN w:val="0"/>
        <w:adjustRightInd w:val="0"/>
        <w:jc w:val="center"/>
        <w:rPr>
          <w:rFonts w:ascii="Courier" w:hAnsi="Courier" w:cs="Monaco"/>
          <w:sz w:val="20"/>
          <w:szCs w:val="22"/>
        </w:rPr>
      </w:pPr>
      <w:r w:rsidRPr="002A172D">
        <w:rPr>
          <w:rFonts w:ascii="Courier" w:hAnsi="Courier" w:cs="Monaco"/>
          <w:color w:val="C0C0C0"/>
          <w:sz w:val="20"/>
          <w:szCs w:val="22"/>
        </w:rPr>
        <w:t xml:space="preserve"># </w:t>
      </w:r>
      <w:r w:rsidR="00A96F62">
        <w:rPr>
          <w:rFonts w:ascii="Courier" w:hAnsi="Courier" w:cs="Monaco"/>
          <w:color w:val="C0C0C0"/>
          <w:sz w:val="20"/>
          <w:szCs w:val="22"/>
        </w:rPr>
        <w:t>Compute the result, then propagate on the output</w:t>
      </w:r>
      <w:r w:rsidRPr="002A172D">
        <w:rPr>
          <w:rFonts w:ascii="Courier" w:hAnsi="Courier" w:cs="Monaco"/>
          <w:color w:val="C0C0C0"/>
          <w:sz w:val="20"/>
          <w:szCs w:val="22"/>
        </w:rPr>
        <w:t>.</w:t>
      </w:r>
    </w:p>
    <w:p w14:paraId="05AF368D"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def</w:t>
      </w:r>
      <w:r w:rsidRPr="002A172D">
        <w:rPr>
          <w:rFonts w:ascii="Courier" w:hAnsi="Courier" w:cs="Monaco"/>
          <w:color w:val="000000"/>
          <w:sz w:val="20"/>
          <w:szCs w:val="22"/>
        </w:rPr>
        <w:t xml:space="preserve"> </w:t>
      </w:r>
      <w:r w:rsidRPr="002A172D">
        <w:rPr>
          <w:rFonts w:ascii="Courier" w:hAnsi="Courier" w:cs="Monaco"/>
          <w:b/>
          <w:bCs/>
          <w:color w:val="000000"/>
          <w:sz w:val="20"/>
          <w:szCs w:val="22"/>
        </w:rPr>
        <w:t>acceptValue</w:t>
      </w:r>
      <w:r w:rsidRPr="002A172D">
        <w:rPr>
          <w:rFonts w:ascii="Courier" w:hAnsi="Courier" w:cs="Monaco"/>
          <w:color w:val="000000"/>
          <w:sz w:val="20"/>
          <w:szCs w:val="22"/>
        </w:rPr>
        <w:t>(</w:t>
      </w:r>
      <w:r w:rsidRPr="002A172D">
        <w:rPr>
          <w:rFonts w:ascii="Courier" w:hAnsi="Courier" w:cs="Monaco"/>
          <w:i/>
          <w:iCs/>
          <w:color w:val="000000"/>
          <w:sz w:val="20"/>
          <w:szCs w:val="22"/>
        </w:rPr>
        <w:t>self</w:t>
      </w:r>
      <w:r w:rsidRPr="002A172D">
        <w:rPr>
          <w:rFonts w:ascii="Courier" w:hAnsi="Courier" w:cs="Monaco"/>
          <w:color w:val="000000"/>
          <w:sz w:val="20"/>
          <w:szCs w:val="22"/>
        </w:rPr>
        <w:t>,invalue,quality,port):</w:t>
      </w:r>
    </w:p>
    <w:p w14:paraId="2DCC740C"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function = </w:t>
      </w:r>
      <w:r w:rsidRPr="002A172D">
        <w:rPr>
          <w:rFonts w:ascii="Courier" w:hAnsi="Courier" w:cs="Monaco"/>
          <w:i/>
          <w:iCs/>
          <w:color w:val="000000"/>
          <w:sz w:val="20"/>
          <w:szCs w:val="22"/>
        </w:rPr>
        <w:t>self</w:t>
      </w:r>
      <w:r w:rsidRPr="002A172D">
        <w:rPr>
          <w:rFonts w:ascii="Courier" w:hAnsi="Courier" w:cs="Monaco"/>
          <w:color w:val="000000"/>
          <w:sz w:val="20"/>
          <w:szCs w:val="22"/>
        </w:rPr>
        <w:t>.properties.get(</w:t>
      </w:r>
      <w:r w:rsidRPr="002A172D">
        <w:rPr>
          <w:rFonts w:ascii="Courier" w:hAnsi="Courier" w:cs="Monaco"/>
          <w:i/>
          <w:iCs/>
          <w:color w:val="00AA00"/>
          <w:sz w:val="20"/>
          <w:szCs w:val="22"/>
        </w:rPr>
        <w:t>'Function'</w:t>
      </w:r>
      <w:r w:rsidRPr="002A172D">
        <w:rPr>
          <w:rFonts w:ascii="Courier" w:hAnsi="Courier" w:cs="Monaco"/>
          <w:color w:val="000000"/>
          <w:sz w:val="20"/>
          <w:szCs w:val="22"/>
        </w:rPr>
        <w:t>,{}).get(</w:t>
      </w:r>
      <w:r w:rsidRPr="002A172D">
        <w:rPr>
          <w:rFonts w:ascii="Courier" w:hAnsi="Courier" w:cs="Monaco"/>
          <w:i/>
          <w:iCs/>
          <w:color w:val="00AA00"/>
          <w:sz w:val="20"/>
          <w:szCs w:val="22"/>
        </w:rPr>
        <w:t>"value"</w:t>
      </w:r>
      <w:r w:rsidRPr="002A172D">
        <w:rPr>
          <w:rFonts w:ascii="Courier" w:hAnsi="Courier" w:cs="Monaco"/>
          <w:color w:val="000000"/>
          <w:sz w:val="20"/>
          <w:szCs w:val="22"/>
        </w:rPr>
        <w:t>,</w:t>
      </w:r>
      <w:r w:rsidRPr="002A172D">
        <w:rPr>
          <w:rFonts w:ascii="Courier" w:hAnsi="Courier" w:cs="Monaco"/>
          <w:i/>
          <w:iCs/>
          <w:color w:val="00AA00"/>
          <w:sz w:val="20"/>
          <w:szCs w:val="22"/>
        </w:rPr>
        <w:t>""</w:t>
      </w:r>
      <w:r w:rsidRPr="002A172D">
        <w:rPr>
          <w:rFonts w:ascii="Courier" w:hAnsi="Courier" w:cs="Monaco"/>
          <w:color w:val="000000"/>
          <w:sz w:val="20"/>
          <w:szCs w:val="22"/>
        </w:rPr>
        <w:t>)</w:t>
      </w:r>
    </w:p>
    <w:p w14:paraId="178CCC60"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invalue       </w:t>
      </w:r>
      <w:r w:rsidRPr="002A172D">
        <w:rPr>
          <w:rFonts w:ascii="Courier" w:hAnsi="Courier" w:cs="Monaco"/>
          <w:color w:val="C0C0C0"/>
          <w:sz w:val="20"/>
          <w:szCs w:val="22"/>
        </w:rPr>
        <w:t># Default behavior is a pass-through</w:t>
      </w:r>
    </w:p>
    <w:p w14:paraId="0F893474"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if</w:t>
      </w:r>
      <w:r w:rsidRPr="002A172D">
        <w:rPr>
          <w:rFonts w:ascii="Courier" w:hAnsi="Courier" w:cs="Monaco"/>
          <w:color w:val="000000"/>
          <w:sz w:val="20"/>
          <w:szCs w:val="22"/>
        </w:rPr>
        <w:t xml:space="preserve"> len(function)&gt;</w:t>
      </w:r>
      <w:r w:rsidRPr="002A172D">
        <w:rPr>
          <w:rFonts w:ascii="Courier" w:hAnsi="Courier" w:cs="Monaco"/>
          <w:color w:val="800000"/>
          <w:sz w:val="20"/>
          <w:szCs w:val="22"/>
        </w:rPr>
        <w:t>0</w:t>
      </w:r>
      <w:r w:rsidRPr="002A172D">
        <w:rPr>
          <w:rFonts w:ascii="Courier" w:hAnsi="Courier" w:cs="Monaco"/>
          <w:color w:val="000000"/>
          <w:sz w:val="20"/>
          <w:szCs w:val="22"/>
        </w:rPr>
        <w:t>:</w:t>
      </w:r>
    </w:p>
    <w:p w14:paraId="1DADF4C0"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'ABS'</w:t>
      </w:r>
      <w:r w:rsidRPr="002A172D">
        <w:rPr>
          <w:rFonts w:ascii="Courier" w:hAnsi="Courier" w:cs="Monaco"/>
          <w:color w:val="000000"/>
          <w:sz w:val="20"/>
          <w:szCs w:val="22"/>
        </w:rPr>
        <w:t>:</w:t>
      </w:r>
    </w:p>
    <w:p w14:paraId="35931C7A"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absolute = Abs()</w:t>
      </w:r>
    </w:p>
    <w:p w14:paraId="67B84D09"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absolute.value(value)</w:t>
      </w:r>
    </w:p>
    <w:p w14:paraId="24702E82"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'CEILING'</w:t>
      </w:r>
      <w:r w:rsidRPr="002A172D">
        <w:rPr>
          <w:rFonts w:ascii="Courier" w:hAnsi="Courier" w:cs="Monaco"/>
          <w:color w:val="000000"/>
          <w:sz w:val="20"/>
          <w:szCs w:val="22"/>
        </w:rPr>
        <w:t>:</w:t>
      </w:r>
    </w:p>
    <w:p w14:paraId="7EB4FBB4"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ceiling = Ceiling()</w:t>
      </w:r>
    </w:p>
    <w:p w14:paraId="0029175D"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ceiling.value(value)</w:t>
      </w:r>
    </w:p>
    <w:p w14:paraId="4371FEB6"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'COSINE'</w:t>
      </w:r>
      <w:r w:rsidRPr="002A172D">
        <w:rPr>
          <w:rFonts w:ascii="Courier" w:hAnsi="Courier" w:cs="Monaco"/>
          <w:color w:val="000000"/>
          <w:sz w:val="20"/>
          <w:szCs w:val="22"/>
        </w:rPr>
        <w:t>:</w:t>
      </w:r>
    </w:p>
    <w:p w14:paraId="0745613E"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cosine = Cosine()</w:t>
      </w:r>
    </w:p>
    <w:p w14:paraId="0BB03037"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cosine.value(value)</w:t>
      </w:r>
    </w:p>
    <w:p w14:paraId="0136534D"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'FLOOR'</w:t>
      </w:r>
      <w:r w:rsidRPr="002A172D">
        <w:rPr>
          <w:rFonts w:ascii="Courier" w:hAnsi="Courier" w:cs="Monaco"/>
          <w:color w:val="000000"/>
          <w:sz w:val="20"/>
          <w:szCs w:val="22"/>
        </w:rPr>
        <w:t>:</w:t>
      </w:r>
    </w:p>
    <w:p w14:paraId="1C264F9F"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floor = Floor()</w:t>
      </w:r>
    </w:p>
    <w:p w14:paraId="04C94568"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floor.value(value)</w:t>
      </w:r>
    </w:p>
    <w:p w14:paraId="38786011"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'SINE'</w:t>
      </w:r>
      <w:r w:rsidRPr="002A172D">
        <w:rPr>
          <w:rFonts w:ascii="Courier" w:hAnsi="Courier" w:cs="Monaco"/>
          <w:color w:val="000000"/>
          <w:sz w:val="20"/>
          <w:szCs w:val="22"/>
        </w:rPr>
        <w:t>:</w:t>
      </w:r>
    </w:p>
    <w:p w14:paraId="7D0A2D9F"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sine = Sine()</w:t>
      </w:r>
    </w:p>
    <w:p w14:paraId="0A853330"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sine.value(value)</w:t>
      </w:r>
    </w:p>
    <w:p w14:paraId="330966D2"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'TANGENT'</w:t>
      </w:r>
      <w:r w:rsidRPr="002A172D">
        <w:rPr>
          <w:rFonts w:ascii="Courier" w:hAnsi="Courier" w:cs="Monaco"/>
          <w:color w:val="000000"/>
          <w:sz w:val="20"/>
          <w:szCs w:val="22"/>
        </w:rPr>
        <w:t>:</w:t>
      </w:r>
    </w:p>
    <w:p w14:paraId="0ABA4A7A"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tan = Tangent()</w:t>
      </w:r>
    </w:p>
    <w:p w14:paraId="27C7E909"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tan.value(value)</w:t>
      </w:r>
    </w:p>
    <w:p w14:paraId="3B43D962"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elif</w:t>
      </w:r>
      <w:r w:rsidRPr="002A172D">
        <w:rPr>
          <w:rFonts w:ascii="Courier" w:hAnsi="Courier" w:cs="Monaco"/>
          <w:color w:val="000000"/>
          <w:sz w:val="20"/>
          <w:szCs w:val="22"/>
        </w:rPr>
        <w:t xml:space="preserve"> function == </w:t>
      </w:r>
      <w:r w:rsidRPr="002A172D">
        <w:rPr>
          <w:rFonts w:ascii="Courier" w:hAnsi="Courier" w:cs="Monaco"/>
          <w:i/>
          <w:iCs/>
          <w:color w:val="00AA00"/>
          <w:sz w:val="20"/>
          <w:szCs w:val="22"/>
        </w:rPr>
        <w:t>'TO_RADIAN'</w:t>
      </w:r>
      <w:r w:rsidRPr="002A172D">
        <w:rPr>
          <w:rFonts w:ascii="Courier" w:hAnsi="Courier" w:cs="Monaco"/>
          <w:color w:val="000000"/>
          <w:sz w:val="20"/>
          <w:szCs w:val="22"/>
        </w:rPr>
        <w:t>:</w:t>
      </w:r>
    </w:p>
    <w:p w14:paraId="34F759A5"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value = </w:t>
      </w:r>
      <w:r w:rsidRPr="002A172D">
        <w:rPr>
          <w:rFonts w:ascii="Courier" w:hAnsi="Courier" w:cs="Monaco"/>
          <w:color w:val="800000"/>
          <w:sz w:val="20"/>
          <w:szCs w:val="22"/>
        </w:rPr>
        <w:t>0.0174532925</w:t>
      </w:r>
      <w:r w:rsidRPr="002A172D">
        <w:rPr>
          <w:rFonts w:ascii="Courier" w:hAnsi="Courier" w:cs="Monaco"/>
          <w:color w:val="000000"/>
          <w:sz w:val="20"/>
          <w:szCs w:val="22"/>
        </w:rPr>
        <w:t>*invalue;</w:t>
      </w:r>
    </w:p>
    <w:p w14:paraId="1036EF01" w14:textId="77777777" w:rsidR="00755AAA" w:rsidRPr="00755AAA" w:rsidRDefault="002A172D" w:rsidP="00755AAA">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p>
    <w:p w14:paraId="267BA799" w14:textId="77777777" w:rsidR="00DE5598" w:rsidRDefault="002A172D">
      <w:pPr>
        <w:widowControl w:val="0"/>
        <w:autoSpaceDE w:val="0"/>
        <w:autoSpaceDN w:val="0"/>
        <w:adjustRightInd w:val="0"/>
        <w:jc w:val="left"/>
        <w:rPr>
          <w:rFonts w:ascii="Courier" w:hAnsi="Courier" w:cs="Monaco"/>
          <w:sz w:val="20"/>
          <w:szCs w:val="22"/>
        </w:rPr>
      </w:pPr>
      <w:r w:rsidRPr="002A172D">
        <w:rPr>
          <w:rFonts w:ascii="Courier" w:hAnsi="Courier" w:cs="Monaco"/>
          <w:color w:val="000000"/>
          <w:sz w:val="20"/>
          <w:szCs w:val="22"/>
        </w:rPr>
        <w:t xml:space="preserve">         </w:t>
      </w:r>
      <w:r w:rsidR="00755AAA">
        <w:rPr>
          <w:rFonts w:ascii="Courier" w:hAnsi="Courier" w:cs="Monaco"/>
          <w:sz w:val="20"/>
          <w:szCs w:val="22"/>
        </w:rPr>
        <w:tab/>
      </w:r>
      <w:r w:rsidRPr="002A172D">
        <w:rPr>
          <w:rFonts w:ascii="Courier" w:hAnsi="Courier" w:cs="Monaco"/>
          <w:i/>
          <w:iCs/>
          <w:color w:val="000000"/>
          <w:sz w:val="20"/>
          <w:szCs w:val="22"/>
        </w:rPr>
        <w:t>self</w:t>
      </w:r>
      <w:r w:rsidRPr="002A172D">
        <w:rPr>
          <w:rFonts w:ascii="Courier" w:hAnsi="Courier" w:cs="Monaco"/>
          <w:color w:val="000000"/>
          <w:sz w:val="20"/>
          <w:szCs w:val="22"/>
        </w:rPr>
        <w:t>.postValue(</w:t>
      </w:r>
      <w:r w:rsidRPr="002A172D">
        <w:rPr>
          <w:rFonts w:ascii="Courier" w:hAnsi="Courier" w:cs="Monaco"/>
          <w:i/>
          <w:iCs/>
          <w:color w:val="00AA00"/>
          <w:sz w:val="20"/>
          <w:szCs w:val="22"/>
        </w:rPr>
        <w:t>'out'</w:t>
      </w:r>
      <w:r w:rsidRPr="002A172D">
        <w:rPr>
          <w:rFonts w:ascii="Courier" w:hAnsi="Courier" w:cs="Monaco"/>
          <w:color w:val="000000"/>
          <w:sz w:val="20"/>
          <w:szCs w:val="22"/>
        </w:rPr>
        <w:t>,value,</w:t>
      </w:r>
      <w:r w:rsidRPr="002A172D">
        <w:rPr>
          <w:rFonts w:ascii="Courier" w:hAnsi="Courier" w:cs="Monaco"/>
          <w:i/>
          <w:iCs/>
          <w:color w:val="00AA00"/>
          <w:sz w:val="20"/>
          <w:szCs w:val="22"/>
        </w:rPr>
        <w:t>'good'</w:t>
      </w:r>
      <w:r w:rsidRPr="002A172D">
        <w:rPr>
          <w:rFonts w:ascii="Courier" w:hAnsi="Courier" w:cs="Monaco"/>
          <w:color w:val="000000"/>
          <w:sz w:val="20"/>
          <w:szCs w:val="22"/>
        </w:rPr>
        <w:t>)</w:t>
      </w:r>
    </w:p>
    <w:p w14:paraId="70D94ED4" w14:textId="77777777" w:rsidR="00F92FFB" w:rsidRDefault="00F92FFB" w:rsidP="00F92FFB">
      <w:pPr>
        <w:pStyle w:val="Heading1"/>
        <w:numPr>
          <w:ilvl w:val="0"/>
          <w:numId w:val="0"/>
        </w:numPr>
        <w:rPr>
          <w:rFonts w:cs="Arial"/>
        </w:rPr>
      </w:pPr>
      <w:bookmarkStart w:id="485" w:name="_Toc320194080"/>
      <w:r>
        <w:rPr>
          <w:rFonts w:cs="Arial"/>
        </w:rPr>
        <w:lastRenderedPageBreak/>
        <w:t>Appendix E: Custom Actions</w:t>
      </w:r>
      <w:bookmarkEnd w:id="485"/>
    </w:p>
    <w:p w14:paraId="5BB20856" w14:textId="77777777" w:rsidR="002A65AF" w:rsidRDefault="002A65AF" w:rsidP="002A65AF">
      <w:pPr>
        <w:pStyle w:val="Heading2"/>
        <w:numPr>
          <w:ilvl w:val="0"/>
          <w:numId w:val="0"/>
        </w:numPr>
      </w:pPr>
      <w:bookmarkStart w:id="486" w:name="_Toc320194081"/>
      <w:r>
        <w:t>E.1 Action Block</w:t>
      </w:r>
      <w:bookmarkEnd w:id="486"/>
    </w:p>
    <w:p w14:paraId="57F6A5AE" w14:textId="77777777" w:rsidR="00E11BBC" w:rsidRDefault="00F92FFB">
      <w:r>
        <w:t xml:space="preserve">The </w:t>
      </w:r>
      <w:r>
        <w:rPr>
          <w:i/>
        </w:rPr>
        <w:t>Action</w:t>
      </w:r>
      <w:r>
        <w:t xml:space="preserve"> block allows a customer-developer to extend the existing block language with custom python scripts. The configured script is executed when the input to the block newly matches a specified truth-state. </w:t>
      </w:r>
    </w:p>
    <w:p w14:paraId="2C3EE745" w14:textId="77777777" w:rsidR="001F09C1" w:rsidRDefault="001F09C1"/>
    <w:p w14:paraId="043AFA7E" w14:textId="77777777" w:rsidR="001F09C1" w:rsidRDefault="001F09C1">
      <w:r>
        <w:t xml:space="preserve">The python package must be in the external python area. The block does not have access to </w:t>
      </w:r>
      <w:r w:rsidR="00D762E7" w:rsidRPr="00D762E7">
        <w:rPr>
          <w:i/>
        </w:rPr>
        <w:t>project</w:t>
      </w:r>
      <w:r>
        <w:t xml:space="preserve"> or </w:t>
      </w:r>
      <w:r w:rsidR="00D762E7" w:rsidRPr="00D762E7">
        <w:rPr>
          <w:i/>
        </w:rPr>
        <w:t>shared</w:t>
      </w:r>
      <w:r>
        <w:t xml:space="preserve"> package scopes</w:t>
      </w:r>
      <w:r w:rsidR="0046784D">
        <w:t>, which are</w:t>
      </w:r>
      <w:r>
        <w:t xml:space="preserve"> the packages that are available via the Designer editor. Instead the recommended development environment is </w:t>
      </w:r>
      <w:r w:rsidR="00D762E7" w:rsidRPr="00D762E7">
        <w:rPr>
          <w:i/>
        </w:rPr>
        <w:t>Eclipse</w:t>
      </w:r>
      <w:r>
        <w:t>. The actions scripts will be accessible to all projects.</w:t>
      </w:r>
    </w:p>
    <w:p w14:paraId="65A85EA1" w14:textId="77777777" w:rsidR="00F92FFB" w:rsidRDefault="00F92FFB" w:rsidP="00F92FFB">
      <w:pPr>
        <w:pStyle w:val="Heading2"/>
        <w:numPr>
          <w:ilvl w:val="0"/>
          <w:numId w:val="0"/>
        </w:numPr>
      </w:pPr>
      <w:bookmarkStart w:id="487" w:name="_Toc320194082"/>
      <w:r>
        <w:t>E.1 Call Signature</w:t>
      </w:r>
      <w:bookmarkEnd w:id="487"/>
    </w:p>
    <w:p w14:paraId="1C1826DC" w14:textId="77777777" w:rsidR="008E4B1C" w:rsidRDefault="0046784D" w:rsidP="0046784D">
      <w:r>
        <w:t xml:space="preserve">The script is given the object that represents the originating block as its sole argument. The block is a derivative of class </w:t>
      </w:r>
      <w:r w:rsidR="00D762E7" w:rsidRPr="00D762E7">
        <w:rPr>
          <w:rFonts w:ascii="Courier" w:hAnsi="Courier"/>
          <w:sz w:val="22"/>
        </w:rPr>
        <w:t>ils.block.basicblock.BasicBloc</w:t>
      </w:r>
      <w:r>
        <w:t xml:space="preserve">k. A rich environment can be created from this object. </w:t>
      </w:r>
    </w:p>
    <w:p w14:paraId="0160957A" w14:textId="77777777" w:rsidR="008E4B1C" w:rsidRDefault="008E4B1C" w:rsidP="0046784D"/>
    <w:p w14:paraId="6E1A9A83" w14:textId="77777777" w:rsidR="00AA4BC1" w:rsidRDefault="00AA4BC1" w:rsidP="00AA4BC1">
      <w:pPr>
        <w:pStyle w:val="Heading2"/>
        <w:numPr>
          <w:ilvl w:val="0"/>
          <w:numId w:val="0"/>
        </w:numPr>
      </w:pPr>
      <w:bookmarkStart w:id="488" w:name="_Toc320194083"/>
      <w:r>
        <w:t>E.2 Request Handler</w:t>
      </w:r>
      <w:bookmarkEnd w:id="488"/>
    </w:p>
    <w:p w14:paraId="77F4BF1A" w14:textId="577C7BCF" w:rsidR="008E4B1C" w:rsidRDefault="008E4B1C" w:rsidP="008E4B1C">
      <w:r>
        <w:t xml:space="preserve">Each python block instance is supplied with a </w:t>
      </w:r>
      <w:r w:rsidRPr="000C55C5">
        <w:rPr>
          <w:i/>
        </w:rPr>
        <w:t>handler</w:t>
      </w:r>
      <w:r>
        <w:t xml:space="preserve"> object. The handler is of class </w:t>
      </w:r>
      <w:r w:rsidRPr="00D762E7">
        <w:rPr>
          <w:rFonts w:ascii="Courier" w:hAnsi="Courier"/>
          <w:sz w:val="22"/>
        </w:rPr>
        <w:t>com.ils.blt.gateway.PythonRequestHandler</w:t>
      </w:r>
      <w:r>
        <w:t>. It offers access to a large number of project variables. For details of the methods supported see section 7.1.2.5.</w:t>
      </w:r>
    </w:p>
    <w:p w14:paraId="605A8AD8" w14:textId="77777777" w:rsidR="00472BFF" w:rsidRDefault="00D762E7">
      <w:pPr>
        <w:widowControl w:val="0"/>
        <w:autoSpaceDE w:val="0"/>
        <w:autoSpaceDN w:val="0"/>
        <w:adjustRightInd w:val="0"/>
        <w:jc w:val="left"/>
      </w:pPr>
      <w:r w:rsidRPr="00D762E7">
        <w:rPr>
          <w:rFonts w:ascii="Monaco" w:hAnsi="Monaco" w:cs="Monaco"/>
          <w:color w:val="000000"/>
          <w:sz w:val="20"/>
          <w:szCs w:val="22"/>
        </w:rPr>
        <w:tab/>
      </w:r>
    </w:p>
    <w:p w14:paraId="0C8D762F" w14:textId="77777777" w:rsidR="001F09C1" w:rsidRDefault="001F09C1" w:rsidP="001F09C1">
      <w:pPr>
        <w:pStyle w:val="Heading2"/>
        <w:numPr>
          <w:ilvl w:val="0"/>
          <w:numId w:val="0"/>
        </w:numPr>
      </w:pPr>
      <w:bookmarkStart w:id="489" w:name="_Toc320194084"/>
      <w:r>
        <w:t>E.3 Example</w:t>
      </w:r>
      <w:bookmarkEnd w:id="489"/>
    </w:p>
    <w:p w14:paraId="29FBAA43" w14:textId="77777777" w:rsidR="001F09C1" w:rsidRDefault="00D762E7" w:rsidP="001F09C1">
      <w:r w:rsidRPr="00D762E7">
        <w:t xml:space="preserve">The </w:t>
      </w:r>
      <w:r w:rsidR="0046784D">
        <w:t xml:space="preserve">example below demonstrates acquisition of contextual parameters via the block argument. If the </w:t>
      </w:r>
      <w:r w:rsidRPr="00D762E7">
        <w:rPr>
          <w:i/>
        </w:rPr>
        <w:t>Action</w:t>
      </w:r>
      <w:r w:rsidR="0046784D">
        <w:t xml:space="preserve"> block “script” property held the value:</w:t>
      </w:r>
    </w:p>
    <w:p w14:paraId="36BFA73B" w14:textId="77777777" w:rsidR="00472BFF" w:rsidRDefault="00D762E7">
      <w:pPr>
        <w:jc w:val="center"/>
        <w:rPr>
          <w:rFonts w:ascii="Courier" w:hAnsi="Courier"/>
          <w:sz w:val="22"/>
        </w:rPr>
      </w:pPr>
      <w:r w:rsidRPr="00D762E7">
        <w:rPr>
          <w:rFonts w:ascii="Courier" w:hAnsi="Courier"/>
          <w:sz w:val="22"/>
        </w:rPr>
        <w:t>xom.actions.demo.act</w:t>
      </w:r>
    </w:p>
    <w:p w14:paraId="717F4292" w14:textId="77777777" w:rsidR="0046784D" w:rsidRDefault="00AA4BC1" w:rsidP="001F09C1">
      <w:r>
        <w:t>then the file containing the code should be located in;</w:t>
      </w:r>
    </w:p>
    <w:p w14:paraId="3A29C776" w14:textId="77777777" w:rsidR="00472BFF" w:rsidRDefault="00D762E7">
      <w:pPr>
        <w:jc w:val="center"/>
        <w:rPr>
          <w:rFonts w:ascii="Courier" w:hAnsi="Courier"/>
          <w:sz w:val="22"/>
        </w:rPr>
      </w:pPr>
      <w:r w:rsidRPr="00D762E7">
        <w:rPr>
          <w:rFonts w:ascii="Courier" w:hAnsi="Courier"/>
          <w:sz w:val="22"/>
        </w:rPr>
        <w:t>&lt;</w:t>
      </w:r>
      <w:r w:rsidR="00AE048E">
        <w:rPr>
          <w:rFonts w:ascii="Courier" w:hAnsi="Courier"/>
          <w:i/>
          <w:sz w:val="22"/>
        </w:rPr>
        <w:t>IgnitionI</w:t>
      </w:r>
      <w:r w:rsidRPr="00D762E7">
        <w:rPr>
          <w:rFonts w:ascii="Courier" w:hAnsi="Courier"/>
          <w:i/>
          <w:sz w:val="22"/>
        </w:rPr>
        <w:t>nstallation</w:t>
      </w:r>
      <w:r w:rsidRPr="00D762E7">
        <w:rPr>
          <w:rFonts w:ascii="Courier" w:hAnsi="Courier"/>
          <w:sz w:val="22"/>
        </w:rPr>
        <w:t>&gt;/lib/pylibs/xom/actions/demo.py</w:t>
      </w:r>
    </w:p>
    <w:p w14:paraId="6FD5CD69" w14:textId="77777777" w:rsidR="00AA4BC1" w:rsidRDefault="00AA4BC1" w:rsidP="001F09C1">
      <w:r>
        <w:t xml:space="preserve">Each level of the directory hierarchy should contain an empty </w:t>
      </w:r>
      <w:r w:rsidR="00D762E7" w:rsidRPr="00D762E7">
        <w:rPr>
          <w:rFonts w:ascii="Courier" w:hAnsi="Courier"/>
          <w:sz w:val="22"/>
        </w:rPr>
        <w:t>__init__.py</w:t>
      </w:r>
      <w:r>
        <w:t xml:space="preserve"> file to aid the python parser in traversing the path.</w:t>
      </w:r>
    </w:p>
    <w:p w14:paraId="78362349" w14:textId="77777777" w:rsidR="00AA4BC1" w:rsidRPr="0046784D" w:rsidRDefault="00AA4BC1" w:rsidP="001F09C1"/>
    <w:p w14:paraId="4FF4A852"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i/>
          <w:iCs/>
          <w:color w:val="00AA00"/>
          <w:sz w:val="20"/>
          <w:szCs w:val="22"/>
        </w:rPr>
        <w:t>'''</w:t>
      </w:r>
    </w:p>
    <w:p w14:paraId="77EA34EB"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i/>
          <w:iCs/>
          <w:color w:val="00AA00"/>
          <w:sz w:val="20"/>
          <w:szCs w:val="22"/>
        </w:rPr>
        <w:t>Demonstration of a custom action module</w:t>
      </w:r>
    </w:p>
    <w:p w14:paraId="6EFD011F"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i/>
          <w:iCs/>
          <w:color w:val="00AA00"/>
          <w:sz w:val="20"/>
          <w:szCs w:val="22"/>
        </w:rPr>
        <w:t>'''</w:t>
      </w:r>
    </w:p>
    <w:p w14:paraId="7B20F5DF"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FF"/>
          <w:sz w:val="20"/>
          <w:szCs w:val="22"/>
        </w:rPr>
        <w:t>def</w:t>
      </w:r>
      <w:r w:rsidRPr="002A172D">
        <w:rPr>
          <w:rFonts w:ascii="Courier" w:hAnsi="Courier" w:cs="Monaco"/>
          <w:color w:val="000000"/>
          <w:sz w:val="20"/>
          <w:szCs w:val="22"/>
        </w:rPr>
        <w:t xml:space="preserve"> </w:t>
      </w:r>
      <w:r w:rsidRPr="002A172D">
        <w:rPr>
          <w:rFonts w:ascii="Courier" w:hAnsi="Courier" w:cs="Monaco"/>
          <w:b/>
          <w:bCs/>
          <w:color w:val="000000"/>
          <w:sz w:val="20"/>
          <w:szCs w:val="22"/>
        </w:rPr>
        <w:t>act</w:t>
      </w:r>
      <w:r w:rsidRPr="002A172D">
        <w:rPr>
          <w:rFonts w:ascii="Courier" w:hAnsi="Courier" w:cs="Monaco"/>
          <w:color w:val="000000"/>
          <w:sz w:val="20"/>
          <w:szCs w:val="22"/>
        </w:rPr>
        <w:t>(block):</w:t>
      </w:r>
    </w:p>
    <w:p w14:paraId="3A8576B4"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print</w:t>
      </w:r>
      <w:r w:rsidRPr="002A172D">
        <w:rPr>
          <w:rFonts w:ascii="Courier" w:hAnsi="Courier" w:cs="Monaco"/>
          <w:color w:val="000000"/>
          <w:sz w:val="20"/>
          <w:szCs w:val="22"/>
        </w:rPr>
        <w:t xml:space="preserve"> block.getClassName()</w:t>
      </w:r>
    </w:p>
    <w:p w14:paraId="2D27B9A0"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print</w:t>
      </w:r>
      <w:r w:rsidRPr="002A172D">
        <w:rPr>
          <w:rFonts w:ascii="Courier" w:hAnsi="Courier" w:cs="Monaco"/>
          <w:color w:val="000000"/>
          <w:sz w:val="20"/>
          <w:szCs w:val="22"/>
        </w:rPr>
        <w:t xml:space="preserve"> block.uuid</w:t>
      </w:r>
    </w:p>
    <w:p w14:paraId="6808E79E"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print</w:t>
      </w:r>
      <w:r w:rsidRPr="002A172D">
        <w:rPr>
          <w:rFonts w:ascii="Courier" w:hAnsi="Courier" w:cs="Monaco"/>
          <w:color w:val="000000"/>
          <w:sz w:val="20"/>
          <w:szCs w:val="22"/>
        </w:rPr>
        <w:t xml:space="preserve"> block.parentuuid</w:t>
      </w:r>
    </w:p>
    <w:p w14:paraId="38AA96F4"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C0C0C0"/>
          <w:sz w:val="20"/>
          <w:szCs w:val="22"/>
        </w:rPr>
        <w:t># The handler is a com.ils.blt.gateway.PythonRequestHandler</w:t>
      </w:r>
    </w:p>
    <w:p w14:paraId="036DE077" w14:textId="77777777" w:rsidR="00472BFF" w:rsidRPr="002549B6" w:rsidRDefault="002A172D">
      <w:pPr>
        <w:widowControl w:val="0"/>
        <w:autoSpaceDE w:val="0"/>
        <w:autoSpaceDN w:val="0"/>
        <w:adjustRightInd w:val="0"/>
        <w:ind w:left="360"/>
        <w:jc w:val="left"/>
        <w:rPr>
          <w:rFonts w:ascii="Courier" w:hAnsi="Courier" w:cs="Monaco"/>
          <w:sz w:val="20"/>
          <w:szCs w:val="22"/>
        </w:rPr>
      </w:pPr>
      <w:r w:rsidRPr="002A172D">
        <w:rPr>
          <w:rFonts w:ascii="Courier" w:hAnsi="Courier" w:cs="Monaco"/>
          <w:color w:val="000000"/>
          <w:sz w:val="20"/>
          <w:szCs w:val="22"/>
        </w:rPr>
        <w:t xml:space="preserve">    </w:t>
      </w:r>
      <w:r w:rsidRPr="002A172D">
        <w:rPr>
          <w:rFonts w:ascii="Courier" w:hAnsi="Courier" w:cs="Monaco"/>
          <w:color w:val="0000FF"/>
          <w:sz w:val="20"/>
          <w:szCs w:val="22"/>
        </w:rPr>
        <w:t>print</w:t>
      </w:r>
      <w:r w:rsidRPr="002A172D">
        <w:rPr>
          <w:rFonts w:ascii="Courier" w:hAnsi="Courier" w:cs="Monaco"/>
          <w:color w:val="000000"/>
          <w:sz w:val="20"/>
          <w:szCs w:val="22"/>
        </w:rPr>
        <w:t xml:space="preserve"> block.handler.getDefaultDatabase(block.parentuuid)</w:t>
      </w:r>
    </w:p>
    <w:p w14:paraId="2948F632" w14:textId="77777777" w:rsidR="00472BFF" w:rsidRPr="002549B6" w:rsidRDefault="002A172D">
      <w:pPr>
        <w:ind w:left="360"/>
        <w:rPr>
          <w:rFonts w:ascii="Courier" w:hAnsi="Courier"/>
          <w:sz w:val="20"/>
        </w:rPr>
      </w:pPr>
      <w:r w:rsidRPr="002A172D">
        <w:rPr>
          <w:rFonts w:ascii="Courier" w:hAnsi="Courier" w:cs="Monaco"/>
          <w:color w:val="000000"/>
          <w:sz w:val="20"/>
          <w:szCs w:val="22"/>
        </w:rPr>
        <w:t xml:space="preserve">    </w:t>
      </w:r>
      <w:r w:rsidRPr="002A172D">
        <w:rPr>
          <w:rFonts w:ascii="Courier" w:hAnsi="Courier" w:cs="Monaco"/>
          <w:color w:val="0000FF"/>
          <w:sz w:val="20"/>
          <w:szCs w:val="22"/>
        </w:rPr>
        <w:t>print</w:t>
      </w:r>
      <w:r w:rsidRPr="002A172D">
        <w:rPr>
          <w:rFonts w:ascii="Courier" w:hAnsi="Courier" w:cs="Monaco"/>
          <w:color w:val="000000"/>
          <w:sz w:val="20"/>
          <w:szCs w:val="22"/>
        </w:rPr>
        <w:t xml:space="preserve"> block.handler.getDefaultTagProvider(block.parentuuid)</w:t>
      </w:r>
    </w:p>
    <w:sectPr w:rsidR="00472BFF" w:rsidRPr="002549B6" w:rsidSect="0075319F">
      <w:headerReference w:type="even" r:id="rId25"/>
      <w:headerReference w:type="default" r:id="rId26"/>
      <w:footerReference w:type="default" r:id="rId27"/>
      <w:headerReference w:type="first" r:id="rId28"/>
      <w:footerReference w:type="first" r:id="rId2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B00E6" w14:textId="77777777" w:rsidR="00F4276C" w:rsidRDefault="00F4276C">
      <w:r>
        <w:separator/>
      </w:r>
    </w:p>
  </w:endnote>
  <w:endnote w:type="continuationSeparator" w:id="0">
    <w:p w14:paraId="55666045" w14:textId="77777777" w:rsidR="00F4276C" w:rsidRDefault="00F4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Palatino">
    <w:panose1 w:val="00000000000000000000"/>
    <w:charset w:val="00"/>
    <w:family w:val="auto"/>
    <w:pitch w:val="variable"/>
    <w:sig w:usb0="A00002FF" w:usb1="7800205A" w:usb2="14600000" w:usb3="00000000" w:csb0="00000193"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Bold">
    <w:altName w:val="Cambria"/>
    <w:panose1 w:val="00000000000000000000"/>
    <w:charset w:val="4D"/>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EB9FC" w14:textId="77777777" w:rsidR="00F4276C" w:rsidRDefault="00F4276C">
    <w:pPr>
      <w:pStyle w:val="Footer"/>
    </w:pPr>
    <w:r>
      <w:fldChar w:fldCharType="begin"/>
    </w:r>
    <w:r>
      <w:instrText xml:space="preserve">PAGE  </w:instrText>
    </w:r>
    <w:r>
      <w:fldChar w:fldCharType="separate"/>
    </w:r>
    <w:r>
      <w:rPr>
        <w:noProof/>
      </w:rPr>
      <w:t>3</w:t>
    </w:r>
    <w:r>
      <w:rPr>
        <w:noProof/>
      </w:rPr>
      <w:fldChar w:fldCharType="end"/>
    </w:r>
  </w:p>
  <w:p w14:paraId="7AC1BDDA" w14:textId="77777777" w:rsidR="00F4276C" w:rsidRDefault="00F427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9576"/>
    </w:tblGrid>
    <w:tr w:rsidR="00F4276C" w14:paraId="054C4329" w14:textId="77777777">
      <w:trPr>
        <w:trHeight w:val="2147"/>
        <w:jc w:val="center"/>
      </w:trPr>
      <w:tc>
        <w:tcPr>
          <w:tcW w:w="9576" w:type="dxa"/>
          <w:tcBorders>
            <w:top w:val="single" w:sz="4" w:space="0" w:color="auto"/>
            <w:bottom w:val="single" w:sz="4" w:space="0" w:color="auto"/>
          </w:tcBorders>
        </w:tcPr>
        <w:p w14:paraId="2FD57D90" w14:textId="77777777" w:rsidR="00F4276C" w:rsidRDefault="00F4276C">
          <w:pPr>
            <w:spacing w:before="120"/>
            <w:jc w:val="center"/>
          </w:pPr>
        </w:p>
        <w:p w14:paraId="2C3ED80D" w14:textId="77777777" w:rsidR="00F4276C" w:rsidRDefault="00F4276C">
          <w:pPr>
            <w:spacing w:before="120"/>
            <w:jc w:val="center"/>
            <w:rPr>
              <w:sz w:val="28"/>
            </w:rPr>
          </w:pPr>
        </w:p>
        <w:p w14:paraId="01F3434B" w14:textId="77777777" w:rsidR="00F4276C" w:rsidRDefault="00F4276C">
          <w:pPr>
            <w:spacing w:before="120"/>
            <w:jc w:val="center"/>
            <w:rPr>
              <w:sz w:val="28"/>
            </w:rPr>
          </w:pPr>
        </w:p>
        <w:p w14:paraId="6C693C2E" w14:textId="77777777" w:rsidR="00F4276C" w:rsidRDefault="00F4276C">
          <w:pPr>
            <w:spacing w:before="120"/>
            <w:jc w:val="center"/>
            <w:rPr>
              <w:sz w:val="28"/>
            </w:rPr>
          </w:pPr>
        </w:p>
        <w:p w14:paraId="1C36A9CD" w14:textId="77777777" w:rsidR="00F4276C" w:rsidRDefault="00F4276C">
          <w:pPr>
            <w:spacing w:before="120"/>
            <w:jc w:val="center"/>
            <w:rPr>
              <w:sz w:val="28"/>
            </w:rPr>
          </w:pPr>
        </w:p>
        <w:p w14:paraId="781CD60A" w14:textId="77777777" w:rsidR="00F4276C" w:rsidRDefault="00F4276C">
          <w:pPr>
            <w:spacing w:before="120"/>
            <w:jc w:val="center"/>
          </w:pPr>
          <w:r>
            <w:rPr>
              <w:sz w:val="28"/>
            </w:rPr>
            <w:fldChar w:fldCharType="begin"/>
          </w:r>
          <w:r>
            <w:rPr>
              <w:sz w:val="28"/>
            </w:rPr>
            <w:instrText xml:space="preserve"> COMMENTS  \* MERGEFORMAT </w:instrText>
          </w:r>
          <w:r>
            <w:rPr>
              <w:sz w:val="28"/>
            </w:rPr>
            <w:fldChar w:fldCharType="end"/>
          </w:r>
        </w:p>
      </w:tc>
    </w:tr>
  </w:tbl>
  <w:p w14:paraId="59B92361" w14:textId="77777777" w:rsidR="00F4276C" w:rsidRDefault="00F4276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170"/>
      <w:gridCol w:w="6570"/>
      <w:gridCol w:w="1818"/>
    </w:tblGrid>
    <w:tr w:rsidR="00F4276C" w14:paraId="7E2B9505" w14:textId="77777777">
      <w:trPr>
        <w:cantSplit/>
        <w:trHeight w:val="138"/>
      </w:trPr>
      <w:tc>
        <w:tcPr>
          <w:tcW w:w="1170" w:type="dxa"/>
          <w:vMerge w:val="restart"/>
        </w:tcPr>
        <w:p w14:paraId="58734D93" w14:textId="77777777" w:rsidR="00F4276C" w:rsidRDefault="00F4276C">
          <w:pPr>
            <w:pStyle w:val="Footer"/>
          </w:pPr>
          <w:r>
            <w:rPr>
              <w:noProof/>
            </w:rPr>
            <w:drawing>
              <wp:inline distT="0" distB="0" distL="0" distR="0" wp14:anchorId="4907AA62" wp14:editId="46203E7A">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14:paraId="5A73F763" w14:textId="77777777" w:rsidR="00F4276C" w:rsidRDefault="00F4276C">
          <w:pPr>
            <w:pStyle w:val="Footer"/>
          </w:pPr>
        </w:p>
      </w:tc>
      <w:tc>
        <w:tcPr>
          <w:tcW w:w="1818" w:type="dxa"/>
        </w:tcPr>
        <w:p w14:paraId="2DE67BE4" w14:textId="77777777" w:rsidR="00F4276C" w:rsidRDefault="00F4276C">
          <w:pPr>
            <w:pStyle w:val="Footer"/>
          </w:pPr>
          <w:r>
            <w:tab/>
          </w:r>
        </w:p>
      </w:tc>
    </w:tr>
    <w:tr w:rsidR="00F4276C" w14:paraId="617A1E46" w14:textId="77777777">
      <w:trPr>
        <w:cantSplit/>
        <w:trHeight w:val="183"/>
      </w:trPr>
      <w:tc>
        <w:tcPr>
          <w:tcW w:w="1170" w:type="dxa"/>
          <w:vMerge/>
        </w:tcPr>
        <w:p w14:paraId="6900CDAF" w14:textId="77777777" w:rsidR="00F4276C" w:rsidRDefault="00F4276C">
          <w:pPr>
            <w:pStyle w:val="Footer"/>
          </w:pPr>
        </w:p>
      </w:tc>
      <w:tc>
        <w:tcPr>
          <w:tcW w:w="6570" w:type="dxa"/>
        </w:tcPr>
        <w:p w14:paraId="5EDFAFED" w14:textId="77777777" w:rsidR="00F4276C" w:rsidRDefault="00F4276C">
          <w:pPr>
            <w:pStyle w:val="Footer"/>
          </w:pPr>
          <w:r>
            <w:t>Information contained on these pages is confidential and proprietary. HotSamba Inc.</w:t>
          </w:r>
          <w:r>
            <w:br/>
            <w:t>December 9, 1999</w:t>
          </w:r>
        </w:p>
      </w:tc>
      <w:tc>
        <w:tcPr>
          <w:tcW w:w="1818" w:type="dxa"/>
        </w:tcPr>
        <w:p w14:paraId="466D12E1" w14:textId="77777777" w:rsidR="00F4276C" w:rsidRDefault="00F4276C">
          <w:pPr>
            <w:pStyle w:val="Footer"/>
          </w:pPr>
          <w:r>
            <w:tab/>
          </w:r>
        </w:p>
      </w:tc>
    </w:tr>
  </w:tbl>
  <w:p w14:paraId="24E849C9" w14:textId="77777777" w:rsidR="00F4276C" w:rsidRDefault="00F4276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B6DC8" w14:textId="77777777" w:rsidR="00F4276C" w:rsidRDefault="00F4276C">
    <w:pPr>
      <w:pStyle w:val="Heading"/>
    </w:pPr>
  </w:p>
  <w:tbl>
    <w:tblPr>
      <w:tblW w:w="0" w:type="auto"/>
      <w:tblInd w:w="108" w:type="dxa"/>
      <w:tblLayout w:type="fixed"/>
      <w:tblLook w:val="0000" w:firstRow="0" w:lastRow="0" w:firstColumn="0" w:lastColumn="0" w:noHBand="0" w:noVBand="0"/>
    </w:tblPr>
    <w:tblGrid>
      <w:gridCol w:w="1710"/>
      <w:gridCol w:w="6300"/>
      <w:gridCol w:w="1350"/>
    </w:tblGrid>
    <w:tr w:rsidR="00F4276C" w14:paraId="5BD42760" w14:textId="77777777">
      <w:trPr>
        <w:cantSplit/>
        <w:trHeight w:val="138"/>
      </w:trPr>
      <w:tc>
        <w:tcPr>
          <w:tcW w:w="1710" w:type="dxa"/>
        </w:tcPr>
        <w:p w14:paraId="329F4D3A" w14:textId="77777777" w:rsidR="00F4276C" w:rsidRDefault="00F4276C">
          <w:pPr>
            <w:pStyle w:val="Footer"/>
            <w:ind w:right="360"/>
            <w:rPr>
              <w:rFonts w:cs="Arial"/>
              <w:sz w:val="16"/>
            </w:rPr>
          </w:pPr>
        </w:p>
      </w:tc>
      <w:tc>
        <w:tcPr>
          <w:tcW w:w="6300" w:type="dxa"/>
        </w:tcPr>
        <w:p w14:paraId="24626D0F" w14:textId="77777777" w:rsidR="00F4276C" w:rsidRDefault="00F4276C">
          <w:pPr>
            <w:pStyle w:val="Footer"/>
            <w:rPr>
              <w:rFonts w:cs="Arial"/>
              <w:sz w:val="16"/>
            </w:rPr>
          </w:pPr>
        </w:p>
      </w:tc>
      <w:tc>
        <w:tcPr>
          <w:tcW w:w="1350" w:type="dxa"/>
        </w:tcPr>
        <w:p w14:paraId="6EFE9AC2" w14:textId="77777777" w:rsidR="00F4276C" w:rsidRDefault="00F4276C">
          <w:pPr>
            <w:pStyle w:val="Footer"/>
            <w:rPr>
              <w:rFonts w:cs="Arial"/>
              <w:snapToGrid w:val="0"/>
              <w:sz w:val="16"/>
            </w:rPr>
          </w:pPr>
        </w:p>
        <w:p w14:paraId="3883FB2A" w14:textId="77777777" w:rsidR="00F4276C" w:rsidRDefault="00F4276C">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6809AF">
            <w:rPr>
              <w:rFonts w:cs="Arial"/>
              <w:noProof/>
              <w:snapToGrid w:val="0"/>
              <w:sz w:val="16"/>
            </w:rPr>
            <w:t>56</w:t>
          </w:r>
          <w:r>
            <w:rPr>
              <w:rFonts w:cs="Arial"/>
              <w:snapToGrid w:val="0"/>
              <w:sz w:val="16"/>
            </w:rPr>
            <w:fldChar w:fldCharType="end"/>
          </w:r>
        </w:p>
        <w:p w14:paraId="3A47494F" w14:textId="77777777" w:rsidR="00F4276C" w:rsidRDefault="00F4276C">
          <w:pPr>
            <w:pStyle w:val="Footer"/>
            <w:tabs>
              <w:tab w:val="right" w:pos="1440"/>
            </w:tabs>
            <w:ind w:right="702"/>
            <w:rPr>
              <w:rFonts w:cs="Arial"/>
              <w:sz w:val="16"/>
            </w:rPr>
          </w:pPr>
        </w:p>
      </w:tc>
    </w:tr>
  </w:tbl>
  <w:p w14:paraId="74F7793F" w14:textId="77777777" w:rsidR="00F4276C" w:rsidRDefault="00F4276C">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1710"/>
      <w:gridCol w:w="6300"/>
      <w:gridCol w:w="1350"/>
    </w:tblGrid>
    <w:tr w:rsidR="00F4276C" w14:paraId="6269FF65" w14:textId="77777777">
      <w:trPr>
        <w:cantSplit/>
        <w:trHeight w:val="138"/>
      </w:trPr>
      <w:tc>
        <w:tcPr>
          <w:tcW w:w="1710" w:type="dxa"/>
        </w:tcPr>
        <w:p w14:paraId="534E5D21" w14:textId="77777777" w:rsidR="00F4276C" w:rsidRDefault="00F4276C">
          <w:pPr>
            <w:pStyle w:val="Footer"/>
            <w:ind w:right="360"/>
            <w:rPr>
              <w:rFonts w:cs="Arial"/>
              <w:sz w:val="16"/>
            </w:rPr>
          </w:pPr>
        </w:p>
        <w:p w14:paraId="0057A252" w14:textId="77777777" w:rsidR="00F4276C" w:rsidRDefault="00F4276C">
          <w:pPr>
            <w:pStyle w:val="Footer"/>
            <w:ind w:right="360"/>
            <w:rPr>
              <w:rFonts w:cs="Arial"/>
              <w:sz w:val="16"/>
            </w:rPr>
          </w:pPr>
          <w:r>
            <w:rPr>
              <w:rFonts w:cs="Arial"/>
              <w:noProof/>
              <w:sz w:val="16"/>
            </w:rPr>
            <w:drawing>
              <wp:inline distT="0" distB="0" distL="0" distR="0" wp14:anchorId="5E09B618" wp14:editId="359BA683">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14:paraId="3CFAC369" w14:textId="77777777" w:rsidR="00F4276C" w:rsidRDefault="00F4276C">
          <w:pPr>
            <w:pStyle w:val="Footer"/>
            <w:ind w:right="360"/>
            <w:rPr>
              <w:rFonts w:cs="Arial"/>
              <w:sz w:val="16"/>
            </w:rPr>
          </w:pPr>
        </w:p>
      </w:tc>
      <w:tc>
        <w:tcPr>
          <w:tcW w:w="6300" w:type="dxa"/>
        </w:tcPr>
        <w:p w14:paraId="7B275FA5" w14:textId="77777777" w:rsidR="00F4276C" w:rsidRDefault="00F4276C">
          <w:pPr>
            <w:pStyle w:val="Footer"/>
            <w:rPr>
              <w:rFonts w:cs="Arial"/>
              <w:sz w:val="16"/>
            </w:rPr>
          </w:pPr>
        </w:p>
        <w:p w14:paraId="308D36A0" w14:textId="77777777" w:rsidR="00F4276C" w:rsidRDefault="00F4276C">
          <w:pPr>
            <w:pStyle w:val="Footer"/>
            <w:rPr>
              <w:rFonts w:cs="Arial"/>
              <w:sz w:val="16"/>
            </w:rPr>
          </w:pPr>
          <w:r>
            <w:rPr>
              <w:rFonts w:cs="Arial"/>
              <w:sz w:val="16"/>
            </w:rPr>
            <w:t xml:space="preserve">Information contained on these pages is confidential and proprietary.   </w:t>
          </w:r>
        </w:p>
        <w:p w14:paraId="3475715E" w14:textId="57DA9B63" w:rsidR="00F4276C" w:rsidRDefault="00F4276C">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ins w:id="490" w:author="Chuck Coughlin" w:date="2016-03-24T10:33:00Z">
            <w:r w:rsidR="006809AF">
              <w:rPr>
                <w:rFonts w:cs="Arial"/>
                <w:noProof/>
                <w:sz w:val="16"/>
              </w:rPr>
              <w:t>3/24/16</w:t>
            </w:r>
          </w:ins>
          <w:del w:id="491" w:author="Chuck Coughlin" w:date="2015-12-14T10:30:00Z">
            <w:r w:rsidDel="00F238BE">
              <w:rPr>
                <w:rFonts w:cs="Arial"/>
                <w:noProof/>
                <w:sz w:val="16"/>
              </w:rPr>
              <w:delText>11/23/15</w:delText>
            </w:r>
          </w:del>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492" w:name="OLE_LINK2"/>
          <w:bookmarkStart w:id="493" w:name="OLE_LINK3"/>
        </w:p>
      </w:tc>
      <w:tc>
        <w:tcPr>
          <w:tcW w:w="1350" w:type="dxa"/>
        </w:tcPr>
        <w:p w14:paraId="188AE371" w14:textId="77777777" w:rsidR="00F4276C" w:rsidRDefault="00F4276C">
          <w:pPr>
            <w:pStyle w:val="Footer"/>
            <w:rPr>
              <w:rFonts w:cs="Arial"/>
              <w:snapToGrid w:val="0"/>
              <w:sz w:val="16"/>
            </w:rPr>
          </w:pPr>
        </w:p>
        <w:p w14:paraId="234413AF" w14:textId="77777777" w:rsidR="00F4276C" w:rsidRDefault="00F4276C">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14:paraId="05B3EBCE" w14:textId="77777777" w:rsidR="00F4276C" w:rsidRDefault="00F4276C">
          <w:pPr>
            <w:pStyle w:val="Footer"/>
            <w:tabs>
              <w:tab w:val="right" w:pos="1440"/>
            </w:tabs>
            <w:ind w:right="702"/>
            <w:rPr>
              <w:rFonts w:cs="Arial"/>
              <w:sz w:val="16"/>
            </w:rPr>
          </w:pPr>
        </w:p>
      </w:tc>
    </w:tr>
    <w:bookmarkEnd w:id="492"/>
    <w:bookmarkEnd w:id="493"/>
  </w:tbl>
  <w:p w14:paraId="1777C36D" w14:textId="77777777" w:rsidR="00F4276C" w:rsidRDefault="00F4276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DF443" w14:textId="77777777" w:rsidR="00F4276C" w:rsidRDefault="00F4276C">
      <w:r>
        <w:separator/>
      </w:r>
    </w:p>
  </w:footnote>
  <w:footnote w:type="continuationSeparator" w:id="0">
    <w:p w14:paraId="3DC3F40A" w14:textId="77777777" w:rsidR="00F4276C" w:rsidRDefault="00F427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2B2F5" w14:textId="77777777" w:rsidR="00F4276C" w:rsidRDefault="00F4276C">
    <w:pPr>
      <w:pStyle w:val="Header"/>
      <w:tabs>
        <w:tab w:val="clear" w:pos="8640"/>
        <w:tab w:val="right" w:pos="9270"/>
      </w:tabs>
      <w:rPr>
        <w:sz w:val="18"/>
      </w:rPr>
    </w:pPr>
    <w:r>
      <w:rPr>
        <w:sz w:val="18"/>
      </w:rPr>
      <w:t>User Interface Specification</w:t>
    </w:r>
    <w:r>
      <w:rPr>
        <w:sz w:val="18"/>
      </w:rPr>
      <w:tab/>
    </w:r>
    <w:r>
      <w:rPr>
        <w:sz w:val="18"/>
      </w:rPr>
      <w:tab/>
    </w:r>
    <w:r w:rsidR="006809AF">
      <w:fldChar w:fldCharType="begin"/>
    </w:r>
    <w:r w:rsidR="006809AF">
      <w:instrText xml:space="preserve"> SUBJECT  \* MERGEFORMAT </w:instrText>
    </w:r>
    <w:r w:rsidR="006809AF">
      <w:fldChar w:fldCharType="separate"/>
    </w:r>
    <w:r w:rsidRPr="00207343">
      <w:rPr>
        <w:sz w:val="18"/>
      </w:rPr>
      <w:t>Diagnostics</w:t>
    </w:r>
    <w:r w:rsidR="006809AF">
      <w:rPr>
        <w:sz w:val="18"/>
      </w:rPr>
      <w:fldChar w:fldCharType="end"/>
    </w:r>
  </w:p>
  <w:p w14:paraId="33684004" w14:textId="77777777" w:rsidR="00F4276C" w:rsidRDefault="00F4276C">
    <w:pPr>
      <w:pStyle w:val="Header"/>
    </w:pPr>
  </w:p>
  <w:p w14:paraId="416C9938" w14:textId="77777777" w:rsidR="00F4276C" w:rsidRDefault="00F4276C">
    <w:pPr>
      <w:pStyle w:val="Header"/>
    </w:pPr>
  </w:p>
  <w:p w14:paraId="7E3EC2EB" w14:textId="77777777" w:rsidR="00F4276C" w:rsidRDefault="00F4276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ACCA" w14:textId="77777777" w:rsidR="00F4276C" w:rsidRDefault="00F4276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195A7" w14:textId="77777777" w:rsidR="00F4276C" w:rsidRPr="00C010A7" w:rsidRDefault="00F4276C"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E0FA" w14:textId="77777777" w:rsidR="00F4276C" w:rsidRDefault="00F4276C">
    <w:pPr>
      <w:pStyle w:val="Header"/>
      <w:tabs>
        <w:tab w:val="clear" w:pos="8640"/>
        <w:tab w:val="right" w:pos="9270"/>
      </w:tabs>
      <w:rPr>
        <w:sz w:val="18"/>
      </w:rPr>
    </w:pPr>
    <w:r>
      <w:rPr>
        <w:sz w:val="18"/>
      </w:rPr>
      <w:t>User Interface Specification</w:t>
    </w:r>
    <w:r>
      <w:rPr>
        <w:sz w:val="18"/>
      </w:rPr>
      <w:tab/>
    </w:r>
    <w:r>
      <w:rPr>
        <w:sz w:val="18"/>
      </w:rPr>
      <w:tab/>
    </w:r>
    <w:r w:rsidR="006809AF">
      <w:fldChar w:fldCharType="begin"/>
    </w:r>
    <w:r w:rsidR="006809AF">
      <w:instrText xml:space="preserve"> SUBJECT  \* MERGEFORMAT </w:instrText>
    </w:r>
    <w:r w:rsidR="006809AF">
      <w:fldChar w:fldCharType="separate"/>
    </w:r>
    <w:r w:rsidRPr="00207343">
      <w:rPr>
        <w:sz w:val="18"/>
      </w:rPr>
      <w:t>Diagnostics</w:t>
    </w:r>
    <w:r w:rsidR="006809AF">
      <w:rPr>
        <w:sz w:val="18"/>
      </w:rPr>
      <w:fldChar w:fldCharType="end"/>
    </w:r>
  </w:p>
  <w:p w14:paraId="7B9F899E" w14:textId="77777777" w:rsidR="00F4276C" w:rsidRDefault="00F4276C">
    <w:pPr>
      <w:pStyle w:val="Header"/>
    </w:pPr>
  </w:p>
  <w:p w14:paraId="326F7872" w14:textId="77777777" w:rsidR="00F4276C" w:rsidRDefault="00F4276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E093F6"/>
    <w:lvl w:ilvl="0">
      <w:start w:val="1"/>
      <w:numFmt w:val="decimal"/>
      <w:pStyle w:val="Heading1"/>
      <w:lvlText w:val="%1."/>
      <w:lvlJc w:val="left"/>
      <w:pPr>
        <w:tabs>
          <w:tab w:val="num" w:pos="720"/>
        </w:tabs>
        <w:ind w:left="720" w:firstLine="0"/>
      </w:pPr>
      <w:rPr>
        <w:rFonts w:hint="default"/>
      </w:rPr>
    </w:lvl>
    <w:lvl w:ilvl="1">
      <w:start w:val="1"/>
      <w:numFmt w:val="decimal"/>
      <w:pStyle w:val="Heading2"/>
      <w:lvlText w:val="%1.%2"/>
      <w:lvlJc w:val="left"/>
      <w:pPr>
        <w:tabs>
          <w:tab w:val="num" w:pos="720"/>
        </w:tabs>
        <w:ind w:left="720" w:firstLine="0"/>
      </w:pPr>
      <w:rPr>
        <w:rFonts w:hint="default"/>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720"/>
        </w:tabs>
        <w:ind w:left="720" w:firstLine="0"/>
      </w:pPr>
      <w:rPr>
        <w:rFonts w:hint="default"/>
      </w:rPr>
    </w:lvl>
    <w:lvl w:ilvl="5">
      <w:start w:val="1"/>
      <w:numFmt w:val="decimal"/>
      <w:pStyle w:val="Heading6"/>
      <w:lvlText w:val="%1.%2.%3.%4.%5.%6"/>
      <w:lvlJc w:val="left"/>
      <w:pPr>
        <w:tabs>
          <w:tab w:val="num" w:pos="720"/>
        </w:tabs>
        <w:ind w:left="720" w:firstLine="0"/>
      </w:pPr>
      <w:rPr>
        <w:rFonts w:hint="default"/>
      </w:rPr>
    </w:lvl>
    <w:lvl w:ilvl="6">
      <w:start w:val="1"/>
      <w:numFmt w:val="upperLetter"/>
      <w:pStyle w:val="PeteHassler"/>
      <w:suff w:val="nothing"/>
      <w:lvlText w:val="Appendix %7 - "/>
      <w:lvlJc w:val="left"/>
      <w:pPr>
        <w:ind w:left="720" w:firstLine="0"/>
      </w:pPr>
      <w:rPr>
        <w:rFonts w:hint="default"/>
      </w:rPr>
    </w:lvl>
    <w:lvl w:ilvl="7">
      <w:start w:val="1"/>
      <w:numFmt w:val="decimal"/>
      <w:pStyle w:val="Heading8"/>
      <w:lvlText w:val="%1.%2.%3.%4.%5.%6.%7.%8"/>
      <w:lvlJc w:val="left"/>
      <w:pPr>
        <w:tabs>
          <w:tab w:val="num" w:pos="720"/>
        </w:tabs>
        <w:ind w:left="720" w:firstLine="0"/>
      </w:pPr>
      <w:rPr>
        <w:rFonts w:hint="default"/>
      </w:rPr>
    </w:lvl>
    <w:lvl w:ilvl="8">
      <w:start w:val="1"/>
      <w:numFmt w:val="decimal"/>
      <w:pStyle w:val="Heading9"/>
      <w:lvlText w:val="%1.%2.%3.%4.%5.%6.%7.%8.%9"/>
      <w:lvlJc w:val="left"/>
      <w:pPr>
        <w:tabs>
          <w:tab w:val="num" w:pos="720"/>
        </w:tabs>
        <w:ind w:left="72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13C782E"/>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776F8C"/>
    <w:multiLevelType w:val="hybridMultilevel"/>
    <w:tmpl w:val="19620B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02256F"/>
    <w:multiLevelType w:val="multilevel"/>
    <w:tmpl w:val="41E093F6"/>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upperLetter"/>
      <w:suff w:val="nothing"/>
      <w:lvlText w:val="Appendix %7 - "/>
      <w:lvlJc w:val="left"/>
      <w:pPr>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nsid w:val="0EE233EA"/>
    <w:multiLevelType w:val="hybridMultilevel"/>
    <w:tmpl w:val="A4F6FC6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15FD36AE"/>
    <w:multiLevelType w:val="hybridMultilevel"/>
    <w:tmpl w:val="EF38F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7F29E5"/>
    <w:multiLevelType w:val="hybridMultilevel"/>
    <w:tmpl w:val="F7DC7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9F50718"/>
    <w:multiLevelType w:val="hybridMultilevel"/>
    <w:tmpl w:val="2ABCB8A2"/>
    <w:lvl w:ilvl="0" w:tplc="E776167A">
      <w:start w:val="1"/>
      <w:numFmt w:val="bullet"/>
      <w:pStyle w:val="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6B4DB7"/>
    <w:multiLevelType w:val="multilevel"/>
    <w:tmpl w:val="36B2D1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29362432"/>
    <w:multiLevelType w:val="hybridMultilevel"/>
    <w:tmpl w:val="7C3469E6"/>
    <w:lvl w:ilvl="0" w:tplc="8ABE0A8A">
      <w:start w:val="1"/>
      <w:numFmt w:val="bullet"/>
      <w:lvlText w:val="o"/>
      <w:lvlJc w:val="left"/>
      <w:pPr>
        <w:ind w:left="720" w:hanging="360"/>
      </w:pPr>
      <w:rPr>
        <w:rFonts w:ascii="Courier New" w:hAnsi="Courier New" w:hint="default"/>
      </w:rPr>
    </w:lvl>
    <w:lvl w:ilvl="1" w:tplc="C54CA5CE" w:tentative="1">
      <w:start w:val="1"/>
      <w:numFmt w:val="bullet"/>
      <w:lvlText w:val="o"/>
      <w:lvlJc w:val="left"/>
      <w:pPr>
        <w:ind w:left="1440" w:hanging="360"/>
      </w:pPr>
      <w:rPr>
        <w:rFonts w:ascii="Courier New" w:hAnsi="Courier New" w:hint="default"/>
      </w:rPr>
    </w:lvl>
    <w:lvl w:ilvl="2" w:tplc="5178CF22" w:tentative="1">
      <w:start w:val="1"/>
      <w:numFmt w:val="bullet"/>
      <w:lvlText w:val=""/>
      <w:lvlJc w:val="left"/>
      <w:pPr>
        <w:ind w:left="2160" w:hanging="360"/>
      </w:pPr>
      <w:rPr>
        <w:rFonts w:ascii="Wingdings" w:hAnsi="Wingdings" w:hint="default"/>
      </w:rPr>
    </w:lvl>
    <w:lvl w:ilvl="3" w:tplc="05D2B62E" w:tentative="1">
      <w:start w:val="1"/>
      <w:numFmt w:val="bullet"/>
      <w:lvlText w:val=""/>
      <w:lvlJc w:val="left"/>
      <w:pPr>
        <w:ind w:left="2880" w:hanging="360"/>
      </w:pPr>
      <w:rPr>
        <w:rFonts w:ascii="Symbol" w:hAnsi="Symbol" w:hint="default"/>
      </w:rPr>
    </w:lvl>
    <w:lvl w:ilvl="4" w:tplc="6FCA18F8" w:tentative="1">
      <w:start w:val="1"/>
      <w:numFmt w:val="bullet"/>
      <w:lvlText w:val="o"/>
      <w:lvlJc w:val="left"/>
      <w:pPr>
        <w:ind w:left="3600" w:hanging="360"/>
      </w:pPr>
      <w:rPr>
        <w:rFonts w:ascii="Courier New" w:hAnsi="Courier New" w:hint="default"/>
      </w:rPr>
    </w:lvl>
    <w:lvl w:ilvl="5" w:tplc="5756FB8A" w:tentative="1">
      <w:start w:val="1"/>
      <w:numFmt w:val="bullet"/>
      <w:lvlText w:val=""/>
      <w:lvlJc w:val="left"/>
      <w:pPr>
        <w:ind w:left="4320" w:hanging="360"/>
      </w:pPr>
      <w:rPr>
        <w:rFonts w:ascii="Wingdings" w:hAnsi="Wingdings" w:hint="default"/>
      </w:rPr>
    </w:lvl>
    <w:lvl w:ilvl="6" w:tplc="6142A2D2" w:tentative="1">
      <w:start w:val="1"/>
      <w:numFmt w:val="bullet"/>
      <w:lvlText w:val=""/>
      <w:lvlJc w:val="left"/>
      <w:pPr>
        <w:ind w:left="5040" w:hanging="360"/>
      </w:pPr>
      <w:rPr>
        <w:rFonts w:ascii="Symbol" w:hAnsi="Symbol" w:hint="default"/>
      </w:rPr>
    </w:lvl>
    <w:lvl w:ilvl="7" w:tplc="B9CC34F8" w:tentative="1">
      <w:start w:val="1"/>
      <w:numFmt w:val="bullet"/>
      <w:lvlText w:val="o"/>
      <w:lvlJc w:val="left"/>
      <w:pPr>
        <w:ind w:left="5760" w:hanging="360"/>
      </w:pPr>
      <w:rPr>
        <w:rFonts w:ascii="Courier New" w:hAnsi="Courier New" w:hint="default"/>
      </w:rPr>
    </w:lvl>
    <w:lvl w:ilvl="8" w:tplc="6D8E5084" w:tentative="1">
      <w:start w:val="1"/>
      <w:numFmt w:val="bullet"/>
      <w:lvlText w:val=""/>
      <w:lvlJc w:val="left"/>
      <w:pPr>
        <w:ind w:left="6480" w:hanging="360"/>
      </w:pPr>
      <w:rPr>
        <w:rFonts w:ascii="Wingdings" w:hAnsi="Wingdings" w:hint="default"/>
      </w:rPr>
    </w:lvl>
  </w:abstractNum>
  <w:abstractNum w:abstractNumId="22">
    <w:nsid w:val="2F1F77AD"/>
    <w:multiLevelType w:val="hybridMultilevel"/>
    <w:tmpl w:val="633ECE08"/>
    <w:lvl w:ilvl="0" w:tplc="2B001540">
      <w:start w:val="1"/>
      <w:numFmt w:val="bullet"/>
      <w:pStyle w:val="ArialBody"/>
      <w:lvlText w:val=""/>
      <w:lvlJc w:val="left"/>
      <w:pPr>
        <w:tabs>
          <w:tab w:val="num" w:pos="720"/>
        </w:tabs>
        <w:ind w:left="720" w:hanging="360"/>
      </w:pPr>
      <w:rPr>
        <w:rFonts w:ascii="Symbol" w:hAnsi="Symbol" w:hint="default"/>
      </w:rPr>
    </w:lvl>
    <w:lvl w:ilvl="1" w:tplc="9DAA1128">
      <w:start w:val="1"/>
      <w:numFmt w:val="decimal"/>
      <w:lvlText w:val="%2."/>
      <w:lvlJc w:val="left"/>
      <w:pPr>
        <w:tabs>
          <w:tab w:val="num" w:pos="1440"/>
        </w:tabs>
        <w:ind w:left="1440" w:hanging="360"/>
      </w:pPr>
    </w:lvl>
    <w:lvl w:ilvl="2" w:tplc="7E505A7C" w:tentative="1">
      <w:start w:val="1"/>
      <w:numFmt w:val="bullet"/>
      <w:lvlText w:val=""/>
      <w:lvlJc w:val="left"/>
      <w:pPr>
        <w:tabs>
          <w:tab w:val="num" w:pos="2160"/>
        </w:tabs>
        <w:ind w:left="2160" w:hanging="360"/>
      </w:pPr>
      <w:rPr>
        <w:rFonts w:ascii="Wingdings" w:hAnsi="Wingdings" w:hint="default"/>
      </w:rPr>
    </w:lvl>
    <w:lvl w:ilvl="3" w:tplc="9D58DB9C" w:tentative="1">
      <w:start w:val="1"/>
      <w:numFmt w:val="bullet"/>
      <w:lvlText w:val=""/>
      <w:lvlJc w:val="left"/>
      <w:pPr>
        <w:tabs>
          <w:tab w:val="num" w:pos="2880"/>
        </w:tabs>
        <w:ind w:left="2880" w:hanging="360"/>
      </w:pPr>
      <w:rPr>
        <w:rFonts w:ascii="Symbol" w:hAnsi="Symbol" w:hint="default"/>
      </w:rPr>
    </w:lvl>
    <w:lvl w:ilvl="4" w:tplc="83527734" w:tentative="1">
      <w:start w:val="1"/>
      <w:numFmt w:val="bullet"/>
      <w:lvlText w:val="o"/>
      <w:lvlJc w:val="left"/>
      <w:pPr>
        <w:tabs>
          <w:tab w:val="num" w:pos="3600"/>
        </w:tabs>
        <w:ind w:left="3600" w:hanging="360"/>
      </w:pPr>
      <w:rPr>
        <w:rFonts w:ascii="Courier New" w:hAnsi="Courier New" w:hint="default"/>
      </w:rPr>
    </w:lvl>
    <w:lvl w:ilvl="5" w:tplc="89005F9C" w:tentative="1">
      <w:start w:val="1"/>
      <w:numFmt w:val="bullet"/>
      <w:lvlText w:val=""/>
      <w:lvlJc w:val="left"/>
      <w:pPr>
        <w:tabs>
          <w:tab w:val="num" w:pos="4320"/>
        </w:tabs>
        <w:ind w:left="4320" w:hanging="360"/>
      </w:pPr>
      <w:rPr>
        <w:rFonts w:ascii="Wingdings" w:hAnsi="Wingdings" w:hint="default"/>
      </w:rPr>
    </w:lvl>
    <w:lvl w:ilvl="6" w:tplc="80A6C5E0" w:tentative="1">
      <w:start w:val="1"/>
      <w:numFmt w:val="bullet"/>
      <w:lvlText w:val=""/>
      <w:lvlJc w:val="left"/>
      <w:pPr>
        <w:tabs>
          <w:tab w:val="num" w:pos="5040"/>
        </w:tabs>
        <w:ind w:left="5040" w:hanging="360"/>
      </w:pPr>
      <w:rPr>
        <w:rFonts w:ascii="Symbol" w:hAnsi="Symbol" w:hint="default"/>
      </w:rPr>
    </w:lvl>
    <w:lvl w:ilvl="7" w:tplc="CC985AC4" w:tentative="1">
      <w:start w:val="1"/>
      <w:numFmt w:val="bullet"/>
      <w:lvlText w:val="o"/>
      <w:lvlJc w:val="left"/>
      <w:pPr>
        <w:tabs>
          <w:tab w:val="num" w:pos="5760"/>
        </w:tabs>
        <w:ind w:left="5760" w:hanging="360"/>
      </w:pPr>
      <w:rPr>
        <w:rFonts w:ascii="Courier New" w:hAnsi="Courier New" w:hint="default"/>
      </w:rPr>
    </w:lvl>
    <w:lvl w:ilvl="8" w:tplc="AAD093C8" w:tentative="1">
      <w:start w:val="1"/>
      <w:numFmt w:val="bullet"/>
      <w:lvlText w:val=""/>
      <w:lvlJc w:val="left"/>
      <w:pPr>
        <w:tabs>
          <w:tab w:val="num" w:pos="6480"/>
        </w:tabs>
        <w:ind w:left="6480" w:hanging="360"/>
      </w:pPr>
      <w:rPr>
        <w:rFonts w:ascii="Wingdings" w:hAnsi="Wingdings" w:hint="default"/>
      </w:rPr>
    </w:lvl>
  </w:abstractNum>
  <w:abstractNum w:abstractNumId="23">
    <w:nsid w:val="30E7390C"/>
    <w:multiLevelType w:val="hybridMultilevel"/>
    <w:tmpl w:val="7C10F6CE"/>
    <w:lvl w:ilvl="0" w:tplc="9C5855D0">
      <w:start w:val="1"/>
      <w:numFmt w:val="bullet"/>
      <w:lvlText w:val="o"/>
      <w:lvlJc w:val="left"/>
      <w:pPr>
        <w:ind w:left="720" w:hanging="360"/>
      </w:pPr>
      <w:rPr>
        <w:rFonts w:ascii="Courier New" w:hAnsi="Courier New" w:hint="default"/>
      </w:rPr>
    </w:lvl>
    <w:lvl w:ilvl="1" w:tplc="880216C0" w:tentative="1">
      <w:start w:val="1"/>
      <w:numFmt w:val="bullet"/>
      <w:lvlText w:val="o"/>
      <w:lvlJc w:val="left"/>
      <w:pPr>
        <w:ind w:left="1440" w:hanging="360"/>
      </w:pPr>
      <w:rPr>
        <w:rFonts w:ascii="Courier New" w:hAnsi="Courier New" w:hint="default"/>
      </w:rPr>
    </w:lvl>
    <w:lvl w:ilvl="2" w:tplc="1BA2804A" w:tentative="1">
      <w:start w:val="1"/>
      <w:numFmt w:val="bullet"/>
      <w:lvlText w:val=""/>
      <w:lvlJc w:val="left"/>
      <w:pPr>
        <w:ind w:left="2160" w:hanging="360"/>
      </w:pPr>
      <w:rPr>
        <w:rFonts w:ascii="Wingdings" w:hAnsi="Wingdings" w:hint="default"/>
      </w:rPr>
    </w:lvl>
    <w:lvl w:ilvl="3" w:tplc="0520D532" w:tentative="1">
      <w:start w:val="1"/>
      <w:numFmt w:val="bullet"/>
      <w:lvlText w:val=""/>
      <w:lvlJc w:val="left"/>
      <w:pPr>
        <w:ind w:left="2880" w:hanging="360"/>
      </w:pPr>
      <w:rPr>
        <w:rFonts w:ascii="Symbol" w:hAnsi="Symbol" w:hint="default"/>
      </w:rPr>
    </w:lvl>
    <w:lvl w:ilvl="4" w:tplc="9FBA2236" w:tentative="1">
      <w:start w:val="1"/>
      <w:numFmt w:val="bullet"/>
      <w:lvlText w:val="o"/>
      <w:lvlJc w:val="left"/>
      <w:pPr>
        <w:ind w:left="3600" w:hanging="360"/>
      </w:pPr>
      <w:rPr>
        <w:rFonts w:ascii="Courier New" w:hAnsi="Courier New" w:hint="default"/>
      </w:rPr>
    </w:lvl>
    <w:lvl w:ilvl="5" w:tplc="B99E9852" w:tentative="1">
      <w:start w:val="1"/>
      <w:numFmt w:val="bullet"/>
      <w:lvlText w:val=""/>
      <w:lvlJc w:val="left"/>
      <w:pPr>
        <w:ind w:left="4320" w:hanging="360"/>
      </w:pPr>
      <w:rPr>
        <w:rFonts w:ascii="Wingdings" w:hAnsi="Wingdings" w:hint="default"/>
      </w:rPr>
    </w:lvl>
    <w:lvl w:ilvl="6" w:tplc="200236E0" w:tentative="1">
      <w:start w:val="1"/>
      <w:numFmt w:val="bullet"/>
      <w:lvlText w:val=""/>
      <w:lvlJc w:val="left"/>
      <w:pPr>
        <w:ind w:left="5040" w:hanging="360"/>
      </w:pPr>
      <w:rPr>
        <w:rFonts w:ascii="Symbol" w:hAnsi="Symbol" w:hint="default"/>
      </w:rPr>
    </w:lvl>
    <w:lvl w:ilvl="7" w:tplc="87CABB2E" w:tentative="1">
      <w:start w:val="1"/>
      <w:numFmt w:val="bullet"/>
      <w:lvlText w:val="o"/>
      <w:lvlJc w:val="left"/>
      <w:pPr>
        <w:ind w:left="5760" w:hanging="360"/>
      </w:pPr>
      <w:rPr>
        <w:rFonts w:ascii="Courier New" w:hAnsi="Courier New" w:hint="default"/>
      </w:rPr>
    </w:lvl>
    <w:lvl w:ilvl="8" w:tplc="683EA0DC" w:tentative="1">
      <w:start w:val="1"/>
      <w:numFmt w:val="bullet"/>
      <w:lvlText w:val=""/>
      <w:lvlJc w:val="left"/>
      <w:pPr>
        <w:ind w:left="6480" w:hanging="360"/>
      </w:pPr>
      <w:rPr>
        <w:rFonts w:ascii="Wingdings" w:hAnsi="Wingdings" w:hint="default"/>
      </w:rPr>
    </w:lvl>
  </w:abstractNum>
  <w:abstractNum w:abstractNumId="24">
    <w:nsid w:val="35AC4284"/>
    <w:multiLevelType w:val="hybridMultilevel"/>
    <w:tmpl w:val="79785132"/>
    <w:lvl w:ilvl="0" w:tplc="5DC01BA0">
      <w:start w:val="1"/>
      <w:numFmt w:val="decimal"/>
      <w:lvlText w:val="%1."/>
      <w:lvlJc w:val="left"/>
      <w:pPr>
        <w:ind w:left="720" w:hanging="360"/>
      </w:pPr>
    </w:lvl>
    <w:lvl w:ilvl="1" w:tplc="49F835DC">
      <w:start w:val="1"/>
      <w:numFmt w:val="lowerLetter"/>
      <w:lvlText w:val="%2."/>
      <w:lvlJc w:val="left"/>
      <w:pPr>
        <w:ind w:left="1440" w:hanging="360"/>
      </w:pPr>
    </w:lvl>
    <w:lvl w:ilvl="2" w:tplc="9B36FA16" w:tentative="1">
      <w:start w:val="1"/>
      <w:numFmt w:val="lowerRoman"/>
      <w:lvlText w:val="%3."/>
      <w:lvlJc w:val="right"/>
      <w:pPr>
        <w:ind w:left="2160" w:hanging="180"/>
      </w:pPr>
    </w:lvl>
    <w:lvl w:ilvl="3" w:tplc="C01A2D1A" w:tentative="1">
      <w:start w:val="1"/>
      <w:numFmt w:val="decimal"/>
      <w:lvlText w:val="%4."/>
      <w:lvlJc w:val="left"/>
      <w:pPr>
        <w:ind w:left="2880" w:hanging="360"/>
      </w:pPr>
    </w:lvl>
    <w:lvl w:ilvl="4" w:tplc="AF74A7B6" w:tentative="1">
      <w:start w:val="1"/>
      <w:numFmt w:val="lowerLetter"/>
      <w:lvlText w:val="%5."/>
      <w:lvlJc w:val="left"/>
      <w:pPr>
        <w:ind w:left="3600" w:hanging="360"/>
      </w:pPr>
    </w:lvl>
    <w:lvl w:ilvl="5" w:tplc="9528BBD6" w:tentative="1">
      <w:start w:val="1"/>
      <w:numFmt w:val="lowerRoman"/>
      <w:lvlText w:val="%6."/>
      <w:lvlJc w:val="right"/>
      <w:pPr>
        <w:ind w:left="4320" w:hanging="180"/>
      </w:pPr>
    </w:lvl>
    <w:lvl w:ilvl="6" w:tplc="A894BEFE" w:tentative="1">
      <w:start w:val="1"/>
      <w:numFmt w:val="decimal"/>
      <w:lvlText w:val="%7."/>
      <w:lvlJc w:val="left"/>
      <w:pPr>
        <w:ind w:left="5040" w:hanging="360"/>
      </w:pPr>
    </w:lvl>
    <w:lvl w:ilvl="7" w:tplc="8BE66D60" w:tentative="1">
      <w:start w:val="1"/>
      <w:numFmt w:val="lowerLetter"/>
      <w:lvlText w:val="%8."/>
      <w:lvlJc w:val="left"/>
      <w:pPr>
        <w:ind w:left="5760" w:hanging="360"/>
      </w:pPr>
    </w:lvl>
    <w:lvl w:ilvl="8" w:tplc="7BEECD3C" w:tentative="1">
      <w:start w:val="1"/>
      <w:numFmt w:val="lowerRoman"/>
      <w:lvlText w:val="%9."/>
      <w:lvlJc w:val="right"/>
      <w:pPr>
        <w:ind w:left="6480" w:hanging="180"/>
      </w:pPr>
    </w:lvl>
  </w:abstractNum>
  <w:abstractNum w:abstractNumId="25">
    <w:nsid w:val="388D260E"/>
    <w:multiLevelType w:val="hybridMultilevel"/>
    <w:tmpl w:val="4798E486"/>
    <w:lvl w:ilvl="0" w:tplc="04090003">
      <w:start w:val="1"/>
      <w:numFmt w:val="bullet"/>
      <w:lvlText w:val="o"/>
      <w:lvlJc w:val="left"/>
      <w:pPr>
        <w:ind w:left="2076" w:hanging="360"/>
      </w:pPr>
      <w:rPr>
        <w:rFonts w:ascii="Courier New" w:hAnsi="Courier New" w:hint="default"/>
      </w:rPr>
    </w:lvl>
    <w:lvl w:ilvl="1" w:tplc="04090003" w:tentative="1">
      <w:start w:val="1"/>
      <w:numFmt w:val="bullet"/>
      <w:lvlText w:val="o"/>
      <w:lvlJc w:val="left"/>
      <w:pPr>
        <w:ind w:left="2796" w:hanging="360"/>
      </w:pPr>
      <w:rPr>
        <w:rFonts w:ascii="Courier New" w:hAnsi="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6">
    <w:nsid w:val="3A336451"/>
    <w:multiLevelType w:val="hybridMultilevel"/>
    <w:tmpl w:val="25F24226"/>
    <w:lvl w:ilvl="0" w:tplc="04090011">
      <w:start w:val="1"/>
      <w:numFmt w:val="decimal"/>
      <w:lvlText w:val="%1)"/>
      <w:lvlJc w:val="left"/>
      <w:pPr>
        <w:ind w:left="720" w:hanging="360"/>
      </w:pPr>
      <w:rPr>
        <w:rFonts w:hint="default"/>
      </w:rPr>
    </w:lvl>
    <w:lvl w:ilvl="1" w:tplc="3CBE91A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C139AD"/>
    <w:multiLevelType w:val="hybridMultilevel"/>
    <w:tmpl w:val="7214D360"/>
    <w:lvl w:ilvl="0" w:tplc="9F7E35B8">
      <w:start w:val="1"/>
      <w:numFmt w:val="decimal"/>
      <w:lvlText w:val="%1)"/>
      <w:lvlJc w:val="left"/>
      <w:pPr>
        <w:ind w:left="1080" w:hanging="360"/>
      </w:pPr>
      <w:rPr>
        <w:rFonts w:hint="default"/>
      </w:rPr>
    </w:lvl>
    <w:lvl w:ilvl="1" w:tplc="71D8EF20"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8">
    <w:nsid w:val="3BD63F6B"/>
    <w:multiLevelType w:val="hybridMultilevel"/>
    <w:tmpl w:val="6B285B7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8F778E"/>
    <w:multiLevelType w:val="hybridMultilevel"/>
    <w:tmpl w:val="97BEE0AA"/>
    <w:lvl w:ilvl="0" w:tplc="0409000F">
      <w:start w:val="1"/>
      <w:numFmt w:val="bullet"/>
      <w:lvlText w:val="o"/>
      <w:lvlJc w:val="left"/>
      <w:pPr>
        <w:ind w:left="720" w:hanging="360"/>
      </w:pPr>
      <w:rPr>
        <w:rFonts w:ascii="Courier New" w:hAnsi="Courier New"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0">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A93B2C"/>
    <w:multiLevelType w:val="hybridMultilevel"/>
    <w:tmpl w:val="340293A4"/>
    <w:lvl w:ilvl="0" w:tplc="04090011">
      <w:start w:val="1"/>
      <w:numFmt w:val="bullet"/>
      <w:lvlText w:val="o"/>
      <w:lvlJc w:val="left"/>
      <w:pPr>
        <w:ind w:left="1440" w:hanging="360"/>
      </w:pPr>
      <w:rPr>
        <w:rFonts w:ascii="Courier New" w:hAnsi="Courier New"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2">
    <w:nsid w:val="58D51C10"/>
    <w:multiLevelType w:val="hybridMultilevel"/>
    <w:tmpl w:val="A7505BBA"/>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nsid w:val="5D8F7E95"/>
    <w:multiLevelType w:val="hybridMultilevel"/>
    <w:tmpl w:val="D4B49810"/>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21BE5"/>
    <w:multiLevelType w:val="hybridMultilevel"/>
    <w:tmpl w:val="98DA4DA2"/>
    <w:lvl w:ilvl="0" w:tplc="04090003">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DE7878"/>
    <w:multiLevelType w:val="hybridMultilevel"/>
    <w:tmpl w:val="AD307F86"/>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D6F7806"/>
    <w:multiLevelType w:val="hybridMultilevel"/>
    <w:tmpl w:val="976CB2DE"/>
    <w:lvl w:ilvl="0" w:tplc="5D421B28">
      <w:start w:val="1"/>
      <w:numFmt w:val="bullet"/>
      <w:lvlText w:val="o"/>
      <w:lvlJc w:val="left"/>
      <w:pPr>
        <w:ind w:left="720" w:hanging="360"/>
      </w:pPr>
      <w:rPr>
        <w:rFonts w:ascii="Courier New" w:hAnsi="Courier New" w:hint="default"/>
      </w:rPr>
    </w:lvl>
    <w:lvl w:ilvl="1" w:tplc="187485F2" w:tentative="1">
      <w:start w:val="1"/>
      <w:numFmt w:val="bullet"/>
      <w:lvlText w:val="o"/>
      <w:lvlJc w:val="left"/>
      <w:pPr>
        <w:ind w:left="1440" w:hanging="360"/>
      </w:pPr>
      <w:rPr>
        <w:rFonts w:ascii="Courier New" w:hAnsi="Courier New" w:hint="default"/>
      </w:rPr>
    </w:lvl>
    <w:lvl w:ilvl="2" w:tplc="17E64D0C" w:tentative="1">
      <w:start w:val="1"/>
      <w:numFmt w:val="bullet"/>
      <w:lvlText w:val=""/>
      <w:lvlJc w:val="left"/>
      <w:pPr>
        <w:ind w:left="2160" w:hanging="360"/>
      </w:pPr>
      <w:rPr>
        <w:rFonts w:ascii="Wingdings" w:hAnsi="Wingdings" w:hint="default"/>
      </w:rPr>
    </w:lvl>
    <w:lvl w:ilvl="3" w:tplc="2F96DCB2" w:tentative="1">
      <w:start w:val="1"/>
      <w:numFmt w:val="bullet"/>
      <w:lvlText w:val=""/>
      <w:lvlJc w:val="left"/>
      <w:pPr>
        <w:ind w:left="2880" w:hanging="360"/>
      </w:pPr>
      <w:rPr>
        <w:rFonts w:ascii="Symbol" w:hAnsi="Symbol" w:hint="default"/>
      </w:rPr>
    </w:lvl>
    <w:lvl w:ilvl="4" w:tplc="21CC1B4A" w:tentative="1">
      <w:start w:val="1"/>
      <w:numFmt w:val="bullet"/>
      <w:lvlText w:val="o"/>
      <w:lvlJc w:val="left"/>
      <w:pPr>
        <w:ind w:left="3600" w:hanging="360"/>
      </w:pPr>
      <w:rPr>
        <w:rFonts w:ascii="Courier New" w:hAnsi="Courier New" w:hint="default"/>
      </w:rPr>
    </w:lvl>
    <w:lvl w:ilvl="5" w:tplc="3C804C9A" w:tentative="1">
      <w:start w:val="1"/>
      <w:numFmt w:val="bullet"/>
      <w:lvlText w:val=""/>
      <w:lvlJc w:val="left"/>
      <w:pPr>
        <w:ind w:left="4320" w:hanging="360"/>
      </w:pPr>
      <w:rPr>
        <w:rFonts w:ascii="Wingdings" w:hAnsi="Wingdings" w:hint="default"/>
      </w:rPr>
    </w:lvl>
    <w:lvl w:ilvl="6" w:tplc="0D96B6C6" w:tentative="1">
      <w:start w:val="1"/>
      <w:numFmt w:val="bullet"/>
      <w:lvlText w:val=""/>
      <w:lvlJc w:val="left"/>
      <w:pPr>
        <w:ind w:left="5040" w:hanging="360"/>
      </w:pPr>
      <w:rPr>
        <w:rFonts w:ascii="Symbol" w:hAnsi="Symbol" w:hint="default"/>
      </w:rPr>
    </w:lvl>
    <w:lvl w:ilvl="7" w:tplc="7248B1FA" w:tentative="1">
      <w:start w:val="1"/>
      <w:numFmt w:val="bullet"/>
      <w:lvlText w:val="o"/>
      <w:lvlJc w:val="left"/>
      <w:pPr>
        <w:ind w:left="5760" w:hanging="360"/>
      </w:pPr>
      <w:rPr>
        <w:rFonts w:ascii="Courier New" w:hAnsi="Courier New" w:hint="default"/>
      </w:rPr>
    </w:lvl>
    <w:lvl w:ilvl="8" w:tplc="79F4FC9C" w:tentative="1">
      <w:start w:val="1"/>
      <w:numFmt w:val="bullet"/>
      <w:lvlText w:val=""/>
      <w:lvlJc w:val="left"/>
      <w:pPr>
        <w:ind w:left="6480" w:hanging="360"/>
      </w:pPr>
      <w:rPr>
        <w:rFonts w:ascii="Wingdings" w:hAnsi="Wingdings" w:hint="default"/>
      </w:rPr>
    </w:lvl>
  </w:abstractNum>
  <w:abstractNum w:abstractNumId="38">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39">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3B3CD5"/>
    <w:multiLevelType w:val="hybridMultilevel"/>
    <w:tmpl w:val="132A9B12"/>
    <w:lvl w:ilvl="0" w:tplc="04090003">
      <w:start w:val="1"/>
      <w:numFmt w:val="decimal"/>
      <w:lvlText w:val="%1."/>
      <w:lvlJc w:val="left"/>
      <w:pPr>
        <w:ind w:left="1080" w:hanging="360"/>
      </w:p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42">
    <w:nsid w:val="7467759A"/>
    <w:multiLevelType w:val="hybridMultilevel"/>
    <w:tmpl w:val="C1DC9A90"/>
    <w:lvl w:ilvl="0" w:tplc="0409000F">
      <w:start w:val="1"/>
      <w:numFmt w:val="bullet"/>
      <w:lvlText w:val="o"/>
      <w:lvlJc w:val="left"/>
      <w:pPr>
        <w:ind w:left="720" w:hanging="360"/>
      </w:pPr>
      <w:rPr>
        <w:rFonts w:ascii="Courier New" w:hAnsi="Courier New"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76283D0C"/>
    <w:multiLevelType w:val="hybridMultilevel"/>
    <w:tmpl w:val="2AD48AAA"/>
    <w:lvl w:ilvl="0" w:tplc="04090003">
      <w:start w:val="2"/>
      <w:numFmt w:val="upperLetter"/>
      <w:lvlText w:val="%1."/>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C670DF"/>
    <w:multiLevelType w:val="hybridMultilevel"/>
    <w:tmpl w:val="FC781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4444E3"/>
    <w:multiLevelType w:val="hybridMultilevel"/>
    <w:tmpl w:val="11F40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9"/>
  </w:num>
  <w:num w:numId="4">
    <w:abstractNumId w:val="38"/>
  </w:num>
  <w:num w:numId="5">
    <w:abstractNumId w:val="18"/>
  </w:num>
  <w:num w:numId="6">
    <w:abstractNumId w:val="42"/>
  </w:num>
  <w:num w:numId="7">
    <w:abstractNumId w:val="21"/>
  </w:num>
  <w:num w:numId="8">
    <w:abstractNumId w:val="8"/>
  </w:num>
  <w:num w:numId="9">
    <w:abstractNumId w:val="30"/>
  </w:num>
  <w:num w:numId="10">
    <w:abstractNumId w:val="2"/>
  </w:num>
  <w:num w:numId="11">
    <w:abstractNumId w:val="3"/>
  </w:num>
  <w:num w:numId="12">
    <w:abstractNumId w:val="4"/>
  </w:num>
  <w:num w:numId="13">
    <w:abstractNumId w:val="32"/>
  </w:num>
  <w:num w:numId="14">
    <w:abstractNumId w:val="27"/>
  </w:num>
  <w:num w:numId="15">
    <w:abstractNumId w:val="45"/>
  </w:num>
  <w:num w:numId="16">
    <w:abstractNumId w:val="15"/>
  </w:num>
  <w:num w:numId="17">
    <w:abstractNumId w:val="33"/>
  </w:num>
  <w:num w:numId="18">
    <w:abstractNumId w:val="39"/>
  </w:num>
  <w:num w:numId="19">
    <w:abstractNumId w:val="29"/>
  </w:num>
  <w:num w:numId="20">
    <w:abstractNumId w:val="34"/>
  </w:num>
  <w:num w:numId="21">
    <w:abstractNumId w:val="5"/>
  </w:num>
  <w:num w:numId="22">
    <w:abstractNumId w:val="23"/>
  </w:num>
  <w:num w:numId="23">
    <w:abstractNumId w:val="36"/>
  </w:num>
  <w:num w:numId="24">
    <w:abstractNumId w:val="11"/>
  </w:num>
  <w:num w:numId="25">
    <w:abstractNumId w:val="7"/>
  </w:num>
  <w:num w:numId="26">
    <w:abstractNumId w:val="14"/>
  </w:num>
  <w:num w:numId="27">
    <w:abstractNumId w:val="40"/>
  </w:num>
  <w:num w:numId="28">
    <w:abstractNumId w:val="25"/>
  </w:num>
  <w:num w:numId="29">
    <w:abstractNumId w:val="31"/>
  </w:num>
  <w:num w:numId="30">
    <w:abstractNumId w:val="13"/>
  </w:num>
  <w:num w:numId="31">
    <w:abstractNumId w:val="44"/>
  </w:num>
  <w:num w:numId="32">
    <w:abstractNumId w:val="41"/>
  </w:num>
  <w:num w:numId="33">
    <w:abstractNumId w:val="43"/>
  </w:num>
  <w:num w:numId="34">
    <w:abstractNumId w:val="37"/>
  </w:num>
  <w:num w:numId="35">
    <w:abstractNumId w:val="24"/>
  </w:num>
  <w:num w:numId="36">
    <w:abstractNumId w:val="6"/>
  </w:num>
  <w:num w:numId="37">
    <w:abstractNumId w:val="10"/>
  </w:num>
  <w:num w:numId="38">
    <w:abstractNumId w:val="28"/>
  </w:num>
  <w:num w:numId="39">
    <w:abstractNumId w:val="35"/>
  </w:num>
  <w:num w:numId="40">
    <w:abstractNumId w:val="19"/>
  </w:num>
  <w:num w:numId="41">
    <w:abstractNumId w:val="16"/>
  </w:num>
  <w:num w:numId="42">
    <w:abstractNumId w:val="17"/>
  </w:num>
  <w:num w:numId="43">
    <w:abstractNumId w:val="12"/>
  </w:num>
  <w:num w:numId="44">
    <w:abstractNumId w:val="26"/>
  </w:num>
  <w:num w:numId="45">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attachedTemplate r:id="rId1"/>
  <w:linkStyles/>
  <w:revisionView w:markup="0"/>
  <w:trackRevision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35F"/>
    <w:rsid w:val="000017E4"/>
    <w:rsid w:val="00003ED2"/>
    <w:rsid w:val="00005148"/>
    <w:rsid w:val="00006C49"/>
    <w:rsid w:val="00007B64"/>
    <w:rsid w:val="000125DB"/>
    <w:rsid w:val="000240FB"/>
    <w:rsid w:val="000313FA"/>
    <w:rsid w:val="00033214"/>
    <w:rsid w:val="00033BEB"/>
    <w:rsid w:val="000360AA"/>
    <w:rsid w:val="0004155F"/>
    <w:rsid w:val="00044519"/>
    <w:rsid w:val="000448C7"/>
    <w:rsid w:val="000514FC"/>
    <w:rsid w:val="00052C44"/>
    <w:rsid w:val="00053764"/>
    <w:rsid w:val="0006310D"/>
    <w:rsid w:val="00064456"/>
    <w:rsid w:val="000644FE"/>
    <w:rsid w:val="000651DA"/>
    <w:rsid w:val="00067591"/>
    <w:rsid w:val="0007034C"/>
    <w:rsid w:val="00072AA5"/>
    <w:rsid w:val="00074DA1"/>
    <w:rsid w:val="00076CE4"/>
    <w:rsid w:val="000775AF"/>
    <w:rsid w:val="00077CFE"/>
    <w:rsid w:val="000810A7"/>
    <w:rsid w:val="00083D8A"/>
    <w:rsid w:val="00085D92"/>
    <w:rsid w:val="00086C73"/>
    <w:rsid w:val="00093398"/>
    <w:rsid w:val="00094139"/>
    <w:rsid w:val="000959C3"/>
    <w:rsid w:val="00095D2D"/>
    <w:rsid w:val="00096589"/>
    <w:rsid w:val="000A076D"/>
    <w:rsid w:val="000A1C36"/>
    <w:rsid w:val="000A3BA1"/>
    <w:rsid w:val="000A42C4"/>
    <w:rsid w:val="000A4553"/>
    <w:rsid w:val="000A4ABA"/>
    <w:rsid w:val="000A582B"/>
    <w:rsid w:val="000B0E03"/>
    <w:rsid w:val="000B15E3"/>
    <w:rsid w:val="000B5B53"/>
    <w:rsid w:val="000C1470"/>
    <w:rsid w:val="000C1875"/>
    <w:rsid w:val="000C1894"/>
    <w:rsid w:val="000C347A"/>
    <w:rsid w:val="000C5299"/>
    <w:rsid w:val="000C55C5"/>
    <w:rsid w:val="000D07A8"/>
    <w:rsid w:val="000D74F1"/>
    <w:rsid w:val="000E29AF"/>
    <w:rsid w:val="000E39BB"/>
    <w:rsid w:val="000E68B2"/>
    <w:rsid w:val="000F127A"/>
    <w:rsid w:val="000F22DF"/>
    <w:rsid w:val="000F4405"/>
    <w:rsid w:val="00101001"/>
    <w:rsid w:val="001019FA"/>
    <w:rsid w:val="00102C1E"/>
    <w:rsid w:val="0010737E"/>
    <w:rsid w:val="00115DFB"/>
    <w:rsid w:val="00116278"/>
    <w:rsid w:val="00116B37"/>
    <w:rsid w:val="00116DF6"/>
    <w:rsid w:val="00122880"/>
    <w:rsid w:val="00125B95"/>
    <w:rsid w:val="001266F2"/>
    <w:rsid w:val="00126E7A"/>
    <w:rsid w:val="0012766B"/>
    <w:rsid w:val="0012770F"/>
    <w:rsid w:val="00127AD5"/>
    <w:rsid w:val="001314BE"/>
    <w:rsid w:val="001321FF"/>
    <w:rsid w:val="001333C4"/>
    <w:rsid w:val="00134BD8"/>
    <w:rsid w:val="00135534"/>
    <w:rsid w:val="0013789B"/>
    <w:rsid w:val="001412EB"/>
    <w:rsid w:val="00141D9B"/>
    <w:rsid w:val="0014342C"/>
    <w:rsid w:val="00143FD8"/>
    <w:rsid w:val="00150BD6"/>
    <w:rsid w:val="001516B6"/>
    <w:rsid w:val="00152458"/>
    <w:rsid w:val="0015448A"/>
    <w:rsid w:val="00154540"/>
    <w:rsid w:val="00154860"/>
    <w:rsid w:val="00155071"/>
    <w:rsid w:val="00162405"/>
    <w:rsid w:val="001712D2"/>
    <w:rsid w:val="001749B2"/>
    <w:rsid w:val="001761D6"/>
    <w:rsid w:val="00176F6A"/>
    <w:rsid w:val="00180B95"/>
    <w:rsid w:val="001810D1"/>
    <w:rsid w:val="0018291B"/>
    <w:rsid w:val="001846D4"/>
    <w:rsid w:val="00185752"/>
    <w:rsid w:val="00185B0A"/>
    <w:rsid w:val="00185B66"/>
    <w:rsid w:val="00185CC9"/>
    <w:rsid w:val="00185FD0"/>
    <w:rsid w:val="0019504A"/>
    <w:rsid w:val="00196354"/>
    <w:rsid w:val="001A17C8"/>
    <w:rsid w:val="001A6FAF"/>
    <w:rsid w:val="001B0096"/>
    <w:rsid w:val="001B22C8"/>
    <w:rsid w:val="001B249E"/>
    <w:rsid w:val="001B2EC5"/>
    <w:rsid w:val="001B4EBC"/>
    <w:rsid w:val="001C5FAA"/>
    <w:rsid w:val="001D566A"/>
    <w:rsid w:val="001D5AA4"/>
    <w:rsid w:val="001E12D7"/>
    <w:rsid w:val="001E2631"/>
    <w:rsid w:val="001E464F"/>
    <w:rsid w:val="001F09C1"/>
    <w:rsid w:val="001F5CAE"/>
    <w:rsid w:val="001F5DF0"/>
    <w:rsid w:val="00201A72"/>
    <w:rsid w:val="00201F89"/>
    <w:rsid w:val="00203593"/>
    <w:rsid w:val="00205F19"/>
    <w:rsid w:val="0020681E"/>
    <w:rsid w:val="00207343"/>
    <w:rsid w:val="00230689"/>
    <w:rsid w:val="0024367D"/>
    <w:rsid w:val="002549B6"/>
    <w:rsid w:val="00255D5C"/>
    <w:rsid w:val="00260F00"/>
    <w:rsid w:val="00261C3E"/>
    <w:rsid w:val="0026262F"/>
    <w:rsid w:val="00262CBC"/>
    <w:rsid w:val="00262EDE"/>
    <w:rsid w:val="00262FED"/>
    <w:rsid w:val="00264B80"/>
    <w:rsid w:val="00266545"/>
    <w:rsid w:val="00267298"/>
    <w:rsid w:val="00271B8D"/>
    <w:rsid w:val="002737CD"/>
    <w:rsid w:val="00274AD8"/>
    <w:rsid w:val="002820B6"/>
    <w:rsid w:val="00284DCC"/>
    <w:rsid w:val="00286C8A"/>
    <w:rsid w:val="0028727C"/>
    <w:rsid w:val="0029042F"/>
    <w:rsid w:val="0029312C"/>
    <w:rsid w:val="00294C98"/>
    <w:rsid w:val="00294FB0"/>
    <w:rsid w:val="002A172D"/>
    <w:rsid w:val="002A563F"/>
    <w:rsid w:val="002A65AF"/>
    <w:rsid w:val="002C1980"/>
    <w:rsid w:val="002C1A70"/>
    <w:rsid w:val="002C1AD7"/>
    <w:rsid w:val="002C3BA0"/>
    <w:rsid w:val="002C48BA"/>
    <w:rsid w:val="002C6A2C"/>
    <w:rsid w:val="002C735F"/>
    <w:rsid w:val="002D484D"/>
    <w:rsid w:val="002D7871"/>
    <w:rsid w:val="002E2707"/>
    <w:rsid w:val="002E2B82"/>
    <w:rsid w:val="002E4990"/>
    <w:rsid w:val="002E5E3B"/>
    <w:rsid w:val="002E73F6"/>
    <w:rsid w:val="002F1BAC"/>
    <w:rsid w:val="00305106"/>
    <w:rsid w:val="00306634"/>
    <w:rsid w:val="0030738B"/>
    <w:rsid w:val="00307764"/>
    <w:rsid w:val="0031159D"/>
    <w:rsid w:val="003124C0"/>
    <w:rsid w:val="00313943"/>
    <w:rsid w:val="003141DD"/>
    <w:rsid w:val="00320935"/>
    <w:rsid w:val="00323F53"/>
    <w:rsid w:val="00326005"/>
    <w:rsid w:val="003309BD"/>
    <w:rsid w:val="0033406F"/>
    <w:rsid w:val="003404D3"/>
    <w:rsid w:val="003433A6"/>
    <w:rsid w:val="00350281"/>
    <w:rsid w:val="00353128"/>
    <w:rsid w:val="00353E9C"/>
    <w:rsid w:val="0035532F"/>
    <w:rsid w:val="00357548"/>
    <w:rsid w:val="0036106E"/>
    <w:rsid w:val="00362935"/>
    <w:rsid w:val="00362B1F"/>
    <w:rsid w:val="003654B9"/>
    <w:rsid w:val="0037282F"/>
    <w:rsid w:val="003746F3"/>
    <w:rsid w:val="00380479"/>
    <w:rsid w:val="00381675"/>
    <w:rsid w:val="003827A9"/>
    <w:rsid w:val="00382DF0"/>
    <w:rsid w:val="0038301D"/>
    <w:rsid w:val="003848E2"/>
    <w:rsid w:val="00394063"/>
    <w:rsid w:val="003A0CD1"/>
    <w:rsid w:val="003A13D3"/>
    <w:rsid w:val="003A2D60"/>
    <w:rsid w:val="003A331C"/>
    <w:rsid w:val="003A441B"/>
    <w:rsid w:val="003B02E3"/>
    <w:rsid w:val="003B108D"/>
    <w:rsid w:val="003B566D"/>
    <w:rsid w:val="003C20E6"/>
    <w:rsid w:val="003C4F01"/>
    <w:rsid w:val="003C6BE3"/>
    <w:rsid w:val="003D0E9A"/>
    <w:rsid w:val="003D3281"/>
    <w:rsid w:val="003D5896"/>
    <w:rsid w:val="003D7AC7"/>
    <w:rsid w:val="003D7DD2"/>
    <w:rsid w:val="003E0257"/>
    <w:rsid w:val="003F39FF"/>
    <w:rsid w:val="003F4A8A"/>
    <w:rsid w:val="003F5A3B"/>
    <w:rsid w:val="003F6105"/>
    <w:rsid w:val="003F620F"/>
    <w:rsid w:val="004016B5"/>
    <w:rsid w:val="00406E03"/>
    <w:rsid w:val="00411D75"/>
    <w:rsid w:val="004127F6"/>
    <w:rsid w:val="00413F7E"/>
    <w:rsid w:val="00415103"/>
    <w:rsid w:val="0041682D"/>
    <w:rsid w:val="00423F53"/>
    <w:rsid w:val="00426858"/>
    <w:rsid w:val="00426919"/>
    <w:rsid w:val="00430269"/>
    <w:rsid w:val="00430F01"/>
    <w:rsid w:val="00431E80"/>
    <w:rsid w:val="00434E54"/>
    <w:rsid w:val="00442361"/>
    <w:rsid w:val="00444C7E"/>
    <w:rsid w:val="00445107"/>
    <w:rsid w:val="00446492"/>
    <w:rsid w:val="004473C0"/>
    <w:rsid w:val="004529B7"/>
    <w:rsid w:val="00455A6C"/>
    <w:rsid w:val="00461C36"/>
    <w:rsid w:val="00463F02"/>
    <w:rsid w:val="0046452D"/>
    <w:rsid w:val="00466B68"/>
    <w:rsid w:val="0046784D"/>
    <w:rsid w:val="00472BFF"/>
    <w:rsid w:val="00483B2A"/>
    <w:rsid w:val="00484585"/>
    <w:rsid w:val="004846BA"/>
    <w:rsid w:val="004873E5"/>
    <w:rsid w:val="00487E94"/>
    <w:rsid w:val="00491539"/>
    <w:rsid w:val="0049190A"/>
    <w:rsid w:val="00491C11"/>
    <w:rsid w:val="00492B20"/>
    <w:rsid w:val="004953E6"/>
    <w:rsid w:val="004A02F8"/>
    <w:rsid w:val="004A1903"/>
    <w:rsid w:val="004A3E7D"/>
    <w:rsid w:val="004A6CAA"/>
    <w:rsid w:val="004B0667"/>
    <w:rsid w:val="004B1136"/>
    <w:rsid w:val="004B1A67"/>
    <w:rsid w:val="004B548B"/>
    <w:rsid w:val="004B7486"/>
    <w:rsid w:val="004C3CCA"/>
    <w:rsid w:val="004D29D2"/>
    <w:rsid w:val="004D63CA"/>
    <w:rsid w:val="004E0B33"/>
    <w:rsid w:val="004E1A4F"/>
    <w:rsid w:val="004E761E"/>
    <w:rsid w:val="004F0CE2"/>
    <w:rsid w:val="004F179D"/>
    <w:rsid w:val="004F34AB"/>
    <w:rsid w:val="004F3F87"/>
    <w:rsid w:val="004F596E"/>
    <w:rsid w:val="004F7437"/>
    <w:rsid w:val="0050286C"/>
    <w:rsid w:val="00505824"/>
    <w:rsid w:val="00520367"/>
    <w:rsid w:val="00520F29"/>
    <w:rsid w:val="005219DF"/>
    <w:rsid w:val="0052342B"/>
    <w:rsid w:val="005273A7"/>
    <w:rsid w:val="00530C68"/>
    <w:rsid w:val="00541784"/>
    <w:rsid w:val="00546B79"/>
    <w:rsid w:val="00547D32"/>
    <w:rsid w:val="005559BF"/>
    <w:rsid w:val="00556470"/>
    <w:rsid w:val="00556AB1"/>
    <w:rsid w:val="00563F36"/>
    <w:rsid w:val="0056591B"/>
    <w:rsid w:val="0056652D"/>
    <w:rsid w:val="0056780C"/>
    <w:rsid w:val="00567DCC"/>
    <w:rsid w:val="0057398D"/>
    <w:rsid w:val="00576A03"/>
    <w:rsid w:val="00580F8D"/>
    <w:rsid w:val="00582D3C"/>
    <w:rsid w:val="00583214"/>
    <w:rsid w:val="0059251F"/>
    <w:rsid w:val="00595108"/>
    <w:rsid w:val="00596313"/>
    <w:rsid w:val="00596CE5"/>
    <w:rsid w:val="005A30C2"/>
    <w:rsid w:val="005A3482"/>
    <w:rsid w:val="005A3609"/>
    <w:rsid w:val="005A7049"/>
    <w:rsid w:val="005A73A3"/>
    <w:rsid w:val="005B3F98"/>
    <w:rsid w:val="005B65F8"/>
    <w:rsid w:val="005C0DCD"/>
    <w:rsid w:val="005C37E1"/>
    <w:rsid w:val="005C6FB0"/>
    <w:rsid w:val="005C7EC7"/>
    <w:rsid w:val="005D2BE0"/>
    <w:rsid w:val="005D3C5C"/>
    <w:rsid w:val="005D4B0C"/>
    <w:rsid w:val="005D5517"/>
    <w:rsid w:val="005D56A4"/>
    <w:rsid w:val="005E3D51"/>
    <w:rsid w:val="005E6DCD"/>
    <w:rsid w:val="005F1099"/>
    <w:rsid w:val="005F3BD4"/>
    <w:rsid w:val="005F47ED"/>
    <w:rsid w:val="00604B74"/>
    <w:rsid w:val="00607FA6"/>
    <w:rsid w:val="00610C6E"/>
    <w:rsid w:val="00611D1C"/>
    <w:rsid w:val="00613D39"/>
    <w:rsid w:val="006160C6"/>
    <w:rsid w:val="00621717"/>
    <w:rsid w:val="00625CE0"/>
    <w:rsid w:val="00625D6E"/>
    <w:rsid w:val="00625FF0"/>
    <w:rsid w:val="006309AC"/>
    <w:rsid w:val="006313C7"/>
    <w:rsid w:val="0063195A"/>
    <w:rsid w:val="006320AD"/>
    <w:rsid w:val="006353E2"/>
    <w:rsid w:val="0063662E"/>
    <w:rsid w:val="00636B4F"/>
    <w:rsid w:val="00641232"/>
    <w:rsid w:val="00642C9C"/>
    <w:rsid w:val="006452BF"/>
    <w:rsid w:val="00645C38"/>
    <w:rsid w:val="0064619C"/>
    <w:rsid w:val="0065670D"/>
    <w:rsid w:val="00661A1E"/>
    <w:rsid w:val="00664C21"/>
    <w:rsid w:val="0066605C"/>
    <w:rsid w:val="00667265"/>
    <w:rsid w:val="00671A22"/>
    <w:rsid w:val="00671CEF"/>
    <w:rsid w:val="006722A3"/>
    <w:rsid w:val="0067286B"/>
    <w:rsid w:val="00673296"/>
    <w:rsid w:val="0067494A"/>
    <w:rsid w:val="006757B0"/>
    <w:rsid w:val="00680968"/>
    <w:rsid w:val="006809AF"/>
    <w:rsid w:val="0068657A"/>
    <w:rsid w:val="0068759E"/>
    <w:rsid w:val="00690327"/>
    <w:rsid w:val="006A05D6"/>
    <w:rsid w:val="006A301D"/>
    <w:rsid w:val="006A6AE8"/>
    <w:rsid w:val="006B3064"/>
    <w:rsid w:val="006B5A82"/>
    <w:rsid w:val="006C05A2"/>
    <w:rsid w:val="006C508F"/>
    <w:rsid w:val="006D2427"/>
    <w:rsid w:val="006D5918"/>
    <w:rsid w:val="006E0824"/>
    <w:rsid w:val="006E5CBC"/>
    <w:rsid w:val="006E630B"/>
    <w:rsid w:val="006E6954"/>
    <w:rsid w:val="006F0822"/>
    <w:rsid w:val="006F5101"/>
    <w:rsid w:val="006F5951"/>
    <w:rsid w:val="006F71BE"/>
    <w:rsid w:val="0070305F"/>
    <w:rsid w:val="0070367D"/>
    <w:rsid w:val="00703F42"/>
    <w:rsid w:val="00706DCA"/>
    <w:rsid w:val="0070715A"/>
    <w:rsid w:val="007103E7"/>
    <w:rsid w:val="007106F1"/>
    <w:rsid w:val="00710D5F"/>
    <w:rsid w:val="00711E6F"/>
    <w:rsid w:val="00720177"/>
    <w:rsid w:val="00722186"/>
    <w:rsid w:val="0072477A"/>
    <w:rsid w:val="00743DD8"/>
    <w:rsid w:val="007453D9"/>
    <w:rsid w:val="00747321"/>
    <w:rsid w:val="00750CDE"/>
    <w:rsid w:val="007522DD"/>
    <w:rsid w:val="0075319F"/>
    <w:rsid w:val="007558A6"/>
    <w:rsid w:val="00755AAA"/>
    <w:rsid w:val="00756E74"/>
    <w:rsid w:val="007574A6"/>
    <w:rsid w:val="00760982"/>
    <w:rsid w:val="00763459"/>
    <w:rsid w:val="00766D16"/>
    <w:rsid w:val="007670F1"/>
    <w:rsid w:val="0077128F"/>
    <w:rsid w:val="00774E8E"/>
    <w:rsid w:val="00776219"/>
    <w:rsid w:val="00782D6C"/>
    <w:rsid w:val="00785AF7"/>
    <w:rsid w:val="00785BD1"/>
    <w:rsid w:val="00785FFF"/>
    <w:rsid w:val="007918BA"/>
    <w:rsid w:val="007A1E60"/>
    <w:rsid w:val="007A46B6"/>
    <w:rsid w:val="007A56F6"/>
    <w:rsid w:val="007B21AC"/>
    <w:rsid w:val="007B48D5"/>
    <w:rsid w:val="007B7B31"/>
    <w:rsid w:val="007B7E35"/>
    <w:rsid w:val="007C022C"/>
    <w:rsid w:val="007D3E75"/>
    <w:rsid w:val="007D41D3"/>
    <w:rsid w:val="007E1ADE"/>
    <w:rsid w:val="007E4FEF"/>
    <w:rsid w:val="007E5B78"/>
    <w:rsid w:val="007F1BA6"/>
    <w:rsid w:val="007F24AD"/>
    <w:rsid w:val="007F70AE"/>
    <w:rsid w:val="007F71B4"/>
    <w:rsid w:val="007F7EC7"/>
    <w:rsid w:val="008009E4"/>
    <w:rsid w:val="00800BF8"/>
    <w:rsid w:val="008025B3"/>
    <w:rsid w:val="008044DD"/>
    <w:rsid w:val="00811499"/>
    <w:rsid w:val="008115A2"/>
    <w:rsid w:val="008116E2"/>
    <w:rsid w:val="0081311F"/>
    <w:rsid w:val="0081368A"/>
    <w:rsid w:val="00815141"/>
    <w:rsid w:val="00817F73"/>
    <w:rsid w:val="00821F36"/>
    <w:rsid w:val="008222B5"/>
    <w:rsid w:val="00823F9A"/>
    <w:rsid w:val="00824CEF"/>
    <w:rsid w:val="008263AC"/>
    <w:rsid w:val="008311BB"/>
    <w:rsid w:val="00832280"/>
    <w:rsid w:val="0083602D"/>
    <w:rsid w:val="00837765"/>
    <w:rsid w:val="00842AEA"/>
    <w:rsid w:val="008436CB"/>
    <w:rsid w:val="008511F9"/>
    <w:rsid w:val="008515BB"/>
    <w:rsid w:val="00852896"/>
    <w:rsid w:val="00852D15"/>
    <w:rsid w:val="0085370A"/>
    <w:rsid w:val="00853918"/>
    <w:rsid w:val="00857899"/>
    <w:rsid w:val="008632A7"/>
    <w:rsid w:val="00872A46"/>
    <w:rsid w:val="0087563E"/>
    <w:rsid w:val="008767D5"/>
    <w:rsid w:val="00877CA3"/>
    <w:rsid w:val="00883F93"/>
    <w:rsid w:val="008917D2"/>
    <w:rsid w:val="00891B9D"/>
    <w:rsid w:val="00897482"/>
    <w:rsid w:val="008A5493"/>
    <w:rsid w:val="008B082A"/>
    <w:rsid w:val="008B1703"/>
    <w:rsid w:val="008B2A7B"/>
    <w:rsid w:val="008B302A"/>
    <w:rsid w:val="008C2570"/>
    <w:rsid w:val="008C6F2F"/>
    <w:rsid w:val="008D1F20"/>
    <w:rsid w:val="008D2046"/>
    <w:rsid w:val="008E2C32"/>
    <w:rsid w:val="008E4B1C"/>
    <w:rsid w:val="008F21D1"/>
    <w:rsid w:val="008F2972"/>
    <w:rsid w:val="008F4C9E"/>
    <w:rsid w:val="008F65B9"/>
    <w:rsid w:val="008F6E49"/>
    <w:rsid w:val="00901CD3"/>
    <w:rsid w:val="00904149"/>
    <w:rsid w:val="0090566E"/>
    <w:rsid w:val="009104E9"/>
    <w:rsid w:val="009145E7"/>
    <w:rsid w:val="00914B79"/>
    <w:rsid w:val="009165A2"/>
    <w:rsid w:val="009169A9"/>
    <w:rsid w:val="00920311"/>
    <w:rsid w:val="009264C7"/>
    <w:rsid w:val="009265BD"/>
    <w:rsid w:val="009276EF"/>
    <w:rsid w:val="00931643"/>
    <w:rsid w:val="00934C7A"/>
    <w:rsid w:val="0094561F"/>
    <w:rsid w:val="009463B4"/>
    <w:rsid w:val="0095113F"/>
    <w:rsid w:val="00953185"/>
    <w:rsid w:val="00954862"/>
    <w:rsid w:val="009578AB"/>
    <w:rsid w:val="0096272F"/>
    <w:rsid w:val="0096575A"/>
    <w:rsid w:val="009732D8"/>
    <w:rsid w:val="00986188"/>
    <w:rsid w:val="009862EC"/>
    <w:rsid w:val="009904A4"/>
    <w:rsid w:val="00993C40"/>
    <w:rsid w:val="00994918"/>
    <w:rsid w:val="009962BF"/>
    <w:rsid w:val="0099666D"/>
    <w:rsid w:val="009A29C7"/>
    <w:rsid w:val="009A31B7"/>
    <w:rsid w:val="009A6BE7"/>
    <w:rsid w:val="009B1FE6"/>
    <w:rsid w:val="009B42C0"/>
    <w:rsid w:val="009B56B2"/>
    <w:rsid w:val="009B5D28"/>
    <w:rsid w:val="009B765B"/>
    <w:rsid w:val="009C0C13"/>
    <w:rsid w:val="009C42F8"/>
    <w:rsid w:val="009D1C51"/>
    <w:rsid w:val="009D2BFF"/>
    <w:rsid w:val="009D3BEB"/>
    <w:rsid w:val="009D4BEA"/>
    <w:rsid w:val="009D559E"/>
    <w:rsid w:val="009D79A8"/>
    <w:rsid w:val="009E069D"/>
    <w:rsid w:val="009E0FF2"/>
    <w:rsid w:val="009E20B7"/>
    <w:rsid w:val="009E465A"/>
    <w:rsid w:val="009F2DCD"/>
    <w:rsid w:val="009F41D8"/>
    <w:rsid w:val="009F6000"/>
    <w:rsid w:val="009F62D9"/>
    <w:rsid w:val="009F675E"/>
    <w:rsid w:val="009F67B1"/>
    <w:rsid w:val="00A02B4F"/>
    <w:rsid w:val="00A04F48"/>
    <w:rsid w:val="00A05661"/>
    <w:rsid w:val="00A06F42"/>
    <w:rsid w:val="00A107DC"/>
    <w:rsid w:val="00A138D2"/>
    <w:rsid w:val="00A13FCE"/>
    <w:rsid w:val="00A1456C"/>
    <w:rsid w:val="00A202D4"/>
    <w:rsid w:val="00A20338"/>
    <w:rsid w:val="00A22C3D"/>
    <w:rsid w:val="00A25299"/>
    <w:rsid w:val="00A25C89"/>
    <w:rsid w:val="00A2625C"/>
    <w:rsid w:val="00A300A4"/>
    <w:rsid w:val="00A3053C"/>
    <w:rsid w:val="00A30B79"/>
    <w:rsid w:val="00A34B45"/>
    <w:rsid w:val="00A3637F"/>
    <w:rsid w:val="00A40B60"/>
    <w:rsid w:val="00A46C34"/>
    <w:rsid w:val="00A5100D"/>
    <w:rsid w:val="00A56280"/>
    <w:rsid w:val="00A62ADF"/>
    <w:rsid w:val="00A732A7"/>
    <w:rsid w:val="00A835CB"/>
    <w:rsid w:val="00A87A32"/>
    <w:rsid w:val="00A91418"/>
    <w:rsid w:val="00A92F7A"/>
    <w:rsid w:val="00A9690E"/>
    <w:rsid w:val="00A96F62"/>
    <w:rsid w:val="00AA13F6"/>
    <w:rsid w:val="00AA415E"/>
    <w:rsid w:val="00AA4BC1"/>
    <w:rsid w:val="00AB1912"/>
    <w:rsid w:val="00AB271E"/>
    <w:rsid w:val="00AB2D2A"/>
    <w:rsid w:val="00AB7C1D"/>
    <w:rsid w:val="00AC07A2"/>
    <w:rsid w:val="00AC3473"/>
    <w:rsid w:val="00AC59A4"/>
    <w:rsid w:val="00AC5C68"/>
    <w:rsid w:val="00AC6F99"/>
    <w:rsid w:val="00AD0568"/>
    <w:rsid w:val="00AD071C"/>
    <w:rsid w:val="00AD3609"/>
    <w:rsid w:val="00AD6D9F"/>
    <w:rsid w:val="00AD7366"/>
    <w:rsid w:val="00AE048E"/>
    <w:rsid w:val="00AE5952"/>
    <w:rsid w:val="00AE7498"/>
    <w:rsid w:val="00AF0AA2"/>
    <w:rsid w:val="00AF1A77"/>
    <w:rsid w:val="00AF2523"/>
    <w:rsid w:val="00AF42CD"/>
    <w:rsid w:val="00AF4ADF"/>
    <w:rsid w:val="00B00C22"/>
    <w:rsid w:val="00B03C83"/>
    <w:rsid w:val="00B03E8B"/>
    <w:rsid w:val="00B049D2"/>
    <w:rsid w:val="00B10C31"/>
    <w:rsid w:val="00B141BC"/>
    <w:rsid w:val="00B212E7"/>
    <w:rsid w:val="00B341FB"/>
    <w:rsid w:val="00B40529"/>
    <w:rsid w:val="00B43B86"/>
    <w:rsid w:val="00B461B9"/>
    <w:rsid w:val="00B47750"/>
    <w:rsid w:val="00B50563"/>
    <w:rsid w:val="00B57168"/>
    <w:rsid w:val="00B647BA"/>
    <w:rsid w:val="00B742F7"/>
    <w:rsid w:val="00B75EEB"/>
    <w:rsid w:val="00B76380"/>
    <w:rsid w:val="00B801FD"/>
    <w:rsid w:val="00B81614"/>
    <w:rsid w:val="00B82F3A"/>
    <w:rsid w:val="00B83673"/>
    <w:rsid w:val="00B84BFD"/>
    <w:rsid w:val="00B861BD"/>
    <w:rsid w:val="00B864FD"/>
    <w:rsid w:val="00B90707"/>
    <w:rsid w:val="00B910BE"/>
    <w:rsid w:val="00B911F0"/>
    <w:rsid w:val="00B92509"/>
    <w:rsid w:val="00B936AA"/>
    <w:rsid w:val="00B93D3D"/>
    <w:rsid w:val="00B94D18"/>
    <w:rsid w:val="00B95A7C"/>
    <w:rsid w:val="00BA028C"/>
    <w:rsid w:val="00BA517D"/>
    <w:rsid w:val="00BB1974"/>
    <w:rsid w:val="00BB2A5F"/>
    <w:rsid w:val="00BB2BFF"/>
    <w:rsid w:val="00BB4B83"/>
    <w:rsid w:val="00BC401C"/>
    <w:rsid w:val="00BC4C03"/>
    <w:rsid w:val="00BC5AF3"/>
    <w:rsid w:val="00BC7A39"/>
    <w:rsid w:val="00BD09B3"/>
    <w:rsid w:val="00BD0A33"/>
    <w:rsid w:val="00BE0983"/>
    <w:rsid w:val="00BE32D1"/>
    <w:rsid w:val="00BE7C8C"/>
    <w:rsid w:val="00BF3CDD"/>
    <w:rsid w:val="00BF76A6"/>
    <w:rsid w:val="00C0215F"/>
    <w:rsid w:val="00C025F5"/>
    <w:rsid w:val="00C05FF2"/>
    <w:rsid w:val="00C114EF"/>
    <w:rsid w:val="00C13D11"/>
    <w:rsid w:val="00C16315"/>
    <w:rsid w:val="00C20A5A"/>
    <w:rsid w:val="00C22744"/>
    <w:rsid w:val="00C23F0F"/>
    <w:rsid w:val="00C25A96"/>
    <w:rsid w:val="00C26EDA"/>
    <w:rsid w:val="00C2723E"/>
    <w:rsid w:val="00C3272F"/>
    <w:rsid w:val="00C33190"/>
    <w:rsid w:val="00C33648"/>
    <w:rsid w:val="00C34D67"/>
    <w:rsid w:val="00C37F0D"/>
    <w:rsid w:val="00C409F5"/>
    <w:rsid w:val="00C41658"/>
    <w:rsid w:val="00C44983"/>
    <w:rsid w:val="00C44BE8"/>
    <w:rsid w:val="00C45869"/>
    <w:rsid w:val="00C47B83"/>
    <w:rsid w:val="00C519F6"/>
    <w:rsid w:val="00C56CC6"/>
    <w:rsid w:val="00C57EC8"/>
    <w:rsid w:val="00C60542"/>
    <w:rsid w:val="00C6232D"/>
    <w:rsid w:val="00C711AE"/>
    <w:rsid w:val="00C830C1"/>
    <w:rsid w:val="00C83A46"/>
    <w:rsid w:val="00C901C9"/>
    <w:rsid w:val="00C9145C"/>
    <w:rsid w:val="00C939B7"/>
    <w:rsid w:val="00C94054"/>
    <w:rsid w:val="00CA0B63"/>
    <w:rsid w:val="00CA3D5B"/>
    <w:rsid w:val="00CB07EF"/>
    <w:rsid w:val="00CB1CF0"/>
    <w:rsid w:val="00CB1E18"/>
    <w:rsid w:val="00CB7439"/>
    <w:rsid w:val="00CC2FAB"/>
    <w:rsid w:val="00CC3EE0"/>
    <w:rsid w:val="00CC5932"/>
    <w:rsid w:val="00CD1360"/>
    <w:rsid w:val="00CD20F6"/>
    <w:rsid w:val="00CD52EE"/>
    <w:rsid w:val="00CD7ABE"/>
    <w:rsid w:val="00CE035D"/>
    <w:rsid w:val="00CE34B0"/>
    <w:rsid w:val="00CE3DDA"/>
    <w:rsid w:val="00CF0B56"/>
    <w:rsid w:val="00D02BE0"/>
    <w:rsid w:val="00D030EC"/>
    <w:rsid w:val="00D16000"/>
    <w:rsid w:val="00D209CF"/>
    <w:rsid w:val="00D21A5F"/>
    <w:rsid w:val="00D23316"/>
    <w:rsid w:val="00D23575"/>
    <w:rsid w:val="00D257BF"/>
    <w:rsid w:val="00D26FD2"/>
    <w:rsid w:val="00D27A7D"/>
    <w:rsid w:val="00D350A8"/>
    <w:rsid w:val="00D40B23"/>
    <w:rsid w:val="00D4344A"/>
    <w:rsid w:val="00D4480E"/>
    <w:rsid w:val="00D46CA2"/>
    <w:rsid w:val="00D47229"/>
    <w:rsid w:val="00D524DF"/>
    <w:rsid w:val="00D52DB8"/>
    <w:rsid w:val="00D54C2D"/>
    <w:rsid w:val="00D55580"/>
    <w:rsid w:val="00D562BF"/>
    <w:rsid w:val="00D60392"/>
    <w:rsid w:val="00D60972"/>
    <w:rsid w:val="00D62CDA"/>
    <w:rsid w:val="00D7390F"/>
    <w:rsid w:val="00D762E7"/>
    <w:rsid w:val="00D85EE5"/>
    <w:rsid w:val="00DA0B51"/>
    <w:rsid w:val="00DA125C"/>
    <w:rsid w:val="00DA1FA9"/>
    <w:rsid w:val="00DB0F98"/>
    <w:rsid w:val="00DB3F42"/>
    <w:rsid w:val="00DB63BA"/>
    <w:rsid w:val="00DC0373"/>
    <w:rsid w:val="00DC43B3"/>
    <w:rsid w:val="00DC44CA"/>
    <w:rsid w:val="00DC453F"/>
    <w:rsid w:val="00DC7F53"/>
    <w:rsid w:val="00DD0A04"/>
    <w:rsid w:val="00DD46D0"/>
    <w:rsid w:val="00DE2911"/>
    <w:rsid w:val="00DE5598"/>
    <w:rsid w:val="00DE6097"/>
    <w:rsid w:val="00DE6320"/>
    <w:rsid w:val="00DE73BE"/>
    <w:rsid w:val="00DF0010"/>
    <w:rsid w:val="00DF132D"/>
    <w:rsid w:val="00DF2A8A"/>
    <w:rsid w:val="00DF674B"/>
    <w:rsid w:val="00DF7104"/>
    <w:rsid w:val="00DF7EDF"/>
    <w:rsid w:val="00DF7FEC"/>
    <w:rsid w:val="00E0189D"/>
    <w:rsid w:val="00E01E80"/>
    <w:rsid w:val="00E027BF"/>
    <w:rsid w:val="00E0395F"/>
    <w:rsid w:val="00E06E31"/>
    <w:rsid w:val="00E074FC"/>
    <w:rsid w:val="00E07E78"/>
    <w:rsid w:val="00E119FC"/>
    <w:rsid w:val="00E11BBC"/>
    <w:rsid w:val="00E11D91"/>
    <w:rsid w:val="00E13605"/>
    <w:rsid w:val="00E136E4"/>
    <w:rsid w:val="00E1389F"/>
    <w:rsid w:val="00E16696"/>
    <w:rsid w:val="00E16D42"/>
    <w:rsid w:val="00E217AF"/>
    <w:rsid w:val="00E251A6"/>
    <w:rsid w:val="00E260B0"/>
    <w:rsid w:val="00E32CE1"/>
    <w:rsid w:val="00E3304F"/>
    <w:rsid w:val="00E33AAB"/>
    <w:rsid w:val="00E353AE"/>
    <w:rsid w:val="00E40715"/>
    <w:rsid w:val="00E41848"/>
    <w:rsid w:val="00E44FFB"/>
    <w:rsid w:val="00E46C9B"/>
    <w:rsid w:val="00E47AC1"/>
    <w:rsid w:val="00E47B0C"/>
    <w:rsid w:val="00E50010"/>
    <w:rsid w:val="00E54D11"/>
    <w:rsid w:val="00E56E14"/>
    <w:rsid w:val="00E61575"/>
    <w:rsid w:val="00E63A52"/>
    <w:rsid w:val="00E65C55"/>
    <w:rsid w:val="00E6644D"/>
    <w:rsid w:val="00E66C3C"/>
    <w:rsid w:val="00E71C2C"/>
    <w:rsid w:val="00E7255D"/>
    <w:rsid w:val="00E72A23"/>
    <w:rsid w:val="00E73A0D"/>
    <w:rsid w:val="00E76C7D"/>
    <w:rsid w:val="00E92F71"/>
    <w:rsid w:val="00E947CA"/>
    <w:rsid w:val="00E95CE4"/>
    <w:rsid w:val="00E97D06"/>
    <w:rsid w:val="00EA32E0"/>
    <w:rsid w:val="00EA4BD2"/>
    <w:rsid w:val="00EB315B"/>
    <w:rsid w:val="00EB49CD"/>
    <w:rsid w:val="00EC3684"/>
    <w:rsid w:val="00EC3F88"/>
    <w:rsid w:val="00EC46D9"/>
    <w:rsid w:val="00ED1F97"/>
    <w:rsid w:val="00EE1BC7"/>
    <w:rsid w:val="00EE3AD0"/>
    <w:rsid w:val="00EE6855"/>
    <w:rsid w:val="00EE6F5A"/>
    <w:rsid w:val="00EE79CD"/>
    <w:rsid w:val="00EE7D3D"/>
    <w:rsid w:val="00EF0FBD"/>
    <w:rsid w:val="00EF1AAB"/>
    <w:rsid w:val="00EF30EE"/>
    <w:rsid w:val="00EF5A1C"/>
    <w:rsid w:val="00EF5F99"/>
    <w:rsid w:val="00EF6FC0"/>
    <w:rsid w:val="00EF702C"/>
    <w:rsid w:val="00F00C28"/>
    <w:rsid w:val="00F03571"/>
    <w:rsid w:val="00F05FD5"/>
    <w:rsid w:val="00F06733"/>
    <w:rsid w:val="00F10CA7"/>
    <w:rsid w:val="00F10CAC"/>
    <w:rsid w:val="00F1133E"/>
    <w:rsid w:val="00F11A15"/>
    <w:rsid w:val="00F141EF"/>
    <w:rsid w:val="00F1773B"/>
    <w:rsid w:val="00F20DD0"/>
    <w:rsid w:val="00F2315A"/>
    <w:rsid w:val="00F238BE"/>
    <w:rsid w:val="00F2463D"/>
    <w:rsid w:val="00F24B41"/>
    <w:rsid w:val="00F25507"/>
    <w:rsid w:val="00F31BC2"/>
    <w:rsid w:val="00F339B2"/>
    <w:rsid w:val="00F36E69"/>
    <w:rsid w:val="00F41D74"/>
    <w:rsid w:val="00F4276C"/>
    <w:rsid w:val="00F42D69"/>
    <w:rsid w:val="00F4322A"/>
    <w:rsid w:val="00F474C9"/>
    <w:rsid w:val="00F50319"/>
    <w:rsid w:val="00F50E5E"/>
    <w:rsid w:val="00F5294E"/>
    <w:rsid w:val="00F53588"/>
    <w:rsid w:val="00F56830"/>
    <w:rsid w:val="00F56A78"/>
    <w:rsid w:val="00F60B1F"/>
    <w:rsid w:val="00F7310C"/>
    <w:rsid w:val="00F77819"/>
    <w:rsid w:val="00F77B93"/>
    <w:rsid w:val="00F80771"/>
    <w:rsid w:val="00F81C86"/>
    <w:rsid w:val="00F81CEE"/>
    <w:rsid w:val="00F82FBB"/>
    <w:rsid w:val="00F8657D"/>
    <w:rsid w:val="00F909F2"/>
    <w:rsid w:val="00F92FFB"/>
    <w:rsid w:val="00F9625D"/>
    <w:rsid w:val="00FA13A8"/>
    <w:rsid w:val="00FA3373"/>
    <w:rsid w:val="00FA4434"/>
    <w:rsid w:val="00FA48DF"/>
    <w:rsid w:val="00FA587D"/>
    <w:rsid w:val="00FA5E41"/>
    <w:rsid w:val="00FA73FE"/>
    <w:rsid w:val="00FB2C9A"/>
    <w:rsid w:val="00FB4914"/>
    <w:rsid w:val="00FB5604"/>
    <w:rsid w:val="00FB59C4"/>
    <w:rsid w:val="00FB5D4C"/>
    <w:rsid w:val="00FB79DE"/>
    <w:rsid w:val="00FB7FE8"/>
    <w:rsid w:val="00FC16A2"/>
    <w:rsid w:val="00FC2C5D"/>
    <w:rsid w:val="00FC7B9D"/>
    <w:rsid w:val="00FD1D0F"/>
    <w:rsid w:val="00FD4521"/>
    <w:rsid w:val="00FD45C6"/>
    <w:rsid w:val="00FD4850"/>
    <w:rsid w:val="00FD6C8C"/>
    <w:rsid w:val="00FD71E0"/>
    <w:rsid w:val="00FE0276"/>
    <w:rsid w:val="00FE13A2"/>
    <w:rsid w:val="00FF0172"/>
    <w:rsid w:val="00FF16A6"/>
    <w:rsid w:val="00FF1B33"/>
    <w:rsid w:val="00FF236F"/>
    <w:rsid w:val="00FF48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14:docId w14:val="22FAD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FA3373"/>
    <w:pPr>
      <w:jc w:val="both"/>
    </w:pPr>
    <w:rPr>
      <w:rFonts w:ascii="Arial" w:hAnsi="Arial"/>
    </w:rPr>
  </w:style>
  <w:style w:type="paragraph" w:styleId="Heading1">
    <w:name w:val="heading 1"/>
    <w:basedOn w:val="Normal"/>
    <w:next w:val="Normal"/>
    <w:link w:val="Heading1Char"/>
    <w:qFormat/>
    <w:rsid w:val="000775AF"/>
    <w:pPr>
      <w:pageBreakBefore/>
      <w:numPr>
        <w:numId w:val="1"/>
      </w:numPr>
      <w:pBdr>
        <w:bottom w:val="single" w:sz="24" w:space="1" w:color="808080"/>
      </w:pBdr>
      <w:spacing w:after="240"/>
      <w:ind w:left="0"/>
      <w:outlineLvl w:val="0"/>
    </w:pPr>
    <w:rPr>
      <w:b/>
      <w:smallCaps/>
      <w:noProof/>
      <w:sz w:val="28"/>
    </w:rPr>
  </w:style>
  <w:style w:type="paragraph" w:styleId="Heading2">
    <w:name w:val="heading 2"/>
    <w:basedOn w:val="Normal"/>
    <w:next w:val="Normal"/>
    <w:link w:val="Heading2Char"/>
    <w:qFormat/>
    <w:rsid w:val="009D79A8"/>
    <w:pPr>
      <w:keepNext/>
      <w:numPr>
        <w:ilvl w:val="1"/>
        <w:numId w:val="1"/>
      </w:numPr>
      <w:spacing w:before="360" w:after="40"/>
      <w:ind w:left="0"/>
      <w:outlineLvl w:val="1"/>
    </w:pPr>
    <w:rPr>
      <w:b/>
      <w:noProof/>
    </w:rPr>
  </w:style>
  <w:style w:type="paragraph" w:styleId="Heading3">
    <w:name w:val="heading 3"/>
    <w:basedOn w:val="Normal"/>
    <w:next w:val="Normal"/>
    <w:link w:val="Heading3Char"/>
    <w:qFormat/>
    <w:rsid w:val="009D79A8"/>
    <w:pPr>
      <w:keepNext/>
      <w:numPr>
        <w:ilvl w:val="2"/>
        <w:numId w:val="1"/>
      </w:numPr>
      <w:spacing w:before="120"/>
      <w:ind w:left="0"/>
      <w:outlineLvl w:val="2"/>
    </w:pPr>
    <w:rPr>
      <w:b/>
    </w:rPr>
  </w:style>
  <w:style w:type="paragraph" w:styleId="Heading4">
    <w:name w:val="heading 4"/>
    <w:basedOn w:val="Normal"/>
    <w:next w:val="Normal"/>
    <w:link w:val="Heading4Char"/>
    <w:qFormat/>
    <w:rsid w:val="009D79A8"/>
    <w:pPr>
      <w:keepNext/>
      <w:numPr>
        <w:ilvl w:val="3"/>
        <w:numId w:val="1"/>
      </w:numPr>
      <w:spacing w:before="120"/>
      <w:ind w:left="0"/>
      <w:outlineLvl w:val="3"/>
    </w:pPr>
    <w:rPr>
      <w:b/>
      <w:noProof/>
    </w:rPr>
  </w:style>
  <w:style w:type="paragraph" w:styleId="Heading5">
    <w:name w:val="heading 5"/>
    <w:basedOn w:val="Normal"/>
    <w:next w:val="Normal"/>
    <w:link w:val="Heading5Char"/>
    <w:qFormat/>
    <w:rsid w:val="00C6624A"/>
    <w:pPr>
      <w:keepNext/>
      <w:numPr>
        <w:ilvl w:val="4"/>
        <w:numId w:val="1"/>
      </w:numPr>
      <w:spacing w:before="20"/>
      <w:outlineLvl w:val="4"/>
    </w:pPr>
    <w:rPr>
      <w:smallCaps/>
      <w:noProof/>
    </w:rPr>
  </w:style>
  <w:style w:type="paragraph" w:styleId="Heading6">
    <w:name w:val="heading 6"/>
    <w:basedOn w:val="Normal"/>
    <w:next w:val="Normal"/>
    <w:link w:val="Heading6Char"/>
    <w:qFormat/>
    <w:rsid w:val="00C6624A"/>
    <w:pPr>
      <w:numPr>
        <w:ilvl w:val="5"/>
        <w:numId w:val="1"/>
      </w:numPr>
      <w:spacing w:before="120" w:after="60"/>
      <w:outlineLvl w:val="5"/>
    </w:pPr>
    <w:rPr>
      <w:i/>
    </w:rPr>
  </w:style>
  <w:style w:type="paragraph" w:styleId="Heading7">
    <w:name w:val="heading 7"/>
    <w:basedOn w:val="Normal"/>
    <w:next w:val="Normal"/>
    <w:link w:val="Heading7Char"/>
    <w:qFormat/>
    <w:rsid w:val="00C6624A"/>
    <w:pPr>
      <w:spacing w:before="240" w:after="60"/>
      <w:outlineLvl w:val="6"/>
    </w:pPr>
  </w:style>
  <w:style w:type="paragraph" w:styleId="Heading8">
    <w:name w:val="heading 8"/>
    <w:basedOn w:val="Normal"/>
    <w:next w:val="Normal"/>
    <w:link w:val="Heading8Char"/>
    <w:qFormat/>
    <w:rsid w:val="00C6624A"/>
    <w:pPr>
      <w:numPr>
        <w:ilvl w:val="7"/>
        <w:numId w:val="1"/>
      </w:numPr>
      <w:spacing w:before="240" w:after="60"/>
      <w:outlineLvl w:val="7"/>
    </w:pPr>
    <w:rPr>
      <w:i/>
    </w:rPr>
  </w:style>
  <w:style w:type="paragraph" w:styleId="Heading9">
    <w:name w:val="heading 9"/>
    <w:basedOn w:val="Normal"/>
    <w:next w:val="Normal"/>
    <w:link w:val="Heading9Char"/>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79A8"/>
    <w:rPr>
      <w:rFonts w:ascii="Arial" w:hAnsi="Arial"/>
      <w:b/>
      <w:noProof/>
    </w:rPr>
  </w:style>
  <w:style w:type="character" w:customStyle="1" w:styleId="Heading3Char">
    <w:name w:val="Heading 3 Char"/>
    <w:link w:val="Heading3"/>
    <w:rsid w:val="009D79A8"/>
    <w:rPr>
      <w:rFonts w:ascii="Arial" w:hAnsi="Arial"/>
      <w:b/>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link w:val="HeaderChar"/>
    <w:rsid w:val="00101001"/>
    <w:pPr>
      <w:tabs>
        <w:tab w:val="center" w:pos="4320"/>
        <w:tab w:val="right" w:pos="8640"/>
      </w:tabs>
    </w:pPr>
  </w:style>
  <w:style w:type="paragraph" w:styleId="Footer">
    <w:name w:val="footer"/>
    <w:basedOn w:val="Normal"/>
    <w:link w:val="FooterChar"/>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link w:val="FootnoteTextChar"/>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link w:val="BodyTextChar"/>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link w:val="BodyTextIndentChar"/>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link w:val="DocumentMapChar"/>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link w:val="BodyTextIndent2Char"/>
    <w:rsid w:val="00101001"/>
    <w:pPr>
      <w:ind w:left="360"/>
    </w:pPr>
  </w:style>
  <w:style w:type="paragraph" w:styleId="Title">
    <w:name w:val="Title"/>
    <w:basedOn w:val="Normal"/>
    <w:link w:val="TitleChar"/>
    <w:qFormat/>
    <w:rsid w:val="00101001"/>
    <w:pPr>
      <w:jc w:val="center"/>
    </w:pPr>
    <w:rPr>
      <w:b/>
      <w:bCs/>
      <w:sz w:val="18"/>
      <w:u w:val="single"/>
    </w:rPr>
  </w:style>
  <w:style w:type="paragraph" w:styleId="BodyText2">
    <w:name w:val="Body Text 2"/>
    <w:basedOn w:val="Normal"/>
    <w:link w:val="BodyText2Char"/>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link w:val="BodyText3Char"/>
    <w:rsid w:val="00101001"/>
    <w:pPr>
      <w:keepNext/>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link w:val="CommentTextChar"/>
    <w:semiHidden/>
    <w:rsid w:val="00856E07"/>
    <w:rPr>
      <w:szCs w:val="20"/>
    </w:rPr>
  </w:style>
  <w:style w:type="paragraph" w:styleId="CommentSubject">
    <w:name w:val="annotation subject"/>
    <w:basedOn w:val="CommentText"/>
    <w:next w:val="CommentText"/>
    <w:link w:val="CommentSubjectChar"/>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800BF8"/>
    <w:pPr>
      <w:spacing w:before="2" w:after="2"/>
      <w:ind w:left="720"/>
    </w:pPr>
    <w:rPr>
      <w:rFonts w:asciiTheme="minorHAnsi" w:hAnsiTheme="minorHAnsi"/>
    </w:r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 w:type="character" w:customStyle="1" w:styleId="Heading1Char">
    <w:name w:val="Heading 1 Char"/>
    <w:basedOn w:val="DefaultParagraphFont"/>
    <w:link w:val="Heading1"/>
    <w:rsid w:val="000775AF"/>
    <w:rPr>
      <w:rFonts w:ascii="Arial" w:hAnsi="Arial"/>
      <w:b/>
      <w:smallCaps/>
      <w:noProof/>
      <w:sz w:val="28"/>
    </w:rPr>
  </w:style>
  <w:style w:type="character" w:customStyle="1" w:styleId="Heading4Char">
    <w:name w:val="Heading 4 Char"/>
    <w:basedOn w:val="DefaultParagraphFont"/>
    <w:link w:val="Heading4"/>
    <w:rsid w:val="009D79A8"/>
    <w:rPr>
      <w:rFonts w:ascii="Arial" w:hAnsi="Arial"/>
      <w:b/>
      <w:noProof/>
    </w:rPr>
  </w:style>
  <w:style w:type="character" w:customStyle="1" w:styleId="Heading5Char">
    <w:name w:val="Heading 5 Char"/>
    <w:basedOn w:val="DefaultParagraphFont"/>
    <w:link w:val="Heading5"/>
    <w:rsid w:val="00007B64"/>
    <w:rPr>
      <w:rFonts w:ascii="Arial" w:hAnsi="Arial"/>
      <w:smallCaps/>
      <w:noProof/>
    </w:rPr>
  </w:style>
  <w:style w:type="character" w:customStyle="1" w:styleId="Heading6Char">
    <w:name w:val="Heading 6 Char"/>
    <w:basedOn w:val="DefaultParagraphFont"/>
    <w:link w:val="Heading6"/>
    <w:rsid w:val="00007B64"/>
    <w:rPr>
      <w:rFonts w:ascii="Arial" w:hAnsi="Arial"/>
      <w:i/>
    </w:rPr>
  </w:style>
  <w:style w:type="character" w:customStyle="1" w:styleId="Heading7Char">
    <w:name w:val="Heading 7 Char"/>
    <w:basedOn w:val="DefaultParagraphFont"/>
    <w:link w:val="Heading7"/>
    <w:rsid w:val="00007B64"/>
    <w:rPr>
      <w:rFonts w:ascii="Arial" w:hAnsi="Arial"/>
    </w:rPr>
  </w:style>
  <w:style w:type="character" w:customStyle="1" w:styleId="Heading8Char">
    <w:name w:val="Heading 8 Char"/>
    <w:basedOn w:val="DefaultParagraphFont"/>
    <w:link w:val="Heading8"/>
    <w:rsid w:val="00007B64"/>
    <w:rPr>
      <w:rFonts w:ascii="Arial" w:hAnsi="Arial"/>
      <w:i/>
    </w:rPr>
  </w:style>
  <w:style w:type="character" w:customStyle="1" w:styleId="Heading9Char">
    <w:name w:val="Heading 9 Char"/>
    <w:basedOn w:val="DefaultParagraphFont"/>
    <w:link w:val="Heading9"/>
    <w:rsid w:val="00007B64"/>
    <w:rPr>
      <w:rFonts w:ascii="Arial" w:hAnsi="Arial"/>
      <w:b/>
      <w:i/>
      <w:sz w:val="18"/>
    </w:rPr>
  </w:style>
  <w:style w:type="character" w:customStyle="1" w:styleId="HeaderChar">
    <w:name w:val="Header Char"/>
    <w:basedOn w:val="DefaultParagraphFont"/>
    <w:link w:val="Header"/>
    <w:rsid w:val="00007B64"/>
    <w:rPr>
      <w:rFonts w:ascii="Arial" w:hAnsi="Arial"/>
    </w:rPr>
  </w:style>
  <w:style w:type="character" w:customStyle="1" w:styleId="FooterChar">
    <w:name w:val="Footer Char"/>
    <w:basedOn w:val="DefaultParagraphFont"/>
    <w:link w:val="Footer"/>
    <w:rsid w:val="00007B64"/>
    <w:rPr>
      <w:rFonts w:ascii="Arial" w:hAnsi="Arial"/>
    </w:rPr>
  </w:style>
  <w:style w:type="character" w:customStyle="1" w:styleId="FootnoteTextChar">
    <w:name w:val="Footnote Text Char"/>
    <w:basedOn w:val="DefaultParagraphFont"/>
    <w:link w:val="FootnoteText"/>
    <w:semiHidden/>
    <w:rsid w:val="00007B64"/>
    <w:rPr>
      <w:rFonts w:ascii="Arial" w:hAnsi="Arial"/>
      <w:sz w:val="18"/>
    </w:rPr>
  </w:style>
  <w:style w:type="character" w:customStyle="1" w:styleId="BodyTextChar">
    <w:name w:val="Body Text Char"/>
    <w:basedOn w:val="DefaultParagraphFont"/>
    <w:link w:val="BodyText"/>
    <w:rsid w:val="00007B64"/>
    <w:rPr>
      <w:rFonts w:ascii="Arial" w:hAnsi="Arial"/>
    </w:rPr>
  </w:style>
  <w:style w:type="character" w:customStyle="1" w:styleId="BodyTextIndentChar">
    <w:name w:val="Body Text Indent Char"/>
    <w:basedOn w:val="DefaultParagraphFont"/>
    <w:link w:val="BodyTextIndent"/>
    <w:rsid w:val="00007B64"/>
    <w:rPr>
      <w:rFonts w:ascii="Arial" w:hAnsi="Arial"/>
      <w:szCs w:val="20"/>
    </w:rPr>
  </w:style>
  <w:style w:type="character" w:customStyle="1" w:styleId="DocumentMapChar">
    <w:name w:val="Document Map Char"/>
    <w:basedOn w:val="DefaultParagraphFont"/>
    <w:link w:val="DocumentMap"/>
    <w:semiHidden/>
    <w:rsid w:val="00007B64"/>
    <w:rPr>
      <w:rFonts w:ascii="Tahoma" w:hAnsi="Tahoma" w:cs="Tahoma"/>
      <w:shd w:val="clear" w:color="auto" w:fill="000080"/>
    </w:rPr>
  </w:style>
  <w:style w:type="character" w:customStyle="1" w:styleId="BodyTextIndent2Char">
    <w:name w:val="Body Text Indent 2 Char"/>
    <w:basedOn w:val="DefaultParagraphFont"/>
    <w:link w:val="BodyTextIndent2"/>
    <w:rsid w:val="00007B64"/>
    <w:rPr>
      <w:rFonts w:ascii="Arial" w:hAnsi="Arial"/>
    </w:rPr>
  </w:style>
  <w:style w:type="character" w:customStyle="1" w:styleId="TitleChar">
    <w:name w:val="Title Char"/>
    <w:basedOn w:val="DefaultParagraphFont"/>
    <w:link w:val="Title"/>
    <w:rsid w:val="00007B64"/>
    <w:rPr>
      <w:rFonts w:ascii="Arial" w:hAnsi="Arial"/>
      <w:b/>
      <w:bCs/>
      <w:sz w:val="18"/>
      <w:u w:val="single"/>
    </w:rPr>
  </w:style>
  <w:style w:type="character" w:customStyle="1" w:styleId="BodyText2Char">
    <w:name w:val="Body Text 2 Char"/>
    <w:basedOn w:val="DefaultParagraphFont"/>
    <w:link w:val="BodyText2"/>
    <w:rsid w:val="00007B64"/>
    <w:rPr>
      <w:rFonts w:ascii="Arial" w:hAnsi="Arial"/>
      <w:color w:val="FF0000"/>
    </w:rPr>
  </w:style>
  <w:style w:type="character" w:customStyle="1" w:styleId="BodyText3Char">
    <w:name w:val="Body Text 3 Char"/>
    <w:basedOn w:val="DefaultParagraphFont"/>
    <w:link w:val="BodyText3"/>
    <w:rsid w:val="00007B64"/>
    <w:rPr>
      <w:rFonts w:ascii="Arial" w:hAnsi="Arial"/>
    </w:rPr>
  </w:style>
  <w:style w:type="character" w:customStyle="1" w:styleId="BalloonTextChar">
    <w:name w:val="Balloon Text Char"/>
    <w:basedOn w:val="DefaultParagraphFont"/>
    <w:link w:val="BalloonText"/>
    <w:semiHidden/>
    <w:rsid w:val="00007B64"/>
    <w:rPr>
      <w:rFonts w:ascii="Tahoma" w:hAnsi="Tahoma" w:cs="Tahoma"/>
      <w:sz w:val="16"/>
      <w:szCs w:val="16"/>
    </w:rPr>
  </w:style>
  <w:style w:type="character" w:customStyle="1" w:styleId="CommentTextChar">
    <w:name w:val="Comment Text Char"/>
    <w:basedOn w:val="DefaultParagraphFont"/>
    <w:link w:val="CommentText"/>
    <w:semiHidden/>
    <w:rsid w:val="00007B64"/>
    <w:rPr>
      <w:rFonts w:ascii="Arial" w:hAnsi="Arial"/>
      <w:szCs w:val="20"/>
    </w:rPr>
  </w:style>
  <w:style w:type="character" w:customStyle="1" w:styleId="CommentSubjectChar">
    <w:name w:val="Comment Subject Char"/>
    <w:basedOn w:val="CommentTextChar"/>
    <w:link w:val="CommentSubject"/>
    <w:semiHidden/>
    <w:rsid w:val="00007B64"/>
    <w:rPr>
      <w:rFonts w:ascii="Arial" w:hAnsi="Arial"/>
      <w:b/>
      <w:bCs/>
      <w:szCs w:val="20"/>
    </w:rPr>
  </w:style>
  <w:style w:type="paragraph" w:customStyle="1" w:styleId="TextBody">
    <w:name w:val="Text Body"/>
    <w:basedOn w:val="Normal"/>
    <w:rsid w:val="00877CA3"/>
    <w:pPr>
      <w:suppressAutoHyphens/>
      <w:spacing w:before="60" w:after="60" w:line="276" w:lineRule="auto"/>
    </w:pPr>
    <w:rPr>
      <w:rFonts w:ascii="Times New Roman" w:hAnsi="Times New Roman"/>
      <w:lang w:eastAsia="zh-CN"/>
    </w:rPr>
  </w:style>
  <w:style w:type="paragraph" w:styleId="List">
    <w:name w:val="List"/>
    <w:basedOn w:val="Normal"/>
    <w:rsid w:val="00D524DF"/>
    <w:pPr>
      <w:numPr>
        <w:numId w:val="40"/>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FA3373"/>
    <w:pPr>
      <w:jc w:val="both"/>
    </w:pPr>
    <w:rPr>
      <w:rFonts w:ascii="Arial" w:hAnsi="Arial"/>
    </w:rPr>
  </w:style>
  <w:style w:type="paragraph" w:styleId="Heading1">
    <w:name w:val="heading 1"/>
    <w:basedOn w:val="Normal"/>
    <w:next w:val="Normal"/>
    <w:link w:val="Heading1Char"/>
    <w:qFormat/>
    <w:rsid w:val="000775AF"/>
    <w:pPr>
      <w:pageBreakBefore/>
      <w:numPr>
        <w:numId w:val="1"/>
      </w:numPr>
      <w:pBdr>
        <w:bottom w:val="single" w:sz="24" w:space="1" w:color="808080"/>
      </w:pBdr>
      <w:spacing w:after="240"/>
      <w:ind w:left="0"/>
      <w:outlineLvl w:val="0"/>
    </w:pPr>
    <w:rPr>
      <w:b/>
      <w:smallCaps/>
      <w:noProof/>
      <w:sz w:val="28"/>
    </w:rPr>
  </w:style>
  <w:style w:type="paragraph" w:styleId="Heading2">
    <w:name w:val="heading 2"/>
    <w:basedOn w:val="Normal"/>
    <w:next w:val="Normal"/>
    <w:link w:val="Heading2Char"/>
    <w:qFormat/>
    <w:rsid w:val="009D79A8"/>
    <w:pPr>
      <w:keepNext/>
      <w:numPr>
        <w:ilvl w:val="1"/>
        <w:numId w:val="1"/>
      </w:numPr>
      <w:spacing w:before="360" w:after="40"/>
      <w:ind w:left="0"/>
      <w:outlineLvl w:val="1"/>
    </w:pPr>
    <w:rPr>
      <w:b/>
      <w:noProof/>
    </w:rPr>
  </w:style>
  <w:style w:type="paragraph" w:styleId="Heading3">
    <w:name w:val="heading 3"/>
    <w:basedOn w:val="Normal"/>
    <w:next w:val="Normal"/>
    <w:link w:val="Heading3Char"/>
    <w:qFormat/>
    <w:rsid w:val="009D79A8"/>
    <w:pPr>
      <w:keepNext/>
      <w:numPr>
        <w:ilvl w:val="2"/>
        <w:numId w:val="1"/>
      </w:numPr>
      <w:spacing w:before="120"/>
      <w:ind w:left="0"/>
      <w:outlineLvl w:val="2"/>
    </w:pPr>
    <w:rPr>
      <w:b/>
    </w:rPr>
  </w:style>
  <w:style w:type="paragraph" w:styleId="Heading4">
    <w:name w:val="heading 4"/>
    <w:basedOn w:val="Normal"/>
    <w:next w:val="Normal"/>
    <w:link w:val="Heading4Char"/>
    <w:qFormat/>
    <w:rsid w:val="009D79A8"/>
    <w:pPr>
      <w:keepNext/>
      <w:numPr>
        <w:ilvl w:val="3"/>
        <w:numId w:val="1"/>
      </w:numPr>
      <w:spacing w:before="120"/>
      <w:ind w:left="0"/>
      <w:outlineLvl w:val="3"/>
    </w:pPr>
    <w:rPr>
      <w:b/>
      <w:noProof/>
    </w:rPr>
  </w:style>
  <w:style w:type="paragraph" w:styleId="Heading5">
    <w:name w:val="heading 5"/>
    <w:basedOn w:val="Normal"/>
    <w:next w:val="Normal"/>
    <w:link w:val="Heading5Char"/>
    <w:qFormat/>
    <w:rsid w:val="00C6624A"/>
    <w:pPr>
      <w:keepNext/>
      <w:numPr>
        <w:ilvl w:val="4"/>
        <w:numId w:val="1"/>
      </w:numPr>
      <w:spacing w:before="20"/>
      <w:outlineLvl w:val="4"/>
    </w:pPr>
    <w:rPr>
      <w:smallCaps/>
      <w:noProof/>
    </w:rPr>
  </w:style>
  <w:style w:type="paragraph" w:styleId="Heading6">
    <w:name w:val="heading 6"/>
    <w:basedOn w:val="Normal"/>
    <w:next w:val="Normal"/>
    <w:link w:val="Heading6Char"/>
    <w:qFormat/>
    <w:rsid w:val="00C6624A"/>
    <w:pPr>
      <w:numPr>
        <w:ilvl w:val="5"/>
        <w:numId w:val="1"/>
      </w:numPr>
      <w:spacing w:before="120" w:after="60"/>
      <w:outlineLvl w:val="5"/>
    </w:pPr>
    <w:rPr>
      <w:i/>
    </w:rPr>
  </w:style>
  <w:style w:type="paragraph" w:styleId="Heading7">
    <w:name w:val="heading 7"/>
    <w:basedOn w:val="Normal"/>
    <w:next w:val="Normal"/>
    <w:link w:val="Heading7Char"/>
    <w:qFormat/>
    <w:rsid w:val="00C6624A"/>
    <w:pPr>
      <w:spacing w:before="240" w:after="60"/>
      <w:outlineLvl w:val="6"/>
    </w:pPr>
  </w:style>
  <w:style w:type="paragraph" w:styleId="Heading8">
    <w:name w:val="heading 8"/>
    <w:basedOn w:val="Normal"/>
    <w:next w:val="Normal"/>
    <w:link w:val="Heading8Char"/>
    <w:qFormat/>
    <w:rsid w:val="00C6624A"/>
    <w:pPr>
      <w:numPr>
        <w:ilvl w:val="7"/>
        <w:numId w:val="1"/>
      </w:numPr>
      <w:spacing w:before="240" w:after="60"/>
      <w:outlineLvl w:val="7"/>
    </w:pPr>
    <w:rPr>
      <w:i/>
    </w:rPr>
  </w:style>
  <w:style w:type="paragraph" w:styleId="Heading9">
    <w:name w:val="heading 9"/>
    <w:basedOn w:val="Normal"/>
    <w:next w:val="Normal"/>
    <w:link w:val="Heading9Char"/>
    <w:qFormat/>
    <w:rsid w:val="00C662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79A8"/>
    <w:rPr>
      <w:rFonts w:ascii="Arial" w:hAnsi="Arial"/>
      <w:b/>
      <w:noProof/>
    </w:rPr>
  </w:style>
  <w:style w:type="character" w:customStyle="1" w:styleId="Heading3Char">
    <w:name w:val="Heading 3 Char"/>
    <w:link w:val="Heading3"/>
    <w:rsid w:val="009D79A8"/>
    <w:rPr>
      <w:rFonts w:ascii="Arial" w:hAnsi="Arial"/>
      <w:b/>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link w:val="HeaderChar"/>
    <w:rsid w:val="00101001"/>
    <w:pPr>
      <w:tabs>
        <w:tab w:val="center" w:pos="4320"/>
        <w:tab w:val="right" w:pos="8640"/>
      </w:tabs>
    </w:pPr>
  </w:style>
  <w:style w:type="paragraph" w:styleId="Footer">
    <w:name w:val="footer"/>
    <w:basedOn w:val="Normal"/>
    <w:link w:val="FooterChar"/>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link w:val="FootnoteTextChar"/>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link w:val="BodyTextChar"/>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link w:val="BodyTextIndentChar"/>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link w:val="DocumentMapChar"/>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link w:val="BodyTextIndent2Char"/>
    <w:rsid w:val="00101001"/>
    <w:pPr>
      <w:ind w:left="360"/>
    </w:pPr>
  </w:style>
  <w:style w:type="paragraph" w:styleId="Title">
    <w:name w:val="Title"/>
    <w:basedOn w:val="Normal"/>
    <w:link w:val="TitleChar"/>
    <w:qFormat/>
    <w:rsid w:val="00101001"/>
    <w:pPr>
      <w:jc w:val="center"/>
    </w:pPr>
    <w:rPr>
      <w:b/>
      <w:bCs/>
      <w:sz w:val="18"/>
      <w:u w:val="single"/>
    </w:rPr>
  </w:style>
  <w:style w:type="paragraph" w:styleId="BodyText2">
    <w:name w:val="Body Text 2"/>
    <w:basedOn w:val="Normal"/>
    <w:link w:val="BodyText2Char"/>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link w:val="BodyText3Char"/>
    <w:rsid w:val="00101001"/>
    <w:pPr>
      <w:keepNext/>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link w:val="CommentTextChar"/>
    <w:semiHidden/>
    <w:rsid w:val="00856E07"/>
    <w:rPr>
      <w:szCs w:val="20"/>
    </w:rPr>
  </w:style>
  <w:style w:type="paragraph" w:styleId="CommentSubject">
    <w:name w:val="annotation subject"/>
    <w:basedOn w:val="CommentText"/>
    <w:next w:val="CommentText"/>
    <w:link w:val="CommentSubjectChar"/>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800BF8"/>
    <w:pPr>
      <w:spacing w:before="2" w:after="2"/>
      <w:ind w:left="720"/>
    </w:pPr>
    <w:rPr>
      <w:rFonts w:asciiTheme="minorHAnsi" w:hAnsiTheme="minorHAnsi"/>
    </w:r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 w:type="character" w:customStyle="1" w:styleId="Heading1Char">
    <w:name w:val="Heading 1 Char"/>
    <w:basedOn w:val="DefaultParagraphFont"/>
    <w:link w:val="Heading1"/>
    <w:rsid w:val="000775AF"/>
    <w:rPr>
      <w:rFonts w:ascii="Arial" w:hAnsi="Arial"/>
      <w:b/>
      <w:smallCaps/>
      <w:noProof/>
      <w:sz w:val="28"/>
    </w:rPr>
  </w:style>
  <w:style w:type="character" w:customStyle="1" w:styleId="Heading4Char">
    <w:name w:val="Heading 4 Char"/>
    <w:basedOn w:val="DefaultParagraphFont"/>
    <w:link w:val="Heading4"/>
    <w:rsid w:val="009D79A8"/>
    <w:rPr>
      <w:rFonts w:ascii="Arial" w:hAnsi="Arial"/>
      <w:b/>
      <w:noProof/>
    </w:rPr>
  </w:style>
  <w:style w:type="character" w:customStyle="1" w:styleId="Heading5Char">
    <w:name w:val="Heading 5 Char"/>
    <w:basedOn w:val="DefaultParagraphFont"/>
    <w:link w:val="Heading5"/>
    <w:rsid w:val="00007B64"/>
    <w:rPr>
      <w:rFonts w:ascii="Arial" w:hAnsi="Arial"/>
      <w:smallCaps/>
      <w:noProof/>
    </w:rPr>
  </w:style>
  <w:style w:type="character" w:customStyle="1" w:styleId="Heading6Char">
    <w:name w:val="Heading 6 Char"/>
    <w:basedOn w:val="DefaultParagraphFont"/>
    <w:link w:val="Heading6"/>
    <w:rsid w:val="00007B64"/>
    <w:rPr>
      <w:rFonts w:ascii="Arial" w:hAnsi="Arial"/>
      <w:i/>
    </w:rPr>
  </w:style>
  <w:style w:type="character" w:customStyle="1" w:styleId="Heading7Char">
    <w:name w:val="Heading 7 Char"/>
    <w:basedOn w:val="DefaultParagraphFont"/>
    <w:link w:val="Heading7"/>
    <w:rsid w:val="00007B64"/>
    <w:rPr>
      <w:rFonts w:ascii="Arial" w:hAnsi="Arial"/>
    </w:rPr>
  </w:style>
  <w:style w:type="character" w:customStyle="1" w:styleId="Heading8Char">
    <w:name w:val="Heading 8 Char"/>
    <w:basedOn w:val="DefaultParagraphFont"/>
    <w:link w:val="Heading8"/>
    <w:rsid w:val="00007B64"/>
    <w:rPr>
      <w:rFonts w:ascii="Arial" w:hAnsi="Arial"/>
      <w:i/>
    </w:rPr>
  </w:style>
  <w:style w:type="character" w:customStyle="1" w:styleId="Heading9Char">
    <w:name w:val="Heading 9 Char"/>
    <w:basedOn w:val="DefaultParagraphFont"/>
    <w:link w:val="Heading9"/>
    <w:rsid w:val="00007B64"/>
    <w:rPr>
      <w:rFonts w:ascii="Arial" w:hAnsi="Arial"/>
      <w:b/>
      <w:i/>
      <w:sz w:val="18"/>
    </w:rPr>
  </w:style>
  <w:style w:type="character" w:customStyle="1" w:styleId="HeaderChar">
    <w:name w:val="Header Char"/>
    <w:basedOn w:val="DefaultParagraphFont"/>
    <w:link w:val="Header"/>
    <w:rsid w:val="00007B64"/>
    <w:rPr>
      <w:rFonts w:ascii="Arial" w:hAnsi="Arial"/>
    </w:rPr>
  </w:style>
  <w:style w:type="character" w:customStyle="1" w:styleId="FooterChar">
    <w:name w:val="Footer Char"/>
    <w:basedOn w:val="DefaultParagraphFont"/>
    <w:link w:val="Footer"/>
    <w:rsid w:val="00007B64"/>
    <w:rPr>
      <w:rFonts w:ascii="Arial" w:hAnsi="Arial"/>
    </w:rPr>
  </w:style>
  <w:style w:type="character" w:customStyle="1" w:styleId="FootnoteTextChar">
    <w:name w:val="Footnote Text Char"/>
    <w:basedOn w:val="DefaultParagraphFont"/>
    <w:link w:val="FootnoteText"/>
    <w:semiHidden/>
    <w:rsid w:val="00007B64"/>
    <w:rPr>
      <w:rFonts w:ascii="Arial" w:hAnsi="Arial"/>
      <w:sz w:val="18"/>
    </w:rPr>
  </w:style>
  <w:style w:type="character" w:customStyle="1" w:styleId="BodyTextChar">
    <w:name w:val="Body Text Char"/>
    <w:basedOn w:val="DefaultParagraphFont"/>
    <w:link w:val="BodyText"/>
    <w:rsid w:val="00007B64"/>
    <w:rPr>
      <w:rFonts w:ascii="Arial" w:hAnsi="Arial"/>
    </w:rPr>
  </w:style>
  <w:style w:type="character" w:customStyle="1" w:styleId="BodyTextIndentChar">
    <w:name w:val="Body Text Indent Char"/>
    <w:basedOn w:val="DefaultParagraphFont"/>
    <w:link w:val="BodyTextIndent"/>
    <w:rsid w:val="00007B64"/>
    <w:rPr>
      <w:rFonts w:ascii="Arial" w:hAnsi="Arial"/>
      <w:szCs w:val="20"/>
    </w:rPr>
  </w:style>
  <w:style w:type="character" w:customStyle="1" w:styleId="DocumentMapChar">
    <w:name w:val="Document Map Char"/>
    <w:basedOn w:val="DefaultParagraphFont"/>
    <w:link w:val="DocumentMap"/>
    <w:semiHidden/>
    <w:rsid w:val="00007B64"/>
    <w:rPr>
      <w:rFonts w:ascii="Tahoma" w:hAnsi="Tahoma" w:cs="Tahoma"/>
      <w:shd w:val="clear" w:color="auto" w:fill="000080"/>
    </w:rPr>
  </w:style>
  <w:style w:type="character" w:customStyle="1" w:styleId="BodyTextIndent2Char">
    <w:name w:val="Body Text Indent 2 Char"/>
    <w:basedOn w:val="DefaultParagraphFont"/>
    <w:link w:val="BodyTextIndent2"/>
    <w:rsid w:val="00007B64"/>
    <w:rPr>
      <w:rFonts w:ascii="Arial" w:hAnsi="Arial"/>
    </w:rPr>
  </w:style>
  <w:style w:type="character" w:customStyle="1" w:styleId="TitleChar">
    <w:name w:val="Title Char"/>
    <w:basedOn w:val="DefaultParagraphFont"/>
    <w:link w:val="Title"/>
    <w:rsid w:val="00007B64"/>
    <w:rPr>
      <w:rFonts w:ascii="Arial" w:hAnsi="Arial"/>
      <w:b/>
      <w:bCs/>
      <w:sz w:val="18"/>
      <w:u w:val="single"/>
    </w:rPr>
  </w:style>
  <w:style w:type="character" w:customStyle="1" w:styleId="BodyText2Char">
    <w:name w:val="Body Text 2 Char"/>
    <w:basedOn w:val="DefaultParagraphFont"/>
    <w:link w:val="BodyText2"/>
    <w:rsid w:val="00007B64"/>
    <w:rPr>
      <w:rFonts w:ascii="Arial" w:hAnsi="Arial"/>
      <w:color w:val="FF0000"/>
    </w:rPr>
  </w:style>
  <w:style w:type="character" w:customStyle="1" w:styleId="BodyText3Char">
    <w:name w:val="Body Text 3 Char"/>
    <w:basedOn w:val="DefaultParagraphFont"/>
    <w:link w:val="BodyText3"/>
    <w:rsid w:val="00007B64"/>
    <w:rPr>
      <w:rFonts w:ascii="Arial" w:hAnsi="Arial"/>
    </w:rPr>
  </w:style>
  <w:style w:type="character" w:customStyle="1" w:styleId="BalloonTextChar">
    <w:name w:val="Balloon Text Char"/>
    <w:basedOn w:val="DefaultParagraphFont"/>
    <w:link w:val="BalloonText"/>
    <w:semiHidden/>
    <w:rsid w:val="00007B64"/>
    <w:rPr>
      <w:rFonts w:ascii="Tahoma" w:hAnsi="Tahoma" w:cs="Tahoma"/>
      <w:sz w:val="16"/>
      <w:szCs w:val="16"/>
    </w:rPr>
  </w:style>
  <w:style w:type="character" w:customStyle="1" w:styleId="CommentTextChar">
    <w:name w:val="Comment Text Char"/>
    <w:basedOn w:val="DefaultParagraphFont"/>
    <w:link w:val="CommentText"/>
    <w:semiHidden/>
    <w:rsid w:val="00007B64"/>
    <w:rPr>
      <w:rFonts w:ascii="Arial" w:hAnsi="Arial"/>
      <w:szCs w:val="20"/>
    </w:rPr>
  </w:style>
  <w:style w:type="character" w:customStyle="1" w:styleId="CommentSubjectChar">
    <w:name w:val="Comment Subject Char"/>
    <w:basedOn w:val="CommentTextChar"/>
    <w:link w:val="CommentSubject"/>
    <w:semiHidden/>
    <w:rsid w:val="00007B64"/>
    <w:rPr>
      <w:rFonts w:ascii="Arial" w:hAnsi="Arial"/>
      <w:b/>
      <w:bCs/>
      <w:szCs w:val="20"/>
    </w:rPr>
  </w:style>
  <w:style w:type="paragraph" w:customStyle="1" w:styleId="TextBody">
    <w:name w:val="Text Body"/>
    <w:basedOn w:val="Normal"/>
    <w:rsid w:val="00877CA3"/>
    <w:pPr>
      <w:suppressAutoHyphens/>
      <w:spacing w:before="60" w:after="60" w:line="276" w:lineRule="auto"/>
    </w:pPr>
    <w:rPr>
      <w:rFonts w:ascii="Times New Roman" w:hAnsi="Times New Roman"/>
      <w:lang w:eastAsia="zh-CN"/>
    </w:rPr>
  </w:style>
  <w:style w:type="paragraph" w:styleId="List">
    <w:name w:val="List"/>
    <w:basedOn w:val="Normal"/>
    <w:rsid w:val="00D524DF"/>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9142">
      <w:bodyDiv w:val="1"/>
      <w:marLeft w:val="0"/>
      <w:marRight w:val="0"/>
      <w:marTop w:val="0"/>
      <w:marBottom w:val="0"/>
      <w:divBdr>
        <w:top w:val="none" w:sz="0" w:space="0" w:color="auto"/>
        <w:left w:val="none" w:sz="0" w:space="0" w:color="auto"/>
        <w:bottom w:val="none" w:sz="0" w:space="0" w:color="auto"/>
        <w:right w:val="none" w:sz="0" w:space="0" w:color="auto"/>
      </w:divBdr>
      <w:divsChild>
        <w:div w:id="398018051">
          <w:marLeft w:val="0"/>
          <w:marRight w:val="0"/>
          <w:marTop w:val="0"/>
          <w:marBottom w:val="0"/>
          <w:divBdr>
            <w:top w:val="none" w:sz="0" w:space="0" w:color="auto"/>
            <w:left w:val="none" w:sz="0" w:space="0" w:color="auto"/>
            <w:bottom w:val="none" w:sz="0" w:space="0" w:color="auto"/>
            <w:right w:val="none" w:sz="0" w:space="0" w:color="auto"/>
          </w:divBdr>
          <w:divsChild>
            <w:div w:id="2083987402">
              <w:marLeft w:val="0"/>
              <w:marRight w:val="0"/>
              <w:marTop w:val="0"/>
              <w:marBottom w:val="0"/>
              <w:divBdr>
                <w:top w:val="none" w:sz="0" w:space="0" w:color="auto"/>
                <w:left w:val="none" w:sz="0" w:space="0" w:color="auto"/>
                <w:bottom w:val="none" w:sz="0" w:space="0" w:color="auto"/>
                <w:right w:val="none" w:sz="0" w:space="0" w:color="auto"/>
              </w:divBdr>
              <w:divsChild>
                <w:div w:id="17053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3454">
      <w:bodyDiv w:val="1"/>
      <w:marLeft w:val="0"/>
      <w:marRight w:val="0"/>
      <w:marTop w:val="0"/>
      <w:marBottom w:val="0"/>
      <w:divBdr>
        <w:top w:val="none" w:sz="0" w:space="0" w:color="auto"/>
        <w:left w:val="none" w:sz="0" w:space="0" w:color="auto"/>
        <w:bottom w:val="none" w:sz="0" w:space="0" w:color="auto"/>
        <w:right w:val="none" w:sz="0" w:space="0" w:color="auto"/>
      </w:divBdr>
      <w:divsChild>
        <w:div w:id="388386549">
          <w:marLeft w:val="0"/>
          <w:marRight w:val="0"/>
          <w:marTop w:val="0"/>
          <w:marBottom w:val="0"/>
          <w:divBdr>
            <w:top w:val="none" w:sz="0" w:space="0" w:color="auto"/>
            <w:left w:val="none" w:sz="0" w:space="0" w:color="auto"/>
            <w:bottom w:val="none" w:sz="0" w:space="0" w:color="auto"/>
            <w:right w:val="none" w:sz="0" w:space="0" w:color="auto"/>
          </w:divBdr>
          <w:divsChild>
            <w:div w:id="1728407929">
              <w:marLeft w:val="0"/>
              <w:marRight w:val="0"/>
              <w:marTop w:val="0"/>
              <w:marBottom w:val="0"/>
              <w:divBdr>
                <w:top w:val="none" w:sz="0" w:space="0" w:color="auto"/>
                <w:left w:val="none" w:sz="0" w:space="0" w:color="auto"/>
                <w:bottom w:val="none" w:sz="0" w:space="0" w:color="auto"/>
                <w:right w:val="none" w:sz="0" w:space="0" w:color="auto"/>
              </w:divBdr>
              <w:divsChild>
                <w:div w:id="1960840584">
                  <w:marLeft w:val="0"/>
                  <w:marRight w:val="0"/>
                  <w:marTop w:val="0"/>
                  <w:marBottom w:val="0"/>
                  <w:divBdr>
                    <w:top w:val="none" w:sz="0" w:space="0" w:color="auto"/>
                    <w:left w:val="none" w:sz="0" w:space="0" w:color="auto"/>
                    <w:bottom w:val="none" w:sz="0" w:space="0" w:color="auto"/>
                    <w:right w:val="none" w:sz="0" w:space="0" w:color="auto"/>
                  </w:divBdr>
                </w:div>
                <w:div w:id="750126076">
                  <w:marLeft w:val="0"/>
                  <w:marRight w:val="0"/>
                  <w:marTop w:val="0"/>
                  <w:marBottom w:val="0"/>
                  <w:divBdr>
                    <w:top w:val="none" w:sz="0" w:space="0" w:color="auto"/>
                    <w:left w:val="none" w:sz="0" w:space="0" w:color="auto"/>
                    <w:bottom w:val="none" w:sz="0" w:space="0" w:color="auto"/>
                    <w:right w:val="none" w:sz="0" w:space="0" w:color="auto"/>
                  </w:divBdr>
                </w:div>
              </w:divsChild>
            </w:div>
            <w:div w:id="24596496">
              <w:marLeft w:val="0"/>
              <w:marRight w:val="0"/>
              <w:marTop w:val="0"/>
              <w:marBottom w:val="0"/>
              <w:divBdr>
                <w:top w:val="none" w:sz="0" w:space="0" w:color="auto"/>
                <w:left w:val="none" w:sz="0" w:space="0" w:color="auto"/>
                <w:bottom w:val="none" w:sz="0" w:space="0" w:color="auto"/>
                <w:right w:val="none" w:sz="0" w:space="0" w:color="auto"/>
              </w:divBdr>
              <w:divsChild>
                <w:div w:id="1918049722">
                  <w:marLeft w:val="0"/>
                  <w:marRight w:val="0"/>
                  <w:marTop w:val="0"/>
                  <w:marBottom w:val="0"/>
                  <w:divBdr>
                    <w:top w:val="none" w:sz="0" w:space="0" w:color="auto"/>
                    <w:left w:val="none" w:sz="0" w:space="0" w:color="auto"/>
                    <w:bottom w:val="none" w:sz="0" w:space="0" w:color="auto"/>
                    <w:right w:val="none" w:sz="0" w:space="0" w:color="auto"/>
                  </w:divBdr>
                </w:div>
                <w:div w:id="97603032">
                  <w:marLeft w:val="0"/>
                  <w:marRight w:val="0"/>
                  <w:marTop w:val="0"/>
                  <w:marBottom w:val="0"/>
                  <w:divBdr>
                    <w:top w:val="none" w:sz="0" w:space="0" w:color="auto"/>
                    <w:left w:val="none" w:sz="0" w:space="0" w:color="auto"/>
                    <w:bottom w:val="none" w:sz="0" w:space="0" w:color="auto"/>
                    <w:right w:val="none" w:sz="0" w:space="0" w:color="auto"/>
                  </w:divBdr>
                </w:div>
              </w:divsChild>
            </w:div>
            <w:div w:id="1595354869">
              <w:marLeft w:val="0"/>
              <w:marRight w:val="0"/>
              <w:marTop w:val="0"/>
              <w:marBottom w:val="0"/>
              <w:divBdr>
                <w:top w:val="none" w:sz="0" w:space="0" w:color="auto"/>
                <w:left w:val="none" w:sz="0" w:space="0" w:color="auto"/>
                <w:bottom w:val="none" w:sz="0" w:space="0" w:color="auto"/>
                <w:right w:val="none" w:sz="0" w:space="0" w:color="auto"/>
              </w:divBdr>
              <w:divsChild>
                <w:div w:id="334187102">
                  <w:marLeft w:val="0"/>
                  <w:marRight w:val="0"/>
                  <w:marTop w:val="0"/>
                  <w:marBottom w:val="0"/>
                  <w:divBdr>
                    <w:top w:val="none" w:sz="0" w:space="0" w:color="auto"/>
                    <w:left w:val="none" w:sz="0" w:space="0" w:color="auto"/>
                    <w:bottom w:val="none" w:sz="0" w:space="0" w:color="auto"/>
                    <w:right w:val="none" w:sz="0" w:space="0" w:color="auto"/>
                  </w:divBdr>
                </w:div>
                <w:div w:id="429544840">
                  <w:marLeft w:val="0"/>
                  <w:marRight w:val="0"/>
                  <w:marTop w:val="0"/>
                  <w:marBottom w:val="0"/>
                  <w:divBdr>
                    <w:top w:val="none" w:sz="0" w:space="0" w:color="auto"/>
                    <w:left w:val="none" w:sz="0" w:space="0" w:color="auto"/>
                    <w:bottom w:val="none" w:sz="0" w:space="0" w:color="auto"/>
                    <w:right w:val="none" w:sz="0" w:space="0" w:color="auto"/>
                  </w:divBdr>
                </w:div>
              </w:divsChild>
            </w:div>
            <w:div w:id="1760636625">
              <w:marLeft w:val="0"/>
              <w:marRight w:val="0"/>
              <w:marTop w:val="0"/>
              <w:marBottom w:val="0"/>
              <w:divBdr>
                <w:top w:val="none" w:sz="0" w:space="0" w:color="auto"/>
                <w:left w:val="none" w:sz="0" w:space="0" w:color="auto"/>
                <w:bottom w:val="none" w:sz="0" w:space="0" w:color="auto"/>
                <w:right w:val="none" w:sz="0" w:space="0" w:color="auto"/>
              </w:divBdr>
              <w:divsChild>
                <w:div w:id="2055614523">
                  <w:marLeft w:val="0"/>
                  <w:marRight w:val="0"/>
                  <w:marTop w:val="0"/>
                  <w:marBottom w:val="0"/>
                  <w:divBdr>
                    <w:top w:val="none" w:sz="0" w:space="0" w:color="auto"/>
                    <w:left w:val="none" w:sz="0" w:space="0" w:color="auto"/>
                    <w:bottom w:val="none" w:sz="0" w:space="0" w:color="auto"/>
                    <w:right w:val="none" w:sz="0" w:space="0" w:color="auto"/>
                  </w:divBdr>
                </w:div>
                <w:div w:id="1648123403">
                  <w:marLeft w:val="0"/>
                  <w:marRight w:val="0"/>
                  <w:marTop w:val="0"/>
                  <w:marBottom w:val="0"/>
                  <w:divBdr>
                    <w:top w:val="none" w:sz="0" w:space="0" w:color="auto"/>
                    <w:left w:val="none" w:sz="0" w:space="0" w:color="auto"/>
                    <w:bottom w:val="none" w:sz="0" w:space="0" w:color="auto"/>
                    <w:right w:val="none" w:sz="0" w:space="0" w:color="auto"/>
                  </w:divBdr>
                </w:div>
                <w:div w:id="19753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07840295">
      <w:bodyDiv w:val="1"/>
      <w:marLeft w:val="0"/>
      <w:marRight w:val="0"/>
      <w:marTop w:val="0"/>
      <w:marBottom w:val="0"/>
      <w:divBdr>
        <w:top w:val="none" w:sz="0" w:space="0" w:color="auto"/>
        <w:left w:val="none" w:sz="0" w:space="0" w:color="auto"/>
        <w:bottom w:val="none" w:sz="0" w:space="0" w:color="auto"/>
        <w:right w:val="none" w:sz="0" w:space="0" w:color="auto"/>
      </w:divBdr>
      <w:divsChild>
        <w:div w:id="1116410106">
          <w:marLeft w:val="0"/>
          <w:marRight w:val="0"/>
          <w:marTop w:val="0"/>
          <w:marBottom w:val="0"/>
          <w:divBdr>
            <w:top w:val="none" w:sz="0" w:space="0" w:color="auto"/>
            <w:left w:val="none" w:sz="0" w:space="0" w:color="auto"/>
            <w:bottom w:val="none" w:sz="0" w:space="0" w:color="auto"/>
            <w:right w:val="none" w:sz="0" w:space="0" w:color="auto"/>
          </w:divBdr>
          <w:divsChild>
            <w:div w:id="1386098523">
              <w:marLeft w:val="0"/>
              <w:marRight w:val="0"/>
              <w:marTop w:val="0"/>
              <w:marBottom w:val="0"/>
              <w:divBdr>
                <w:top w:val="none" w:sz="0" w:space="0" w:color="auto"/>
                <w:left w:val="none" w:sz="0" w:space="0" w:color="auto"/>
                <w:bottom w:val="none" w:sz="0" w:space="0" w:color="auto"/>
                <w:right w:val="none" w:sz="0" w:space="0" w:color="auto"/>
              </w:divBdr>
              <w:divsChild>
                <w:div w:id="18759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docs.oracle.com/javase/tutorial/uiswing/comonents/html.html" TargetMode="External"/><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commons.apache.org/proper/commons-math/javadocs/api-3.3/index.html" TargetMode="External"/><Relationship Id="rId25" Type="http://schemas.openxmlformats.org/officeDocument/2006/relationships/header" Target="header2.xml"/><Relationship Id="rId26" Type="http://schemas.openxmlformats.org/officeDocument/2006/relationships/header" Target="header3.xml"/><Relationship Id="rId27" Type="http://schemas.openxmlformats.org/officeDocument/2006/relationships/footer" Target="footer4.xml"/><Relationship Id="rId28" Type="http://schemas.openxmlformats.org/officeDocument/2006/relationships/header" Target="header4.xml"/><Relationship Id="rId29" Type="http://schemas.openxmlformats.org/officeDocument/2006/relationships/footer" Target="footer5.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5684EC-059D-5843-B800-7288BE7E0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2317</TotalTime>
  <Pages>91</Pages>
  <Words>23474</Words>
  <Characters>135214</Characters>
  <Application>Microsoft Macintosh Word</Application>
  <DocSecurity>0</DocSecurity>
  <Lines>3558</Lines>
  <Paragraphs>1635</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157053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25</cp:revision>
  <cp:lastPrinted>2013-03-08T01:12:00Z</cp:lastPrinted>
  <dcterms:created xsi:type="dcterms:W3CDTF">2015-07-31T13:44:00Z</dcterms:created>
  <dcterms:modified xsi:type="dcterms:W3CDTF">2016-03-24T16:37:00Z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1.9</vt:lpwstr>
  </property>
</Properties>
</file>