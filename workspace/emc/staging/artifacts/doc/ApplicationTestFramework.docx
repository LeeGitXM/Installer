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AD091" w14:textId="77777777" w:rsidR="0056780C" w:rsidRDefault="0056780C" w:rsidP="0056780C">
      <w:pPr>
        <w:jc w:val="center"/>
        <w:rPr>
          <w:b/>
          <w:bCs/>
          <w:sz w:val="48"/>
          <w:szCs w:val="48"/>
        </w:rPr>
      </w:pPr>
    </w:p>
    <w:p w14:paraId="35503A9F" w14:textId="77777777" w:rsidR="0056780C" w:rsidRDefault="0056780C" w:rsidP="0056780C">
      <w:pPr>
        <w:jc w:val="center"/>
        <w:rPr>
          <w:b/>
          <w:bCs/>
          <w:sz w:val="48"/>
          <w:szCs w:val="48"/>
        </w:rPr>
      </w:pPr>
    </w:p>
    <w:p w14:paraId="61E5A79F" w14:textId="77777777" w:rsidR="0056780C" w:rsidRDefault="0056780C" w:rsidP="0056780C">
      <w:pPr>
        <w:jc w:val="center"/>
        <w:rPr>
          <w:b/>
          <w:bCs/>
          <w:sz w:val="48"/>
          <w:szCs w:val="48"/>
        </w:rPr>
      </w:pPr>
    </w:p>
    <w:p w14:paraId="425C7200" w14:textId="77777777" w:rsidR="0056780C" w:rsidRPr="00725C9A" w:rsidRDefault="009B54E4" w:rsidP="0056780C">
      <w:pPr>
        <w:jc w:val="center"/>
        <w:rPr>
          <w:b/>
          <w:bCs/>
          <w:sz w:val="48"/>
          <w:szCs w:val="48"/>
        </w:rPr>
      </w:pPr>
      <w:r>
        <w:rPr>
          <w:b/>
          <w:bCs/>
          <w:sz w:val="48"/>
          <w:szCs w:val="48"/>
        </w:rPr>
        <w:t>Application Test Framework</w:t>
      </w:r>
    </w:p>
    <w:p w14:paraId="6F8E51C6" w14:textId="77777777" w:rsidR="0056780C" w:rsidRDefault="0056780C" w:rsidP="0056780C">
      <w:pPr>
        <w:jc w:val="center"/>
        <w:rPr>
          <w:b/>
          <w:bCs/>
          <w:sz w:val="32"/>
        </w:rPr>
      </w:pPr>
    </w:p>
    <w:p w14:paraId="41E408B9" w14:textId="77777777" w:rsidR="0056780C" w:rsidRDefault="0056780C" w:rsidP="0056780C">
      <w:pPr>
        <w:jc w:val="center"/>
        <w:rPr>
          <w:b/>
          <w:bCs/>
          <w:sz w:val="32"/>
        </w:rPr>
      </w:pPr>
    </w:p>
    <w:p w14:paraId="642F7B58" w14:textId="77777777" w:rsidR="0056780C" w:rsidRDefault="0056780C" w:rsidP="0056780C">
      <w:pPr>
        <w:rPr>
          <w:b/>
          <w:bCs/>
          <w:sz w:val="32"/>
        </w:rPr>
      </w:pPr>
    </w:p>
    <w:p w14:paraId="0C9BCC84" w14:textId="77777777" w:rsidR="0056780C" w:rsidRDefault="0056780C" w:rsidP="0056780C">
      <w:pPr>
        <w:jc w:val="center"/>
        <w:rPr>
          <w:b/>
          <w:bCs/>
          <w:sz w:val="32"/>
        </w:rPr>
      </w:pPr>
    </w:p>
    <w:p w14:paraId="5001ACDC" w14:textId="587BC421" w:rsidR="0056780C" w:rsidRDefault="00720177" w:rsidP="0056780C">
      <w:pPr>
        <w:jc w:val="center"/>
        <w:rPr>
          <w:b/>
        </w:rPr>
      </w:pPr>
      <w:r>
        <w:rPr>
          <w:b/>
        </w:rPr>
        <w:t xml:space="preserve">Document Version: </w:t>
      </w:r>
      <w:r w:rsidR="0066580C">
        <w:fldChar w:fldCharType="begin"/>
      </w:r>
      <w:r w:rsidR="0066580C">
        <w:instrText xml:space="preserve"> DOCPROPERTY "Version"  \* MERGEFORMAT </w:instrText>
      </w:r>
      <w:r w:rsidR="0066580C">
        <w:fldChar w:fldCharType="separate"/>
      </w:r>
      <w:ins w:id="0" w:author="Chuck Coughlin" w:date="2016-03-08T09:16:00Z">
        <w:r w:rsidR="0066580C" w:rsidRPr="0066580C">
          <w:rPr>
            <w:b/>
            <w:rPrChange w:id="1" w:author="Chuck Coughlin" w:date="2016-03-08T09:16:00Z">
              <w:rPr/>
            </w:rPrChange>
          </w:rPr>
          <w:t>1.0</w:t>
        </w:r>
      </w:ins>
      <w:del w:id="2" w:author="Chuck Coughlin" w:date="2016-03-08T09:16:00Z">
        <w:r w:rsidR="00CF2198" w:rsidRPr="00CF2198" w:rsidDel="0066580C">
          <w:rPr>
            <w:b/>
          </w:rPr>
          <w:delText>0.9</w:delText>
        </w:r>
      </w:del>
      <w:r w:rsidR="0066580C">
        <w:rPr>
          <w:b/>
        </w:rPr>
        <w:fldChar w:fldCharType="end"/>
      </w:r>
      <w:r>
        <w:rPr>
          <w:b/>
        </w:rPr>
        <w:t xml:space="preserve"> </w:t>
      </w:r>
    </w:p>
    <w:p w14:paraId="6B5143A5" w14:textId="3FD07615" w:rsidR="0056780C" w:rsidRDefault="0029285E" w:rsidP="0056780C">
      <w:pPr>
        <w:jc w:val="center"/>
        <w:rPr>
          <w:b/>
        </w:rPr>
      </w:pPr>
      <w:del w:id="3" w:author="Chuck Coughlin" w:date="2016-03-08T09:16:00Z">
        <w:r w:rsidDel="0066580C">
          <w:rPr>
            <w:b/>
          </w:rPr>
          <w:delText xml:space="preserve">Jan </w:delText>
        </w:r>
      </w:del>
      <w:ins w:id="4" w:author="Chuck Coughlin" w:date="2016-03-08T09:16:00Z">
        <w:r w:rsidR="0066580C">
          <w:rPr>
            <w:b/>
          </w:rPr>
          <w:t>Mar</w:t>
        </w:r>
        <w:r w:rsidR="0066580C">
          <w:rPr>
            <w:b/>
          </w:rPr>
          <w:t xml:space="preserve"> </w:t>
        </w:r>
        <w:r w:rsidR="0066580C">
          <w:rPr>
            <w:b/>
          </w:rPr>
          <w:t>8</w:t>
        </w:r>
      </w:ins>
      <w:del w:id="5" w:author="Chuck Coughlin" w:date="2016-03-08T09:16:00Z">
        <w:r w:rsidDel="0066580C">
          <w:rPr>
            <w:b/>
          </w:rPr>
          <w:delText>1</w:delText>
        </w:r>
      </w:del>
      <w:r w:rsidR="00720177">
        <w:rPr>
          <w:b/>
        </w:rPr>
        <w:t>,</w:t>
      </w:r>
      <w:r w:rsidR="00D52DB8">
        <w:rPr>
          <w:b/>
        </w:rPr>
        <w:t xml:space="preserve"> 201</w:t>
      </w:r>
      <w:r>
        <w:rPr>
          <w:b/>
        </w:rPr>
        <w:t>6</w:t>
      </w:r>
    </w:p>
    <w:p w14:paraId="279CF4F9" w14:textId="77777777" w:rsidR="0056780C" w:rsidRDefault="0056780C" w:rsidP="0056780C"/>
    <w:p w14:paraId="4B6EBAD0" w14:textId="77777777" w:rsidR="0056780C" w:rsidRDefault="0056780C" w:rsidP="0056780C">
      <w:pPr>
        <w:rPr>
          <w:sz w:val="32"/>
        </w:rPr>
      </w:pPr>
      <w:bookmarkStart w:id="6" w:name="_GoBack"/>
      <w:bookmarkEnd w:id="6"/>
    </w:p>
    <w:p w14:paraId="7201ACE7" w14:textId="77777777" w:rsidR="0056780C" w:rsidRDefault="0056780C" w:rsidP="0056780C">
      <w:pPr>
        <w:rPr>
          <w:b/>
          <w:sz w:val="28"/>
        </w:rPr>
      </w:pPr>
    </w:p>
    <w:p w14:paraId="455316F9" w14:textId="77777777" w:rsidR="0056780C" w:rsidRDefault="0056780C" w:rsidP="0056780C"/>
    <w:p w14:paraId="1FA52E71" w14:textId="77777777" w:rsidR="0056780C" w:rsidRDefault="0056780C" w:rsidP="0056780C">
      <w:pPr>
        <w:rPr>
          <w:rFonts w:cs="Arial"/>
        </w:rPr>
      </w:pPr>
    </w:p>
    <w:p w14:paraId="1EF372AE" w14:textId="77777777" w:rsidR="0056780C" w:rsidRDefault="0056780C" w:rsidP="0056780C">
      <w:pPr>
        <w:rPr>
          <w:rFonts w:cs="Arial"/>
        </w:rPr>
      </w:pPr>
    </w:p>
    <w:p w14:paraId="7C833794" w14:textId="77777777" w:rsidR="0056780C" w:rsidRDefault="0056780C" w:rsidP="0056780C">
      <w:pPr>
        <w:rPr>
          <w:rFonts w:cs="Arial"/>
        </w:rPr>
      </w:pPr>
    </w:p>
    <w:p w14:paraId="50F815B6" w14:textId="77777777" w:rsidR="0056780C" w:rsidRDefault="0056780C" w:rsidP="0056780C">
      <w:pPr>
        <w:rPr>
          <w:rFonts w:cs="Arial"/>
        </w:rPr>
      </w:pPr>
    </w:p>
    <w:p w14:paraId="5865C527" w14:textId="77777777" w:rsidR="0056780C" w:rsidRDefault="0056780C">
      <w:pPr>
        <w:rPr>
          <w:rFonts w:cs="Arial"/>
        </w:rPr>
      </w:pPr>
    </w:p>
    <w:p w14:paraId="5349416F" w14:textId="77777777" w:rsidR="0056780C" w:rsidRDefault="0056780C">
      <w:pPr>
        <w:rPr>
          <w:rFonts w:cs="Arial"/>
        </w:rPr>
      </w:pPr>
    </w:p>
    <w:p w14:paraId="3C60181D" w14:textId="77777777" w:rsidR="0056780C" w:rsidRDefault="0056780C">
      <w:pPr>
        <w:rPr>
          <w:rFonts w:cs="Arial"/>
        </w:rPr>
      </w:pPr>
    </w:p>
    <w:p w14:paraId="4D89F3BD" w14:textId="77777777" w:rsidR="0056780C" w:rsidRDefault="0056780C">
      <w:pPr>
        <w:rPr>
          <w:rFonts w:cs="Arial"/>
        </w:rPr>
      </w:pPr>
    </w:p>
    <w:p w14:paraId="40588662" w14:textId="77777777" w:rsidR="0056780C" w:rsidRDefault="0056780C">
      <w:pPr>
        <w:rPr>
          <w:rFonts w:cs="Arial"/>
        </w:rPr>
      </w:pPr>
    </w:p>
    <w:p w14:paraId="1F282696" w14:textId="77777777" w:rsidR="0056780C" w:rsidRDefault="0056780C">
      <w:pPr>
        <w:rPr>
          <w:rFonts w:cs="Arial"/>
        </w:rPr>
      </w:pPr>
    </w:p>
    <w:p w14:paraId="625CF8D2" w14:textId="77777777" w:rsidR="0056780C" w:rsidRDefault="0056780C">
      <w:pPr>
        <w:rPr>
          <w:rFonts w:cs="Arial"/>
          <w:sz w:val="28"/>
        </w:rPr>
        <w:sectPr w:rsidR="0056780C">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pPr>
    </w:p>
    <w:p w14:paraId="23C27033" w14:textId="77777777" w:rsidR="0056780C" w:rsidRDefault="0056780C" w:rsidP="0056780C"/>
    <w:p w14:paraId="75571B2F" w14:textId="77777777" w:rsidR="0056780C" w:rsidRDefault="0056780C"/>
    <w:p w14:paraId="29BABEEE" w14:textId="77777777" w:rsidR="0056780C" w:rsidRDefault="0056780C">
      <w:pPr>
        <w:pStyle w:val="TOCHeading"/>
      </w:pPr>
      <w:r>
        <w:t>Table of Contents</w:t>
      </w:r>
    </w:p>
    <w:p w14:paraId="322AF5D9" w14:textId="77777777" w:rsidR="001B2339" w:rsidRDefault="00F844FB">
      <w:pPr>
        <w:pStyle w:val="TOC1"/>
        <w:tabs>
          <w:tab w:val="left" w:pos="421"/>
        </w:tabs>
        <w:rPr>
          <w:rFonts w:asciiTheme="minorHAnsi" w:eastAsiaTheme="minorEastAsia" w:hAnsiTheme="minorHAnsi" w:cstheme="minorBidi"/>
          <w:b w:val="0"/>
          <w:caps w:val="0"/>
          <w:noProof/>
          <w:sz w:val="24"/>
          <w:szCs w:val="24"/>
          <w:lang w:eastAsia="ja-JP"/>
        </w:rPr>
      </w:pPr>
      <w:r>
        <w:fldChar w:fldCharType="begin"/>
      </w:r>
      <w:r w:rsidR="0056780C">
        <w:instrText xml:space="preserve"> TOC \o "1-3" \h \z \u </w:instrText>
      </w:r>
      <w:r>
        <w:fldChar w:fldCharType="separate"/>
      </w:r>
      <w:r w:rsidR="001B2339" w:rsidRPr="004445EB">
        <w:rPr>
          <w:rFonts w:cs="Arial"/>
          <w:noProof/>
        </w:rPr>
        <w:t>1.</w:t>
      </w:r>
      <w:r w:rsidR="001B2339">
        <w:rPr>
          <w:rFonts w:asciiTheme="minorHAnsi" w:eastAsiaTheme="minorEastAsia" w:hAnsiTheme="minorHAnsi" w:cstheme="minorBidi"/>
          <w:b w:val="0"/>
          <w:caps w:val="0"/>
          <w:noProof/>
          <w:sz w:val="24"/>
          <w:szCs w:val="24"/>
          <w:lang w:eastAsia="ja-JP"/>
        </w:rPr>
        <w:tab/>
      </w:r>
      <w:r w:rsidR="001B2339" w:rsidRPr="004445EB">
        <w:rPr>
          <w:rFonts w:cs="Arial"/>
          <w:noProof/>
        </w:rPr>
        <w:t>Introduction</w:t>
      </w:r>
      <w:r w:rsidR="001B2339">
        <w:rPr>
          <w:noProof/>
        </w:rPr>
        <w:tab/>
      </w:r>
      <w:r w:rsidR="001B2339">
        <w:rPr>
          <w:noProof/>
        </w:rPr>
        <w:fldChar w:fldCharType="begin"/>
      </w:r>
      <w:r w:rsidR="001B2339">
        <w:rPr>
          <w:noProof/>
        </w:rPr>
        <w:instrText xml:space="preserve"> PAGEREF _Toc314489527 \h </w:instrText>
      </w:r>
      <w:r w:rsidR="001B2339">
        <w:rPr>
          <w:noProof/>
        </w:rPr>
      </w:r>
      <w:r w:rsidR="001B2339">
        <w:rPr>
          <w:noProof/>
        </w:rPr>
        <w:fldChar w:fldCharType="separate"/>
      </w:r>
      <w:r w:rsidR="001B2339">
        <w:rPr>
          <w:noProof/>
        </w:rPr>
        <w:t>3</w:t>
      </w:r>
      <w:r w:rsidR="001B2339">
        <w:rPr>
          <w:noProof/>
        </w:rPr>
        <w:fldChar w:fldCharType="end"/>
      </w:r>
    </w:p>
    <w:p w14:paraId="35265867"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1.1</w:t>
      </w:r>
      <w:r>
        <w:rPr>
          <w:rFonts w:asciiTheme="minorHAnsi" w:eastAsiaTheme="minorEastAsia" w:hAnsiTheme="minorHAnsi" w:cstheme="minorBidi"/>
          <w:smallCaps w:val="0"/>
          <w:noProof/>
          <w:sz w:val="24"/>
          <w:szCs w:val="24"/>
          <w:lang w:eastAsia="ja-JP"/>
        </w:rPr>
        <w:tab/>
      </w:r>
      <w:r>
        <w:rPr>
          <w:noProof/>
        </w:rPr>
        <w:t>Benefits</w:t>
      </w:r>
      <w:r>
        <w:rPr>
          <w:noProof/>
        </w:rPr>
        <w:tab/>
      </w:r>
      <w:r>
        <w:rPr>
          <w:noProof/>
        </w:rPr>
        <w:fldChar w:fldCharType="begin"/>
      </w:r>
      <w:r>
        <w:rPr>
          <w:noProof/>
        </w:rPr>
        <w:instrText xml:space="preserve"> PAGEREF _Toc314489528 \h </w:instrText>
      </w:r>
      <w:r>
        <w:rPr>
          <w:noProof/>
        </w:rPr>
      </w:r>
      <w:r>
        <w:rPr>
          <w:noProof/>
        </w:rPr>
        <w:fldChar w:fldCharType="separate"/>
      </w:r>
      <w:r>
        <w:rPr>
          <w:noProof/>
        </w:rPr>
        <w:t>3</w:t>
      </w:r>
      <w:r>
        <w:rPr>
          <w:noProof/>
        </w:rPr>
        <w:fldChar w:fldCharType="end"/>
      </w:r>
    </w:p>
    <w:p w14:paraId="1B1A47B4"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Assertions</w:t>
      </w:r>
      <w:r>
        <w:rPr>
          <w:noProof/>
        </w:rPr>
        <w:tab/>
      </w:r>
      <w:r>
        <w:rPr>
          <w:noProof/>
        </w:rPr>
        <w:fldChar w:fldCharType="begin"/>
      </w:r>
      <w:r>
        <w:rPr>
          <w:noProof/>
        </w:rPr>
        <w:instrText xml:space="preserve"> PAGEREF _Toc314489529 \h </w:instrText>
      </w:r>
      <w:r>
        <w:rPr>
          <w:noProof/>
        </w:rPr>
      </w:r>
      <w:r>
        <w:rPr>
          <w:noProof/>
        </w:rPr>
        <w:fldChar w:fldCharType="separate"/>
      </w:r>
      <w:r>
        <w:rPr>
          <w:noProof/>
        </w:rPr>
        <w:t>3</w:t>
      </w:r>
      <w:r>
        <w:rPr>
          <w:noProof/>
        </w:rPr>
        <w:fldChar w:fldCharType="end"/>
      </w:r>
    </w:p>
    <w:p w14:paraId="5A3D8786"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Design for Test</w:t>
      </w:r>
      <w:r>
        <w:rPr>
          <w:noProof/>
        </w:rPr>
        <w:tab/>
      </w:r>
      <w:r>
        <w:rPr>
          <w:noProof/>
        </w:rPr>
        <w:fldChar w:fldCharType="begin"/>
      </w:r>
      <w:r>
        <w:rPr>
          <w:noProof/>
        </w:rPr>
        <w:instrText xml:space="preserve"> PAGEREF _Toc314489530 \h </w:instrText>
      </w:r>
      <w:r>
        <w:rPr>
          <w:noProof/>
        </w:rPr>
      </w:r>
      <w:r>
        <w:rPr>
          <w:noProof/>
        </w:rPr>
        <w:fldChar w:fldCharType="separate"/>
      </w:r>
      <w:r>
        <w:rPr>
          <w:noProof/>
        </w:rPr>
        <w:t>3</w:t>
      </w:r>
      <w:r>
        <w:rPr>
          <w:noProof/>
        </w:rPr>
        <w:fldChar w:fldCharType="end"/>
      </w:r>
    </w:p>
    <w:p w14:paraId="0585164C"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1.3.1</w:t>
      </w:r>
      <w:r>
        <w:rPr>
          <w:rFonts w:asciiTheme="minorHAnsi" w:eastAsiaTheme="minorEastAsia" w:hAnsiTheme="minorHAnsi" w:cstheme="minorBidi"/>
          <w:i w:val="0"/>
          <w:noProof/>
          <w:sz w:val="24"/>
          <w:szCs w:val="24"/>
          <w:lang w:eastAsia="ja-JP"/>
        </w:rPr>
        <w:tab/>
      </w:r>
      <w:r>
        <w:rPr>
          <w:noProof/>
        </w:rPr>
        <w:t>Notifications</w:t>
      </w:r>
      <w:r>
        <w:rPr>
          <w:noProof/>
        </w:rPr>
        <w:tab/>
      </w:r>
      <w:r>
        <w:rPr>
          <w:noProof/>
        </w:rPr>
        <w:fldChar w:fldCharType="begin"/>
      </w:r>
      <w:r>
        <w:rPr>
          <w:noProof/>
        </w:rPr>
        <w:instrText xml:space="preserve"> PAGEREF _Toc314489531 \h </w:instrText>
      </w:r>
      <w:r>
        <w:rPr>
          <w:noProof/>
        </w:rPr>
      </w:r>
      <w:r>
        <w:rPr>
          <w:noProof/>
        </w:rPr>
        <w:fldChar w:fldCharType="separate"/>
      </w:r>
      <w:r>
        <w:rPr>
          <w:noProof/>
        </w:rPr>
        <w:t>4</w:t>
      </w:r>
      <w:r>
        <w:rPr>
          <w:noProof/>
        </w:rPr>
        <w:fldChar w:fldCharType="end"/>
      </w:r>
    </w:p>
    <w:p w14:paraId="5DB50353"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1.3.2</w:t>
      </w:r>
      <w:r>
        <w:rPr>
          <w:rFonts w:asciiTheme="minorHAnsi" w:eastAsiaTheme="minorEastAsia" w:hAnsiTheme="minorHAnsi" w:cstheme="minorBidi"/>
          <w:i w:val="0"/>
          <w:noProof/>
          <w:sz w:val="24"/>
          <w:szCs w:val="24"/>
          <w:lang w:eastAsia="ja-JP"/>
        </w:rPr>
        <w:tab/>
      </w:r>
      <w:r>
        <w:rPr>
          <w:noProof/>
        </w:rPr>
        <w:t>Scripting Interface</w:t>
      </w:r>
      <w:r>
        <w:rPr>
          <w:noProof/>
        </w:rPr>
        <w:tab/>
      </w:r>
      <w:r>
        <w:rPr>
          <w:noProof/>
        </w:rPr>
        <w:fldChar w:fldCharType="begin"/>
      </w:r>
      <w:r>
        <w:rPr>
          <w:noProof/>
        </w:rPr>
        <w:instrText xml:space="preserve"> PAGEREF _Toc314489532 \h </w:instrText>
      </w:r>
      <w:r>
        <w:rPr>
          <w:noProof/>
        </w:rPr>
      </w:r>
      <w:r>
        <w:rPr>
          <w:noProof/>
        </w:rPr>
        <w:fldChar w:fldCharType="separate"/>
      </w:r>
      <w:r>
        <w:rPr>
          <w:noProof/>
        </w:rPr>
        <w:t>4</w:t>
      </w:r>
      <w:r>
        <w:rPr>
          <w:noProof/>
        </w:rPr>
        <w:fldChar w:fldCharType="end"/>
      </w:r>
    </w:p>
    <w:p w14:paraId="044D7D51"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1.3.3</w:t>
      </w:r>
      <w:r>
        <w:rPr>
          <w:rFonts w:asciiTheme="minorHAnsi" w:eastAsiaTheme="minorEastAsia" w:hAnsiTheme="minorHAnsi" w:cstheme="minorBidi"/>
          <w:i w:val="0"/>
          <w:noProof/>
          <w:sz w:val="24"/>
          <w:szCs w:val="24"/>
          <w:lang w:eastAsia="ja-JP"/>
        </w:rPr>
        <w:tab/>
      </w:r>
      <w:r>
        <w:rPr>
          <w:noProof/>
        </w:rPr>
        <w:t>Time functions</w:t>
      </w:r>
      <w:r>
        <w:rPr>
          <w:noProof/>
        </w:rPr>
        <w:tab/>
      </w:r>
      <w:r>
        <w:rPr>
          <w:noProof/>
        </w:rPr>
        <w:fldChar w:fldCharType="begin"/>
      </w:r>
      <w:r>
        <w:rPr>
          <w:noProof/>
        </w:rPr>
        <w:instrText xml:space="preserve"> PAGEREF _Toc314489533 \h </w:instrText>
      </w:r>
      <w:r>
        <w:rPr>
          <w:noProof/>
        </w:rPr>
      </w:r>
      <w:r>
        <w:rPr>
          <w:noProof/>
        </w:rPr>
        <w:fldChar w:fldCharType="separate"/>
      </w:r>
      <w:r>
        <w:rPr>
          <w:noProof/>
        </w:rPr>
        <w:t>4</w:t>
      </w:r>
      <w:r>
        <w:rPr>
          <w:noProof/>
        </w:rPr>
        <w:fldChar w:fldCharType="end"/>
      </w:r>
    </w:p>
    <w:p w14:paraId="2BCD5110"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1.3.4</w:t>
      </w:r>
      <w:r>
        <w:rPr>
          <w:rFonts w:asciiTheme="minorHAnsi" w:eastAsiaTheme="minorEastAsia" w:hAnsiTheme="minorHAnsi" w:cstheme="minorBidi"/>
          <w:i w:val="0"/>
          <w:noProof/>
          <w:sz w:val="24"/>
          <w:szCs w:val="24"/>
          <w:lang w:eastAsia="ja-JP"/>
        </w:rPr>
        <w:tab/>
      </w:r>
      <w:r>
        <w:rPr>
          <w:noProof/>
        </w:rPr>
        <w:t>UI Hooks</w:t>
      </w:r>
      <w:r>
        <w:rPr>
          <w:noProof/>
        </w:rPr>
        <w:tab/>
      </w:r>
      <w:r>
        <w:rPr>
          <w:noProof/>
        </w:rPr>
        <w:fldChar w:fldCharType="begin"/>
      </w:r>
      <w:r>
        <w:rPr>
          <w:noProof/>
        </w:rPr>
        <w:instrText xml:space="preserve"> PAGEREF _Toc314489534 \h </w:instrText>
      </w:r>
      <w:r>
        <w:rPr>
          <w:noProof/>
        </w:rPr>
      </w:r>
      <w:r>
        <w:rPr>
          <w:noProof/>
        </w:rPr>
        <w:fldChar w:fldCharType="separate"/>
      </w:r>
      <w:r>
        <w:rPr>
          <w:noProof/>
        </w:rPr>
        <w:t>4</w:t>
      </w:r>
      <w:r>
        <w:rPr>
          <w:noProof/>
        </w:rPr>
        <w:fldChar w:fldCharType="end"/>
      </w:r>
    </w:p>
    <w:p w14:paraId="7EAB94F8"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Disclaimer</w:t>
      </w:r>
      <w:r>
        <w:rPr>
          <w:noProof/>
        </w:rPr>
        <w:tab/>
      </w:r>
      <w:r>
        <w:rPr>
          <w:noProof/>
        </w:rPr>
        <w:fldChar w:fldCharType="begin"/>
      </w:r>
      <w:r>
        <w:rPr>
          <w:noProof/>
        </w:rPr>
        <w:instrText xml:space="preserve"> PAGEREF _Toc314489535 \h </w:instrText>
      </w:r>
      <w:r>
        <w:rPr>
          <w:noProof/>
        </w:rPr>
      </w:r>
      <w:r>
        <w:rPr>
          <w:noProof/>
        </w:rPr>
        <w:fldChar w:fldCharType="separate"/>
      </w:r>
      <w:r>
        <w:rPr>
          <w:noProof/>
        </w:rPr>
        <w:t>4</w:t>
      </w:r>
      <w:r>
        <w:rPr>
          <w:noProof/>
        </w:rPr>
        <w:fldChar w:fldCharType="end"/>
      </w:r>
    </w:p>
    <w:p w14:paraId="177EFD36" w14:textId="77777777" w:rsidR="001B2339" w:rsidRDefault="001B2339">
      <w:pPr>
        <w:pStyle w:val="TOC1"/>
        <w:tabs>
          <w:tab w:val="left" w:pos="421"/>
        </w:tabs>
        <w:rPr>
          <w:rFonts w:asciiTheme="minorHAnsi" w:eastAsiaTheme="minorEastAsia" w:hAnsiTheme="minorHAnsi" w:cstheme="minorBidi"/>
          <w:b w:val="0"/>
          <w:caps w:val="0"/>
          <w:noProof/>
          <w:sz w:val="24"/>
          <w:szCs w:val="24"/>
          <w:lang w:eastAsia="ja-JP"/>
        </w:rPr>
      </w:pPr>
      <w:r w:rsidRPr="004445EB">
        <w:rPr>
          <w:rFonts w:cs="Arial"/>
          <w:noProof/>
        </w:rPr>
        <w:t>2.</w:t>
      </w:r>
      <w:r>
        <w:rPr>
          <w:rFonts w:asciiTheme="minorHAnsi" w:eastAsiaTheme="minorEastAsia" w:hAnsiTheme="minorHAnsi" w:cstheme="minorBidi"/>
          <w:b w:val="0"/>
          <w:caps w:val="0"/>
          <w:noProof/>
          <w:sz w:val="24"/>
          <w:szCs w:val="24"/>
          <w:lang w:eastAsia="ja-JP"/>
        </w:rPr>
        <w:tab/>
      </w:r>
      <w:r w:rsidRPr="004445EB">
        <w:rPr>
          <w:rFonts w:cs="Arial"/>
          <w:noProof/>
        </w:rPr>
        <w:t>Test Preparation</w:t>
      </w:r>
      <w:r>
        <w:rPr>
          <w:noProof/>
        </w:rPr>
        <w:tab/>
      </w:r>
      <w:r>
        <w:rPr>
          <w:noProof/>
        </w:rPr>
        <w:fldChar w:fldCharType="begin"/>
      </w:r>
      <w:r>
        <w:rPr>
          <w:noProof/>
        </w:rPr>
        <w:instrText xml:space="preserve"> PAGEREF _Toc314489536 \h </w:instrText>
      </w:r>
      <w:r>
        <w:rPr>
          <w:noProof/>
        </w:rPr>
      </w:r>
      <w:r>
        <w:rPr>
          <w:noProof/>
        </w:rPr>
        <w:fldChar w:fldCharType="separate"/>
      </w:r>
      <w:r>
        <w:rPr>
          <w:noProof/>
        </w:rPr>
        <w:t>5</w:t>
      </w:r>
      <w:r>
        <w:rPr>
          <w:noProof/>
        </w:rPr>
        <w:fldChar w:fldCharType="end"/>
      </w:r>
    </w:p>
    <w:p w14:paraId="7DC4B1B1"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Background</w:t>
      </w:r>
      <w:r>
        <w:rPr>
          <w:noProof/>
        </w:rPr>
        <w:tab/>
      </w:r>
      <w:r>
        <w:rPr>
          <w:noProof/>
        </w:rPr>
        <w:fldChar w:fldCharType="begin"/>
      </w:r>
      <w:r>
        <w:rPr>
          <w:noProof/>
        </w:rPr>
        <w:instrText xml:space="preserve"> PAGEREF _Toc314489537 \h </w:instrText>
      </w:r>
      <w:r>
        <w:rPr>
          <w:noProof/>
        </w:rPr>
      </w:r>
      <w:r>
        <w:rPr>
          <w:noProof/>
        </w:rPr>
        <w:fldChar w:fldCharType="separate"/>
      </w:r>
      <w:r>
        <w:rPr>
          <w:noProof/>
        </w:rPr>
        <w:t>5</w:t>
      </w:r>
      <w:r>
        <w:rPr>
          <w:noProof/>
        </w:rPr>
        <w:fldChar w:fldCharType="end"/>
      </w:r>
    </w:p>
    <w:p w14:paraId="7DE1D287"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Installation</w:t>
      </w:r>
      <w:r>
        <w:rPr>
          <w:noProof/>
        </w:rPr>
        <w:tab/>
      </w:r>
      <w:r>
        <w:rPr>
          <w:noProof/>
        </w:rPr>
        <w:fldChar w:fldCharType="begin"/>
      </w:r>
      <w:r>
        <w:rPr>
          <w:noProof/>
        </w:rPr>
        <w:instrText xml:space="preserve"> PAGEREF _Toc314489538 \h </w:instrText>
      </w:r>
      <w:r>
        <w:rPr>
          <w:noProof/>
        </w:rPr>
      </w:r>
      <w:r>
        <w:rPr>
          <w:noProof/>
        </w:rPr>
        <w:fldChar w:fldCharType="separate"/>
      </w:r>
      <w:r>
        <w:rPr>
          <w:noProof/>
        </w:rPr>
        <w:t>5</w:t>
      </w:r>
      <w:r>
        <w:rPr>
          <w:noProof/>
        </w:rPr>
        <w:fldChar w:fldCharType="end"/>
      </w:r>
    </w:p>
    <w:p w14:paraId="5B566F5D"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Tags</w:t>
      </w:r>
      <w:r>
        <w:rPr>
          <w:noProof/>
        </w:rPr>
        <w:tab/>
      </w:r>
      <w:r>
        <w:rPr>
          <w:noProof/>
        </w:rPr>
        <w:fldChar w:fldCharType="begin"/>
      </w:r>
      <w:r>
        <w:rPr>
          <w:noProof/>
        </w:rPr>
        <w:instrText xml:space="preserve"> PAGEREF _Toc314489539 \h </w:instrText>
      </w:r>
      <w:r>
        <w:rPr>
          <w:noProof/>
        </w:rPr>
      </w:r>
      <w:r>
        <w:rPr>
          <w:noProof/>
        </w:rPr>
        <w:fldChar w:fldCharType="separate"/>
      </w:r>
      <w:r>
        <w:rPr>
          <w:noProof/>
        </w:rPr>
        <w:t>5</w:t>
      </w:r>
      <w:r>
        <w:rPr>
          <w:noProof/>
        </w:rPr>
        <w:fldChar w:fldCharType="end"/>
      </w:r>
    </w:p>
    <w:p w14:paraId="1DFB3966"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Database</w:t>
      </w:r>
      <w:r>
        <w:rPr>
          <w:noProof/>
        </w:rPr>
        <w:tab/>
      </w:r>
      <w:r>
        <w:rPr>
          <w:noProof/>
        </w:rPr>
        <w:fldChar w:fldCharType="begin"/>
      </w:r>
      <w:r>
        <w:rPr>
          <w:noProof/>
        </w:rPr>
        <w:instrText xml:space="preserve"> PAGEREF _Toc314489540 \h </w:instrText>
      </w:r>
      <w:r>
        <w:rPr>
          <w:noProof/>
        </w:rPr>
      </w:r>
      <w:r>
        <w:rPr>
          <w:noProof/>
        </w:rPr>
        <w:fldChar w:fldCharType="separate"/>
      </w:r>
      <w:r>
        <w:rPr>
          <w:noProof/>
        </w:rPr>
        <w:t>5</w:t>
      </w:r>
      <w:r>
        <w:rPr>
          <w:noProof/>
        </w:rPr>
        <w:fldChar w:fldCharType="end"/>
      </w:r>
    </w:p>
    <w:p w14:paraId="49D5C623"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2.5</w:t>
      </w:r>
      <w:r>
        <w:rPr>
          <w:rFonts w:asciiTheme="minorHAnsi" w:eastAsiaTheme="minorEastAsia" w:hAnsiTheme="minorHAnsi" w:cstheme="minorBidi"/>
          <w:smallCaps w:val="0"/>
          <w:noProof/>
          <w:sz w:val="24"/>
          <w:szCs w:val="24"/>
          <w:lang w:eastAsia="ja-JP"/>
        </w:rPr>
        <w:tab/>
      </w:r>
      <w:r>
        <w:rPr>
          <w:noProof/>
        </w:rPr>
        <w:t>Datasources</w:t>
      </w:r>
      <w:r>
        <w:rPr>
          <w:noProof/>
        </w:rPr>
        <w:tab/>
      </w:r>
      <w:r>
        <w:rPr>
          <w:noProof/>
        </w:rPr>
        <w:fldChar w:fldCharType="begin"/>
      </w:r>
      <w:r>
        <w:rPr>
          <w:noProof/>
        </w:rPr>
        <w:instrText xml:space="preserve"> PAGEREF _Toc314489541 \h </w:instrText>
      </w:r>
      <w:r>
        <w:rPr>
          <w:noProof/>
        </w:rPr>
      </w:r>
      <w:r>
        <w:rPr>
          <w:noProof/>
        </w:rPr>
        <w:fldChar w:fldCharType="separate"/>
      </w:r>
      <w:r>
        <w:rPr>
          <w:noProof/>
        </w:rPr>
        <w:t>6</w:t>
      </w:r>
      <w:r>
        <w:rPr>
          <w:noProof/>
        </w:rPr>
        <w:fldChar w:fldCharType="end"/>
      </w:r>
    </w:p>
    <w:p w14:paraId="291EFC84"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2.5.1</w:t>
      </w:r>
      <w:r>
        <w:rPr>
          <w:rFonts w:asciiTheme="minorHAnsi" w:eastAsiaTheme="minorEastAsia" w:hAnsiTheme="minorHAnsi" w:cstheme="minorBidi"/>
          <w:i w:val="0"/>
          <w:noProof/>
          <w:sz w:val="24"/>
          <w:szCs w:val="24"/>
          <w:lang w:eastAsia="ja-JP"/>
        </w:rPr>
        <w:tab/>
      </w:r>
      <w:r>
        <w:rPr>
          <w:noProof/>
        </w:rPr>
        <w:t>Test Script</w:t>
      </w:r>
      <w:r>
        <w:rPr>
          <w:noProof/>
        </w:rPr>
        <w:tab/>
      </w:r>
      <w:r>
        <w:rPr>
          <w:noProof/>
        </w:rPr>
        <w:fldChar w:fldCharType="begin"/>
      </w:r>
      <w:r>
        <w:rPr>
          <w:noProof/>
        </w:rPr>
        <w:instrText xml:space="preserve"> PAGEREF _Toc314489542 \h </w:instrText>
      </w:r>
      <w:r>
        <w:rPr>
          <w:noProof/>
        </w:rPr>
      </w:r>
      <w:r>
        <w:rPr>
          <w:noProof/>
        </w:rPr>
        <w:fldChar w:fldCharType="separate"/>
      </w:r>
      <w:r>
        <w:rPr>
          <w:noProof/>
        </w:rPr>
        <w:t>6</w:t>
      </w:r>
      <w:r>
        <w:rPr>
          <w:noProof/>
        </w:rPr>
        <w:fldChar w:fldCharType="end"/>
      </w:r>
    </w:p>
    <w:p w14:paraId="24CA1897"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2.5.2</w:t>
      </w:r>
      <w:r>
        <w:rPr>
          <w:rFonts w:asciiTheme="minorHAnsi" w:eastAsiaTheme="minorEastAsia" w:hAnsiTheme="minorHAnsi" w:cstheme="minorBidi"/>
          <w:i w:val="0"/>
          <w:noProof/>
          <w:sz w:val="24"/>
          <w:szCs w:val="24"/>
          <w:lang w:eastAsia="ja-JP"/>
        </w:rPr>
        <w:tab/>
      </w:r>
      <w:r>
        <w:rPr>
          <w:noProof/>
        </w:rPr>
        <w:t>Database</w:t>
      </w:r>
      <w:r>
        <w:rPr>
          <w:noProof/>
        </w:rPr>
        <w:tab/>
      </w:r>
      <w:r>
        <w:rPr>
          <w:noProof/>
        </w:rPr>
        <w:fldChar w:fldCharType="begin"/>
      </w:r>
      <w:r>
        <w:rPr>
          <w:noProof/>
        </w:rPr>
        <w:instrText xml:space="preserve"> PAGEREF _Toc314489543 \h </w:instrText>
      </w:r>
      <w:r>
        <w:rPr>
          <w:noProof/>
        </w:rPr>
      </w:r>
      <w:r>
        <w:rPr>
          <w:noProof/>
        </w:rPr>
        <w:fldChar w:fldCharType="separate"/>
      </w:r>
      <w:r>
        <w:rPr>
          <w:noProof/>
        </w:rPr>
        <w:t>6</w:t>
      </w:r>
      <w:r>
        <w:rPr>
          <w:noProof/>
        </w:rPr>
        <w:fldChar w:fldCharType="end"/>
      </w:r>
    </w:p>
    <w:p w14:paraId="781E1B04"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2.5.3</w:t>
      </w:r>
      <w:r>
        <w:rPr>
          <w:rFonts w:asciiTheme="minorHAnsi" w:eastAsiaTheme="minorEastAsia" w:hAnsiTheme="minorHAnsi" w:cstheme="minorBidi"/>
          <w:i w:val="0"/>
          <w:noProof/>
          <w:sz w:val="24"/>
          <w:szCs w:val="24"/>
          <w:lang w:eastAsia="ja-JP"/>
        </w:rPr>
        <w:tab/>
      </w:r>
      <w:r>
        <w:rPr>
          <w:noProof/>
        </w:rPr>
        <w:t>Database from Spreadsheet</w:t>
      </w:r>
      <w:r>
        <w:rPr>
          <w:noProof/>
        </w:rPr>
        <w:tab/>
      </w:r>
      <w:r>
        <w:rPr>
          <w:noProof/>
        </w:rPr>
        <w:fldChar w:fldCharType="begin"/>
      </w:r>
      <w:r>
        <w:rPr>
          <w:noProof/>
        </w:rPr>
        <w:instrText xml:space="preserve"> PAGEREF _Toc314489544 \h </w:instrText>
      </w:r>
      <w:r>
        <w:rPr>
          <w:noProof/>
        </w:rPr>
      </w:r>
      <w:r>
        <w:rPr>
          <w:noProof/>
        </w:rPr>
        <w:fldChar w:fldCharType="separate"/>
      </w:r>
      <w:r>
        <w:rPr>
          <w:noProof/>
        </w:rPr>
        <w:t>6</w:t>
      </w:r>
      <w:r>
        <w:rPr>
          <w:noProof/>
        </w:rPr>
        <w:fldChar w:fldCharType="end"/>
      </w:r>
    </w:p>
    <w:p w14:paraId="35FF5134"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2.6</w:t>
      </w:r>
      <w:r>
        <w:rPr>
          <w:rFonts w:asciiTheme="minorHAnsi" w:eastAsiaTheme="minorEastAsia" w:hAnsiTheme="minorHAnsi" w:cstheme="minorBidi"/>
          <w:smallCaps w:val="0"/>
          <w:noProof/>
          <w:sz w:val="24"/>
          <w:szCs w:val="24"/>
          <w:lang w:eastAsia="ja-JP"/>
        </w:rPr>
        <w:tab/>
      </w:r>
      <w:r>
        <w:rPr>
          <w:noProof/>
        </w:rPr>
        <w:t>SFCs</w:t>
      </w:r>
      <w:r>
        <w:rPr>
          <w:noProof/>
        </w:rPr>
        <w:tab/>
      </w:r>
      <w:r>
        <w:rPr>
          <w:noProof/>
        </w:rPr>
        <w:fldChar w:fldCharType="begin"/>
      </w:r>
      <w:r>
        <w:rPr>
          <w:noProof/>
        </w:rPr>
        <w:instrText xml:space="preserve"> PAGEREF _Toc314489545 \h </w:instrText>
      </w:r>
      <w:r>
        <w:rPr>
          <w:noProof/>
        </w:rPr>
      </w:r>
      <w:r>
        <w:rPr>
          <w:noProof/>
        </w:rPr>
        <w:fldChar w:fldCharType="separate"/>
      </w:r>
      <w:r>
        <w:rPr>
          <w:noProof/>
        </w:rPr>
        <w:t>7</w:t>
      </w:r>
      <w:r>
        <w:rPr>
          <w:noProof/>
        </w:rPr>
        <w:fldChar w:fldCharType="end"/>
      </w:r>
    </w:p>
    <w:p w14:paraId="1EDB0F56"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2.7</w:t>
      </w:r>
      <w:r>
        <w:rPr>
          <w:rFonts w:asciiTheme="minorHAnsi" w:eastAsiaTheme="minorEastAsia" w:hAnsiTheme="minorHAnsi" w:cstheme="minorBidi"/>
          <w:smallCaps w:val="0"/>
          <w:noProof/>
          <w:sz w:val="24"/>
          <w:szCs w:val="24"/>
          <w:lang w:eastAsia="ja-JP"/>
        </w:rPr>
        <w:tab/>
      </w:r>
      <w:r>
        <w:rPr>
          <w:noProof/>
        </w:rPr>
        <w:t>Initialization</w:t>
      </w:r>
      <w:r>
        <w:rPr>
          <w:noProof/>
        </w:rPr>
        <w:tab/>
      </w:r>
      <w:r>
        <w:rPr>
          <w:noProof/>
        </w:rPr>
        <w:fldChar w:fldCharType="begin"/>
      </w:r>
      <w:r>
        <w:rPr>
          <w:noProof/>
        </w:rPr>
        <w:instrText xml:space="preserve"> PAGEREF _Toc314489546 \h </w:instrText>
      </w:r>
      <w:r>
        <w:rPr>
          <w:noProof/>
        </w:rPr>
      </w:r>
      <w:r>
        <w:rPr>
          <w:noProof/>
        </w:rPr>
        <w:fldChar w:fldCharType="separate"/>
      </w:r>
      <w:r>
        <w:rPr>
          <w:noProof/>
        </w:rPr>
        <w:t>7</w:t>
      </w:r>
      <w:r>
        <w:rPr>
          <w:noProof/>
        </w:rPr>
        <w:fldChar w:fldCharType="end"/>
      </w:r>
    </w:p>
    <w:p w14:paraId="54E808BE" w14:textId="77777777" w:rsidR="001B2339" w:rsidRDefault="001B2339">
      <w:pPr>
        <w:pStyle w:val="TOC1"/>
        <w:tabs>
          <w:tab w:val="left" w:pos="421"/>
        </w:tabs>
        <w:rPr>
          <w:rFonts w:asciiTheme="minorHAnsi" w:eastAsiaTheme="minorEastAsia" w:hAnsiTheme="minorHAnsi" w:cstheme="minorBidi"/>
          <w:b w:val="0"/>
          <w:caps w:val="0"/>
          <w:noProof/>
          <w:sz w:val="24"/>
          <w:szCs w:val="24"/>
          <w:lang w:eastAsia="ja-JP"/>
        </w:rPr>
      </w:pPr>
      <w:r w:rsidRPr="004445EB">
        <w:rPr>
          <w:rFonts w:cs="Arial"/>
          <w:noProof/>
        </w:rPr>
        <w:t>3.</w:t>
      </w:r>
      <w:r>
        <w:rPr>
          <w:rFonts w:asciiTheme="minorHAnsi" w:eastAsiaTheme="minorEastAsia" w:hAnsiTheme="minorHAnsi" w:cstheme="minorBidi"/>
          <w:b w:val="0"/>
          <w:caps w:val="0"/>
          <w:noProof/>
          <w:sz w:val="24"/>
          <w:szCs w:val="24"/>
          <w:lang w:eastAsia="ja-JP"/>
        </w:rPr>
        <w:tab/>
      </w:r>
      <w:r w:rsidRPr="004445EB">
        <w:rPr>
          <w:rFonts w:cs="Arial"/>
          <w:noProof/>
        </w:rPr>
        <w:t>Test Execution</w:t>
      </w:r>
      <w:r>
        <w:rPr>
          <w:noProof/>
        </w:rPr>
        <w:tab/>
      </w:r>
      <w:r>
        <w:rPr>
          <w:noProof/>
        </w:rPr>
        <w:fldChar w:fldCharType="begin"/>
      </w:r>
      <w:r>
        <w:rPr>
          <w:noProof/>
        </w:rPr>
        <w:instrText xml:space="preserve"> PAGEREF _Toc314489547 \h </w:instrText>
      </w:r>
      <w:r>
        <w:rPr>
          <w:noProof/>
        </w:rPr>
      </w:r>
      <w:r>
        <w:rPr>
          <w:noProof/>
        </w:rPr>
        <w:fldChar w:fldCharType="separate"/>
      </w:r>
      <w:r>
        <w:rPr>
          <w:noProof/>
        </w:rPr>
        <w:t>8</w:t>
      </w:r>
      <w:r>
        <w:rPr>
          <w:noProof/>
        </w:rPr>
        <w:fldChar w:fldCharType="end"/>
      </w:r>
    </w:p>
    <w:p w14:paraId="64A44B32"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Test Frame Module</w:t>
      </w:r>
      <w:r>
        <w:rPr>
          <w:noProof/>
        </w:rPr>
        <w:tab/>
      </w:r>
      <w:r>
        <w:rPr>
          <w:noProof/>
        </w:rPr>
        <w:fldChar w:fldCharType="begin"/>
      </w:r>
      <w:r>
        <w:rPr>
          <w:noProof/>
        </w:rPr>
        <w:instrText xml:space="preserve"> PAGEREF _Toc314489548 \h </w:instrText>
      </w:r>
      <w:r>
        <w:rPr>
          <w:noProof/>
        </w:rPr>
      </w:r>
      <w:r>
        <w:rPr>
          <w:noProof/>
        </w:rPr>
        <w:fldChar w:fldCharType="separate"/>
      </w:r>
      <w:r>
        <w:rPr>
          <w:noProof/>
        </w:rPr>
        <w:t>8</w:t>
      </w:r>
      <w:r>
        <w:rPr>
          <w:noProof/>
        </w:rPr>
        <w:fldChar w:fldCharType="end"/>
      </w:r>
    </w:p>
    <w:p w14:paraId="0DE5A5C4"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Test Control Dialog</w:t>
      </w:r>
      <w:r>
        <w:rPr>
          <w:noProof/>
        </w:rPr>
        <w:tab/>
      </w:r>
      <w:r>
        <w:rPr>
          <w:noProof/>
        </w:rPr>
        <w:fldChar w:fldCharType="begin"/>
      </w:r>
      <w:r>
        <w:rPr>
          <w:noProof/>
        </w:rPr>
        <w:instrText xml:space="preserve"> PAGEREF _Toc314489549 \h </w:instrText>
      </w:r>
      <w:r>
        <w:rPr>
          <w:noProof/>
        </w:rPr>
      </w:r>
      <w:r>
        <w:rPr>
          <w:noProof/>
        </w:rPr>
        <w:fldChar w:fldCharType="separate"/>
      </w:r>
      <w:r>
        <w:rPr>
          <w:noProof/>
        </w:rPr>
        <w:t>8</w:t>
      </w:r>
      <w:r>
        <w:rPr>
          <w:noProof/>
        </w:rPr>
        <w:fldChar w:fldCharType="end"/>
      </w:r>
    </w:p>
    <w:p w14:paraId="3E15198F"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Client versus Designer Execution</w:t>
      </w:r>
      <w:r>
        <w:rPr>
          <w:noProof/>
        </w:rPr>
        <w:tab/>
      </w:r>
      <w:r>
        <w:rPr>
          <w:noProof/>
        </w:rPr>
        <w:fldChar w:fldCharType="begin"/>
      </w:r>
      <w:r>
        <w:rPr>
          <w:noProof/>
        </w:rPr>
        <w:instrText xml:space="preserve"> PAGEREF _Toc314489550 \h </w:instrText>
      </w:r>
      <w:r>
        <w:rPr>
          <w:noProof/>
        </w:rPr>
      </w:r>
      <w:r>
        <w:rPr>
          <w:noProof/>
        </w:rPr>
        <w:fldChar w:fldCharType="separate"/>
      </w:r>
      <w:r>
        <w:rPr>
          <w:noProof/>
        </w:rPr>
        <w:t>9</w:t>
      </w:r>
      <w:r>
        <w:rPr>
          <w:noProof/>
        </w:rPr>
        <w:fldChar w:fldCharType="end"/>
      </w:r>
    </w:p>
    <w:p w14:paraId="4A82561F" w14:textId="77777777" w:rsidR="001B2339" w:rsidRDefault="001B2339">
      <w:pPr>
        <w:pStyle w:val="TOC1"/>
        <w:tabs>
          <w:tab w:val="left" w:pos="421"/>
        </w:tabs>
        <w:rPr>
          <w:rFonts w:asciiTheme="minorHAnsi" w:eastAsiaTheme="minorEastAsia" w:hAnsiTheme="minorHAnsi" w:cstheme="minorBidi"/>
          <w:b w:val="0"/>
          <w:caps w:val="0"/>
          <w:noProof/>
          <w:sz w:val="24"/>
          <w:szCs w:val="24"/>
          <w:lang w:eastAsia="ja-JP"/>
        </w:rPr>
      </w:pPr>
      <w:r>
        <w:rPr>
          <w:noProof/>
        </w:rPr>
        <w:t>4.</w:t>
      </w:r>
      <w:r>
        <w:rPr>
          <w:rFonts w:asciiTheme="minorHAnsi" w:eastAsiaTheme="minorEastAsia" w:hAnsiTheme="minorHAnsi" w:cstheme="minorBidi"/>
          <w:b w:val="0"/>
          <w:caps w:val="0"/>
          <w:noProof/>
          <w:sz w:val="24"/>
          <w:szCs w:val="24"/>
          <w:lang w:eastAsia="ja-JP"/>
        </w:rPr>
        <w:tab/>
      </w:r>
      <w:r>
        <w:rPr>
          <w:noProof/>
        </w:rPr>
        <w:t>Scripting Language</w:t>
      </w:r>
      <w:r>
        <w:rPr>
          <w:noProof/>
        </w:rPr>
        <w:tab/>
      </w:r>
      <w:r>
        <w:rPr>
          <w:noProof/>
        </w:rPr>
        <w:fldChar w:fldCharType="begin"/>
      </w:r>
      <w:r>
        <w:rPr>
          <w:noProof/>
        </w:rPr>
        <w:instrText xml:space="preserve"> PAGEREF _Toc314489551 \h </w:instrText>
      </w:r>
      <w:r>
        <w:rPr>
          <w:noProof/>
        </w:rPr>
      </w:r>
      <w:r>
        <w:rPr>
          <w:noProof/>
        </w:rPr>
        <w:fldChar w:fldCharType="separate"/>
      </w:r>
      <w:r>
        <w:rPr>
          <w:noProof/>
        </w:rPr>
        <w:t>10</w:t>
      </w:r>
      <w:r>
        <w:rPr>
          <w:noProof/>
        </w:rPr>
        <w:fldChar w:fldCharType="end"/>
      </w:r>
    </w:p>
    <w:p w14:paraId="052EAE92"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4.1</w:t>
      </w:r>
      <w:r>
        <w:rPr>
          <w:rFonts w:asciiTheme="minorHAnsi" w:eastAsiaTheme="minorEastAsia" w:hAnsiTheme="minorHAnsi" w:cstheme="minorBidi"/>
          <w:smallCaps w:val="0"/>
          <w:noProof/>
          <w:sz w:val="24"/>
          <w:szCs w:val="24"/>
          <w:lang w:eastAsia="ja-JP"/>
        </w:rPr>
        <w:tab/>
      </w:r>
      <w:r>
        <w:rPr>
          <w:noProof/>
        </w:rPr>
        <w:t>Time Specification</w:t>
      </w:r>
      <w:r>
        <w:rPr>
          <w:noProof/>
        </w:rPr>
        <w:tab/>
      </w:r>
      <w:r>
        <w:rPr>
          <w:noProof/>
        </w:rPr>
        <w:fldChar w:fldCharType="begin"/>
      </w:r>
      <w:r>
        <w:rPr>
          <w:noProof/>
        </w:rPr>
        <w:instrText xml:space="preserve"> PAGEREF _Toc314489552 \h </w:instrText>
      </w:r>
      <w:r>
        <w:rPr>
          <w:noProof/>
        </w:rPr>
      </w:r>
      <w:r>
        <w:rPr>
          <w:noProof/>
        </w:rPr>
        <w:fldChar w:fldCharType="separate"/>
      </w:r>
      <w:r>
        <w:rPr>
          <w:noProof/>
        </w:rPr>
        <w:t>10</w:t>
      </w:r>
      <w:r>
        <w:rPr>
          <w:noProof/>
        </w:rPr>
        <w:fldChar w:fldCharType="end"/>
      </w:r>
    </w:p>
    <w:p w14:paraId="6AEBB934"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4.2</w:t>
      </w:r>
      <w:r>
        <w:rPr>
          <w:rFonts w:asciiTheme="minorHAnsi" w:eastAsiaTheme="minorEastAsia" w:hAnsiTheme="minorHAnsi" w:cstheme="minorBidi"/>
          <w:smallCaps w:val="0"/>
          <w:noProof/>
          <w:sz w:val="24"/>
          <w:szCs w:val="24"/>
          <w:lang w:eastAsia="ja-JP"/>
        </w:rPr>
        <w:tab/>
      </w:r>
      <w:r>
        <w:rPr>
          <w:noProof/>
        </w:rPr>
        <w:t>Comments</w:t>
      </w:r>
      <w:r>
        <w:rPr>
          <w:noProof/>
        </w:rPr>
        <w:tab/>
      </w:r>
      <w:r>
        <w:rPr>
          <w:noProof/>
        </w:rPr>
        <w:fldChar w:fldCharType="begin"/>
      </w:r>
      <w:r>
        <w:rPr>
          <w:noProof/>
        </w:rPr>
        <w:instrText xml:space="preserve"> PAGEREF _Toc314489553 \h </w:instrText>
      </w:r>
      <w:r>
        <w:rPr>
          <w:noProof/>
        </w:rPr>
      </w:r>
      <w:r>
        <w:rPr>
          <w:noProof/>
        </w:rPr>
        <w:fldChar w:fldCharType="separate"/>
      </w:r>
      <w:r>
        <w:rPr>
          <w:noProof/>
        </w:rPr>
        <w:t>10</w:t>
      </w:r>
      <w:r>
        <w:rPr>
          <w:noProof/>
        </w:rPr>
        <w:fldChar w:fldCharType="end"/>
      </w:r>
    </w:p>
    <w:p w14:paraId="702CF97F"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Referencing UI Elements</w:t>
      </w:r>
      <w:r>
        <w:rPr>
          <w:noProof/>
        </w:rPr>
        <w:tab/>
      </w:r>
      <w:r>
        <w:rPr>
          <w:noProof/>
        </w:rPr>
        <w:fldChar w:fldCharType="begin"/>
      </w:r>
      <w:r>
        <w:rPr>
          <w:noProof/>
        </w:rPr>
        <w:instrText xml:space="preserve"> PAGEREF _Toc314489554 \h </w:instrText>
      </w:r>
      <w:r>
        <w:rPr>
          <w:noProof/>
        </w:rPr>
      </w:r>
      <w:r>
        <w:rPr>
          <w:noProof/>
        </w:rPr>
        <w:fldChar w:fldCharType="separate"/>
      </w:r>
      <w:r>
        <w:rPr>
          <w:noProof/>
        </w:rPr>
        <w:t>10</w:t>
      </w:r>
      <w:r>
        <w:rPr>
          <w:noProof/>
        </w:rPr>
        <w:fldChar w:fldCharType="end"/>
      </w:r>
    </w:p>
    <w:p w14:paraId="086C75DA"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4.4</w:t>
      </w:r>
      <w:r>
        <w:rPr>
          <w:rFonts w:asciiTheme="minorHAnsi" w:eastAsiaTheme="minorEastAsia" w:hAnsiTheme="minorHAnsi" w:cstheme="minorBidi"/>
          <w:smallCaps w:val="0"/>
          <w:noProof/>
          <w:sz w:val="24"/>
          <w:szCs w:val="24"/>
          <w:lang w:eastAsia="ja-JP"/>
        </w:rPr>
        <w:tab/>
      </w:r>
      <w:r>
        <w:rPr>
          <w:noProof/>
        </w:rPr>
        <w:t>Data Sources</w:t>
      </w:r>
      <w:r>
        <w:rPr>
          <w:noProof/>
        </w:rPr>
        <w:tab/>
      </w:r>
      <w:r>
        <w:rPr>
          <w:noProof/>
        </w:rPr>
        <w:fldChar w:fldCharType="begin"/>
      </w:r>
      <w:r>
        <w:rPr>
          <w:noProof/>
        </w:rPr>
        <w:instrText xml:space="preserve"> PAGEREF _Toc314489555 \h </w:instrText>
      </w:r>
      <w:r>
        <w:rPr>
          <w:noProof/>
        </w:rPr>
      </w:r>
      <w:r>
        <w:rPr>
          <w:noProof/>
        </w:rPr>
        <w:fldChar w:fldCharType="separate"/>
      </w:r>
      <w:r>
        <w:rPr>
          <w:noProof/>
        </w:rPr>
        <w:t>11</w:t>
      </w:r>
      <w:r>
        <w:rPr>
          <w:noProof/>
        </w:rPr>
        <w:fldChar w:fldCharType="end"/>
      </w:r>
    </w:p>
    <w:p w14:paraId="43F1D149"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4.4.1</w:t>
      </w:r>
      <w:r>
        <w:rPr>
          <w:rFonts w:asciiTheme="minorHAnsi" w:eastAsiaTheme="minorEastAsia" w:hAnsiTheme="minorHAnsi" w:cstheme="minorBidi"/>
          <w:i w:val="0"/>
          <w:noProof/>
          <w:sz w:val="24"/>
          <w:szCs w:val="24"/>
          <w:lang w:eastAsia="ja-JP"/>
        </w:rPr>
        <w:tab/>
      </w:r>
      <w:r>
        <w:rPr>
          <w:noProof/>
        </w:rPr>
        <w:t>Script</w:t>
      </w:r>
      <w:r>
        <w:rPr>
          <w:noProof/>
        </w:rPr>
        <w:tab/>
      </w:r>
      <w:r>
        <w:rPr>
          <w:noProof/>
        </w:rPr>
        <w:fldChar w:fldCharType="begin"/>
      </w:r>
      <w:r>
        <w:rPr>
          <w:noProof/>
        </w:rPr>
        <w:instrText xml:space="preserve"> PAGEREF _Toc314489556 \h </w:instrText>
      </w:r>
      <w:r>
        <w:rPr>
          <w:noProof/>
        </w:rPr>
      </w:r>
      <w:r>
        <w:rPr>
          <w:noProof/>
        </w:rPr>
        <w:fldChar w:fldCharType="separate"/>
      </w:r>
      <w:r>
        <w:rPr>
          <w:noProof/>
        </w:rPr>
        <w:t>11</w:t>
      </w:r>
      <w:r>
        <w:rPr>
          <w:noProof/>
        </w:rPr>
        <w:fldChar w:fldCharType="end"/>
      </w:r>
    </w:p>
    <w:p w14:paraId="2EF6B3FD"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4.4.2</w:t>
      </w:r>
      <w:r>
        <w:rPr>
          <w:rFonts w:asciiTheme="minorHAnsi" w:eastAsiaTheme="minorEastAsia" w:hAnsiTheme="minorHAnsi" w:cstheme="minorBidi"/>
          <w:i w:val="0"/>
          <w:noProof/>
          <w:sz w:val="24"/>
          <w:szCs w:val="24"/>
          <w:lang w:eastAsia="ja-JP"/>
        </w:rPr>
        <w:tab/>
      </w:r>
      <w:r>
        <w:rPr>
          <w:noProof/>
        </w:rPr>
        <w:t>Database</w:t>
      </w:r>
      <w:r>
        <w:rPr>
          <w:noProof/>
        </w:rPr>
        <w:tab/>
      </w:r>
      <w:r>
        <w:rPr>
          <w:noProof/>
        </w:rPr>
        <w:fldChar w:fldCharType="begin"/>
      </w:r>
      <w:r>
        <w:rPr>
          <w:noProof/>
        </w:rPr>
        <w:instrText xml:space="preserve"> PAGEREF _Toc314489557 \h </w:instrText>
      </w:r>
      <w:r>
        <w:rPr>
          <w:noProof/>
        </w:rPr>
      </w:r>
      <w:r>
        <w:rPr>
          <w:noProof/>
        </w:rPr>
        <w:fldChar w:fldCharType="separate"/>
      </w:r>
      <w:r>
        <w:rPr>
          <w:noProof/>
        </w:rPr>
        <w:t>11</w:t>
      </w:r>
      <w:r>
        <w:rPr>
          <w:noProof/>
        </w:rPr>
        <w:fldChar w:fldCharType="end"/>
      </w:r>
    </w:p>
    <w:p w14:paraId="4963BBEA"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4.5</w:t>
      </w:r>
      <w:r>
        <w:rPr>
          <w:rFonts w:asciiTheme="minorHAnsi" w:eastAsiaTheme="minorEastAsia" w:hAnsiTheme="minorHAnsi" w:cstheme="minorBidi"/>
          <w:smallCaps w:val="0"/>
          <w:noProof/>
          <w:sz w:val="24"/>
          <w:szCs w:val="24"/>
          <w:lang w:eastAsia="ja-JP"/>
        </w:rPr>
        <w:tab/>
      </w:r>
      <w:r>
        <w:rPr>
          <w:noProof/>
        </w:rPr>
        <w:t>Assertions</w:t>
      </w:r>
      <w:r>
        <w:rPr>
          <w:noProof/>
        </w:rPr>
        <w:tab/>
      </w:r>
      <w:r>
        <w:rPr>
          <w:noProof/>
        </w:rPr>
        <w:fldChar w:fldCharType="begin"/>
      </w:r>
      <w:r>
        <w:rPr>
          <w:noProof/>
        </w:rPr>
        <w:instrText xml:space="preserve"> PAGEREF _Toc314489558 \h </w:instrText>
      </w:r>
      <w:r>
        <w:rPr>
          <w:noProof/>
        </w:rPr>
      </w:r>
      <w:r>
        <w:rPr>
          <w:noProof/>
        </w:rPr>
        <w:fldChar w:fldCharType="separate"/>
      </w:r>
      <w:r>
        <w:rPr>
          <w:noProof/>
        </w:rPr>
        <w:t>11</w:t>
      </w:r>
      <w:r>
        <w:rPr>
          <w:noProof/>
        </w:rPr>
        <w:fldChar w:fldCharType="end"/>
      </w:r>
    </w:p>
    <w:p w14:paraId="122CD308"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4.6</w:t>
      </w:r>
      <w:r>
        <w:rPr>
          <w:rFonts w:asciiTheme="minorHAnsi" w:eastAsiaTheme="minorEastAsia" w:hAnsiTheme="minorHAnsi" w:cstheme="minorBidi"/>
          <w:smallCaps w:val="0"/>
          <w:noProof/>
          <w:sz w:val="24"/>
          <w:szCs w:val="24"/>
          <w:lang w:eastAsia="ja-JP"/>
        </w:rPr>
        <w:tab/>
      </w:r>
      <w:r>
        <w:rPr>
          <w:noProof/>
        </w:rPr>
        <w:t>Variables</w:t>
      </w:r>
      <w:r>
        <w:rPr>
          <w:noProof/>
        </w:rPr>
        <w:tab/>
      </w:r>
      <w:r>
        <w:rPr>
          <w:noProof/>
        </w:rPr>
        <w:fldChar w:fldCharType="begin"/>
      </w:r>
      <w:r>
        <w:rPr>
          <w:noProof/>
        </w:rPr>
        <w:instrText xml:space="preserve"> PAGEREF _Toc314489559 \h </w:instrText>
      </w:r>
      <w:r>
        <w:rPr>
          <w:noProof/>
        </w:rPr>
      </w:r>
      <w:r>
        <w:rPr>
          <w:noProof/>
        </w:rPr>
        <w:fldChar w:fldCharType="separate"/>
      </w:r>
      <w:r>
        <w:rPr>
          <w:noProof/>
        </w:rPr>
        <w:t>11</w:t>
      </w:r>
      <w:r>
        <w:rPr>
          <w:noProof/>
        </w:rPr>
        <w:fldChar w:fldCharType="end"/>
      </w:r>
    </w:p>
    <w:p w14:paraId="5CA89745"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4.7</w:t>
      </w:r>
      <w:r>
        <w:rPr>
          <w:rFonts w:asciiTheme="minorHAnsi" w:eastAsiaTheme="minorEastAsia" w:hAnsiTheme="minorHAnsi" w:cstheme="minorBidi"/>
          <w:smallCaps w:val="0"/>
          <w:noProof/>
          <w:sz w:val="24"/>
          <w:szCs w:val="24"/>
          <w:lang w:eastAsia="ja-JP"/>
        </w:rPr>
        <w:tab/>
      </w:r>
      <w:r>
        <w:rPr>
          <w:noProof/>
        </w:rPr>
        <w:t>Commands</w:t>
      </w:r>
      <w:r>
        <w:rPr>
          <w:noProof/>
        </w:rPr>
        <w:tab/>
      </w:r>
      <w:r>
        <w:rPr>
          <w:noProof/>
        </w:rPr>
        <w:fldChar w:fldCharType="begin"/>
      </w:r>
      <w:r>
        <w:rPr>
          <w:noProof/>
        </w:rPr>
        <w:instrText xml:space="preserve"> PAGEREF _Toc314489560 \h </w:instrText>
      </w:r>
      <w:r>
        <w:rPr>
          <w:noProof/>
        </w:rPr>
      </w:r>
      <w:r>
        <w:rPr>
          <w:noProof/>
        </w:rPr>
        <w:fldChar w:fldCharType="separate"/>
      </w:r>
      <w:r>
        <w:rPr>
          <w:noProof/>
        </w:rPr>
        <w:t>12</w:t>
      </w:r>
      <w:r>
        <w:rPr>
          <w:noProof/>
        </w:rPr>
        <w:fldChar w:fldCharType="end"/>
      </w:r>
    </w:p>
    <w:p w14:paraId="4AC02934"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4.7.1</w:t>
      </w:r>
      <w:r>
        <w:rPr>
          <w:rFonts w:asciiTheme="minorHAnsi" w:eastAsiaTheme="minorEastAsia" w:hAnsiTheme="minorHAnsi" w:cstheme="minorBidi"/>
          <w:i w:val="0"/>
          <w:noProof/>
          <w:sz w:val="24"/>
          <w:szCs w:val="24"/>
          <w:lang w:eastAsia="ja-JP"/>
        </w:rPr>
        <w:tab/>
      </w:r>
      <w:r>
        <w:rPr>
          <w:noProof/>
        </w:rPr>
        <w:t>Animate</w:t>
      </w:r>
      <w:r>
        <w:rPr>
          <w:noProof/>
        </w:rPr>
        <w:tab/>
      </w:r>
      <w:r>
        <w:rPr>
          <w:noProof/>
        </w:rPr>
        <w:fldChar w:fldCharType="begin"/>
      </w:r>
      <w:r>
        <w:rPr>
          <w:noProof/>
        </w:rPr>
        <w:instrText xml:space="preserve"> PAGEREF _Toc314489561 \h </w:instrText>
      </w:r>
      <w:r>
        <w:rPr>
          <w:noProof/>
        </w:rPr>
      </w:r>
      <w:r>
        <w:rPr>
          <w:noProof/>
        </w:rPr>
        <w:fldChar w:fldCharType="separate"/>
      </w:r>
      <w:r>
        <w:rPr>
          <w:noProof/>
        </w:rPr>
        <w:t>12</w:t>
      </w:r>
      <w:r>
        <w:rPr>
          <w:noProof/>
        </w:rPr>
        <w:fldChar w:fldCharType="end"/>
      </w:r>
    </w:p>
    <w:p w14:paraId="48F98263"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4.7.2</w:t>
      </w:r>
      <w:r>
        <w:rPr>
          <w:rFonts w:asciiTheme="minorHAnsi" w:eastAsiaTheme="minorEastAsia" w:hAnsiTheme="minorHAnsi" w:cstheme="minorBidi"/>
          <w:i w:val="0"/>
          <w:noProof/>
          <w:sz w:val="24"/>
          <w:szCs w:val="24"/>
          <w:lang w:eastAsia="ja-JP"/>
        </w:rPr>
        <w:tab/>
      </w:r>
      <w:r>
        <w:rPr>
          <w:noProof/>
        </w:rPr>
        <w:t>Assert</w:t>
      </w:r>
      <w:r>
        <w:rPr>
          <w:noProof/>
        </w:rPr>
        <w:tab/>
      </w:r>
      <w:r>
        <w:rPr>
          <w:noProof/>
        </w:rPr>
        <w:fldChar w:fldCharType="begin"/>
      </w:r>
      <w:r>
        <w:rPr>
          <w:noProof/>
        </w:rPr>
        <w:instrText xml:space="preserve"> PAGEREF _Toc314489562 \h </w:instrText>
      </w:r>
      <w:r>
        <w:rPr>
          <w:noProof/>
        </w:rPr>
      </w:r>
      <w:r>
        <w:rPr>
          <w:noProof/>
        </w:rPr>
        <w:fldChar w:fldCharType="separate"/>
      </w:r>
      <w:r>
        <w:rPr>
          <w:noProof/>
        </w:rPr>
        <w:t>12</w:t>
      </w:r>
      <w:r>
        <w:rPr>
          <w:noProof/>
        </w:rPr>
        <w:fldChar w:fldCharType="end"/>
      </w:r>
    </w:p>
    <w:p w14:paraId="270BE948"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4.7.3</w:t>
      </w:r>
      <w:r>
        <w:rPr>
          <w:rFonts w:asciiTheme="minorHAnsi" w:eastAsiaTheme="minorEastAsia" w:hAnsiTheme="minorHAnsi" w:cstheme="minorBidi"/>
          <w:i w:val="0"/>
          <w:noProof/>
          <w:sz w:val="24"/>
          <w:szCs w:val="24"/>
          <w:lang w:eastAsia="ja-JP"/>
        </w:rPr>
        <w:tab/>
      </w:r>
      <w:r>
        <w:rPr>
          <w:noProof/>
        </w:rPr>
        <w:t>Halt</w:t>
      </w:r>
      <w:r>
        <w:rPr>
          <w:noProof/>
        </w:rPr>
        <w:tab/>
      </w:r>
      <w:r>
        <w:rPr>
          <w:noProof/>
        </w:rPr>
        <w:fldChar w:fldCharType="begin"/>
      </w:r>
      <w:r>
        <w:rPr>
          <w:noProof/>
        </w:rPr>
        <w:instrText xml:space="preserve"> PAGEREF _Toc314489563 \h </w:instrText>
      </w:r>
      <w:r>
        <w:rPr>
          <w:noProof/>
        </w:rPr>
      </w:r>
      <w:r>
        <w:rPr>
          <w:noProof/>
        </w:rPr>
        <w:fldChar w:fldCharType="separate"/>
      </w:r>
      <w:r>
        <w:rPr>
          <w:noProof/>
        </w:rPr>
        <w:t>13</w:t>
      </w:r>
      <w:r>
        <w:rPr>
          <w:noProof/>
        </w:rPr>
        <w:fldChar w:fldCharType="end"/>
      </w:r>
    </w:p>
    <w:p w14:paraId="0F01366B"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4.7.4</w:t>
      </w:r>
      <w:r>
        <w:rPr>
          <w:rFonts w:asciiTheme="minorHAnsi" w:eastAsiaTheme="minorEastAsia" w:hAnsiTheme="minorHAnsi" w:cstheme="minorBidi"/>
          <w:i w:val="0"/>
          <w:noProof/>
          <w:sz w:val="24"/>
          <w:szCs w:val="24"/>
          <w:lang w:eastAsia="ja-JP"/>
        </w:rPr>
        <w:tab/>
      </w:r>
      <w:r>
        <w:rPr>
          <w:noProof/>
        </w:rPr>
        <w:t>Log</w:t>
      </w:r>
      <w:r>
        <w:rPr>
          <w:noProof/>
        </w:rPr>
        <w:tab/>
      </w:r>
      <w:r>
        <w:rPr>
          <w:noProof/>
        </w:rPr>
        <w:fldChar w:fldCharType="begin"/>
      </w:r>
      <w:r>
        <w:rPr>
          <w:noProof/>
        </w:rPr>
        <w:instrText xml:space="preserve"> PAGEREF _Toc314489564 \h </w:instrText>
      </w:r>
      <w:r>
        <w:rPr>
          <w:noProof/>
        </w:rPr>
      </w:r>
      <w:r>
        <w:rPr>
          <w:noProof/>
        </w:rPr>
        <w:fldChar w:fldCharType="separate"/>
      </w:r>
      <w:r>
        <w:rPr>
          <w:noProof/>
        </w:rPr>
        <w:t>13</w:t>
      </w:r>
      <w:r>
        <w:rPr>
          <w:noProof/>
        </w:rPr>
        <w:fldChar w:fldCharType="end"/>
      </w:r>
    </w:p>
    <w:p w14:paraId="3C915062"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4.7.5</w:t>
      </w:r>
      <w:r>
        <w:rPr>
          <w:rFonts w:asciiTheme="minorHAnsi" w:eastAsiaTheme="minorEastAsia" w:hAnsiTheme="minorHAnsi" w:cstheme="minorBidi"/>
          <w:i w:val="0"/>
          <w:noProof/>
          <w:sz w:val="24"/>
          <w:szCs w:val="24"/>
          <w:lang w:eastAsia="ja-JP"/>
        </w:rPr>
        <w:tab/>
      </w:r>
      <w:r>
        <w:rPr>
          <w:noProof/>
        </w:rPr>
        <w:t>Notification</w:t>
      </w:r>
      <w:r>
        <w:rPr>
          <w:noProof/>
        </w:rPr>
        <w:tab/>
      </w:r>
      <w:r>
        <w:rPr>
          <w:noProof/>
        </w:rPr>
        <w:fldChar w:fldCharType="begin"/>
      </w:r>
      <w:r>
        <w:rPr>
          <w:noProof/>
        </w:rPr>
        <w:instrText xml:space="preserve"> PAGEREF _Toc314489565 \h </w:instrText>
      </w:r>
      <w:r>
        <w:rPr>
          <w:noProof/>
        </w:rPr>
      </w:r>
      <w:r>
        <w:rPr>
          <w:noProof/>
        </w:rPr>
        <w:fldChar w:fldCharType="separate"/>
      </w:r>
      <w:r>
        <w:rPr>
          <w:noProof/>
        </w:rPr>
        <w:t>13</w:t>
      </w:r>
      <w:r>
        <w:rPr>
          <w:noProof/>
        </w:rPr>
        <w:fldChar w:fldCharType="end"/>
      </w:r>
    </w:p>
    <w:p w14:paraId="2DC58B35"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4.7.6</w:t>
      </w:r>
      <w:r>
        <w:rPr>
          <w:rFonts w:asciiTheme="minorHAnsi" w:eastAsiaTheme="minorEastAsia" w:hAnsiTheme="minorHAnsi" w:cstheme="minorBidi"/>
          <w:i w:val="0"/>
          <w:noProof/>
          <w:sz w:val="24"/>
          <w:szCs w:val="24"/>
          <w:lang w:eastAsia="ja-JP"/>
        </w:rPr>
        <w:tab/>
      </w:r>
      <w:r>
        <w:rPr>
          <w:noProof/>
        </w:rPr>
        <w:t>Poll</w:t>
      </w:r>
      <w:r>
        <w:rPr>
          <w:noProof/>
        </w:rPr>
        <w:tab/>
      </w:r>
      <w:r>
        <w:rPr>
          <w:noProof/>
        </w:rPr>
        <w:fldChar w:fldCharType="begin"/>
      </w:r>
      <w:r>
        <w:rPr>
          <w:noProof/>
        </w:rPr>
        <w:instrText xml:space="preserve"> PAGEREF _Toc314489566 \h </w:instrText>
      </w:r>
      <w:r>
        <w:rPr>
          <w:noProof/>
        </w:rPr>
      </w:r>
      <w:r>
        <w:rPr>
          <w:noProof/>
        </w:rPr>
        <w:fldChar w:fldCharType="separate"/>
      </w:r>
      <w:r>
        <w:rPr>
          <w:noProof/>
        </w:rPr>
        <w:t>14</w:t>
      </w:r>
      <w:r>
        <w:rPr>
          <w:noProof/>
        </w:rPr>
        <w:fldChar w:fldCharType="end"/>
      </w:r>
    </w:p>
    <w:p w14:paraId="0E7A2E4C"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4.7.7</w:t>
      </w:r>
      <w:r>
        <w:rPr>
          <w:rFonts w:asciiTheme="minorHAnsi" w:eastAsiaTheme="minorEastAsia" w:hAnsiTheme="minorHAnsi" w:cstheme="minorBidi"/>
          <w:i w:val="0"/>
          <w:noProof/>
          <w:sz w:val="24"/>
          <w:szCs w:val="24"/>
          <w:lang w:eastAsia="ja-JP"/>
        </w:rPr>
        <w:tab/>
      </w:r>
      <w:r>
        <w:rPr>
          <w:noProof/>
        </w:rPr>
        <w:t>Run</w:t>
      </w:r>
      <w:r>
        <w:rPr>
          <w:noProof/>
        </w:rPr>
        <w:tab/>
      </w:r>
      <w:r>
        <w:rPr>
          <w:noProof/>
        </w:rPr>
        <w:fldChar w:fldCharType="begin"/>
      </w:r>
      <w:r>
        <w:rPr>
          <w:noProof/>
        </w:rPr>
        <w:instrText xml:space="preserve"> PAGEREF _Toc314489567 \h </w:instrText>
      </w:r>
      <w:r>
        <w:rPr>
          <w:noProof/>
        </w:rPr>
      </w:r>
      <w:r>
        <w:rPr>
          <w:noProof/>
        </w:rPr>
        <w:fldChar w:fldCharType="separate"/>
      </w:r>
      <w:r>
        <w:rPr>
          <w:noProof/>
        </w:rPr>
        <w:t>14</w:t>
      </w:r>
      <w:r>
        <w:rPr>
          <w:noProof/>
        </w:rPr>
        <w:fldChar w:fldCharType="end"/>
      </w:r>
    </w:p>
    <w:p w14:paraId="004EDC60"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lastRenderedPageBreak/>
        <w:t>4.7.8</w:t>
      </w:r>
      <w:r>
        <w:rPr>
          <w:rFonts w:asciiTheme="minorHAnsi" w:eastAsiaTheme="minorEastAsia" w:hAnsiTheme="minorHAnsi" w:cstheme="minorBidi"/>
          <w:i w:val="0"/>
          <w:noProof/>
          <w:sz w:val="24"/>
          <w:szCs w:val="24"/>
          <w:lang w:eastAsia="ja-JP"/>
        </w:rPr>
        <w:tab/>
      </w:r>
      <w:r>
        <w:rPr>
          <w:noProof/>
        </w:rPr>
        <w:t>Script</w:t>
      </w:r>
      <w:r>
        <w:rPr>
          <w:noProof/>
        </w:rPr>
        <w:tab/>
      </w:r>
      <w:r>
        <w:rPr>
          <w:noProof/>
        </w:rPr>
        <w:fldChar w:fldCharType="begin"/>
      </w:r>
      <w:r>
        <w:rPr>
          <w:noProof/>
        </w:rPr>
        <w:instrText xml:space="preserve"> PAGEREF _Toc314489568 \h </w:instrText>
      </w:r>
      <w:r>
        <w:rPr>
          <w:noProof/>
        </w:rPr>
      </w:r>
      <w:r>
        <w:rPr>
          <w:noProof/>
        </w:rPr>
        <w:fldChar w:fldCharType="separate"/>
      </w:r>
      <w:r>
        <w:rPr>
          <w:noProof/>
        </w:rPr>
        <w:t>14</w:t>
      </w:r>
      <w:r>
        <w:rPr>
          <w:noProof/>
        </w:rPr>
        <w:fldChar w:fldCharType="end"/>
      </w:r>
    </w:p>
    <w:p w14:paraId="6C68FC47"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4.7.9</w:t>
      </w:r>
      <w:r>
        <w:rPr>
          <w:rFonts w:asciiTheme="minorHAnsi" w:eastAsiaTheme="minorEastAsia" w:hAnsiTheme="minorHAnsi" w:cstheme="minorBidi"/>
          <w:i w:val="0"/>
          <w:noProof/>
          <w:sz w:val="24"/>
          <w:szCs w:val="24"/>
          <w:lang w:eastAsia="ja-JP"/>
        </w:rPr>
        <w:tab/>
      </w:r>
      <w:r>
        <w:rPr>
          <w:noProof/>
        </w:rPr>
        <w:t>Select</w:t>
      </w:r>
      <w:r>
        <w:rPr>
          <w:noProof/>
        </w:rPr>
        <w:tab/>
      </w:r>
      <w:r>
        <w:rPr>
          <w:noProof/>
        </w:rPr>
        <w:fldChar w:fldCharType="begin"/>
      </w:r>
      <w:r>
        <w:rPr>
          <w:noProof/>
        </w:rPr>
        <w:instrText xml:space="preserve"> PAGEREF _Toc314489569 \h </w:instrText>
      </w:r>
      <w:r>
        <w:rPr>
          <w:noProof/>
        </w:rPr>
      </w:r>
      <w:r>
        <w:rPr>
          <w:noProof/>
        </w:rPr>
        <w:fldChar w:fldCharType="separate"/>
      </w:r>
      <w:r>
        <w:rPr>
          <w:noProof/>
        </w:rPr>
        <w:t>15</w:t>
      </w:r>
      <w:r>
        <w:rPr>
          <w:noProof/>
        </w:rPr>
        <w:fldChar w:fldCharType="end"/>
      </w:r>
    </w:p>
    <w:p w14:paraId="12A332D9"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4.7.10</w:t>
      </w:r>
      <w:r>
        <w:rPr>
          <w:rFonts w:asciiTheme="minorHAnsi" w:eastAsiaTheme="minorEastAsia" w:hAnsiTheme="minorHAnsi" w:cstheme="minorBidi"/>
          <w:i w:val="0"/>
          <w:noProof/>
          <w:sz w:val="24"/>
          <w:szCs w:val="24"/>
          <w:lang w:eastAsia="ja-JP"/>
        </w:rPr>
        <w:tab/>
      </w:r>
      <w:r>
        <w:rPr>
          <w:noProof/>
        </w:rPr>
        <w:t>Show</w:t>
      </w:r>
      <w:r>
        <w:rPr>
          <w:noProof/>
        </w:rPr>
        <w:tab/>
      </w:r>
      <w:r>
        <w:rPr>
          <w:noProof/>
        </w:rPr>
        <w:fldChar w:fldCharType="begin"/>
      </w:r>
      <w:r>
        <w:rPr>
          <w:noProof/>
        </w:rPr>
        <w:instrText xml:space="preserve"> PAGEREF _Toc314489570 \h </w:instrText>
      </w:r>
      <w:r>
        <w:rPr>
          <w:noProof/>
        </w:rPr>
      </w:r>
      <w:r>
        <w:rPr>
          <w:noProof/>
        </w:rPr>
        <w:fldChar w:fldCharType="separate"/>
      </w:r>
      <w:r>
        <w:rPr>
          <w:noProof/>
        </w:rPr>
        <w:t>15</w:t>
      </w:r>
      <w:r>
        <w:rPr>
          <w:noProof/>
        </w:rPr>
        <w:fldChar w:fldCharType="end"/>
      </w:r>
    </w:p>
    <w:p w14:paraId="19E264DC"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4.7.11</w:t>
      </w:r>
      <w:r>
        <w:rPr>
          <w:rFonts w:asciiTheme="minorHAnsi" w:eastAsiaTheme="minorEastAsia" w:hAnsiTheme="minorHAnsi" w:cstheme="minorBidi"/>
          <w:i w:val="0"/>
          <w:noProof/>
          <w:sz w:val="24"/>
          <w:szCs w:val="24"/>
          <w:lang w:eastAsia="ja-JP"/>
        </w:rPr>
        <w:tab/>
      </w:r>
      <w:r>
        <w:rPr>
          <w:noProof/>
        </w:rPr>
        <w:t>Step</w:t>
      </w:r>
      <w:r>
        <w:rPr>
          <w:noProof/>
        </w:rPr>
        <w:tab/>
      </w:r>
      <w:r>
        <w:rPr>
          <w:noProof/>
        </w:rPr>
        <w:fldChar w:fldCharType="begin"/>
      </w:r>
      <w:r>
        <w:rPr>
          <w:noProof/>
        </w:rPr>
        <w:instrText xml:space="preserve"> PAGEREF _Toc314489571 \h </w:instrText>
      </w:r>
      <w:r>
        <w:rPr>
          <w:noProof/>
        </w:rPr>
      </w:r>
      <w:r>
        <w:rPr>
          <w:noProof/>
        </w:rPr>
        <w:fldChar w:fldCharType="separate"/>
      </w:r>
      <w:r>
        <w:rPr>
          <w:noProof/>
        </w:rPr>
        <w:t>16</w:t>
      </w:r>
      <w:r>
        <w:rPr>
          <w:noProof/>
        </w:rPr>
        <w:fldChar w:fldCharType="end"/>
      </w:r>
    </w:p>
    <w:p w14:paraId="1D43FDFA"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4.7.12</w:t>
      </w:r>
      <w:r>
        <w:rPr>
          <w:rFonts w:asciiTheme="minorHAnsi" w:eastAsiaTheme="minorEastAsia" w:hAnsiTheme="minorHAnsi" w:cstheme="minorBidi"/>
          <w:i w:val="0"/>
          <w:noProof/>
          <w:sz w:val="24"/>
          <w:szCs w:val="24"/>
          <w:lang w:eastAsia="ja-JP"/>
        </w:rPr>
        <w:tab/>
      </w:r>
      <w:r>
        <w:rPr>
          <w:noProof/>
        </w:rPr>
        <w:t>Tag</w:t>
      </w:r>
      <w:r>
        <w:rPr>
          <w:noProof/>
        </w:rPr>
        <w:tab/>
      </w:r>
      <w:r>
        <w:rPr>
          <w:noProof/>
        </w:rPr>
        <w:fldChar w:fldCharType="begin"/>
      </w:r>
      <w:r>
        <w:rPr>
          <w:noProof/>
        </w:rPr>
        <w:instrText xml:space="preserve"> PAGEREF _Toc314489572 \h </w:instrText>
      </w:r>
      <w:r>
        <w:rPr>
          <w:noProof/>
        </w:rPr>
      </w:r>
      <w:r>
        <w:rPr>
          <w:noProof/>
        </w:rPr>
        <w:fldChar w:fldCharType="separate"/>
      </w:r>
      <w:r>
        <w:rPr>
          <w:noProof/>
        </w:rPr>
        <w:t>16</w:t>
      </w:r>
      <w:r>
        <w:rPr>
          <w:noProof/>
        </w:rPr>
        <w:fldChar w:fldCharType="end"/>
      </w:r>
    </w:p>
    <w:p w14:paraId="5473202F"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4.7.13</w:t>
      </w:r>
      <w:r>
        <w:rPr>
          <w:rFonts w:asciiTheme="minorHAnsi" w:eastAsiaTheme="minorEastAsia" w:hAnsiTheme="minorHAnsi" w:cstheme="minorBidi"/>
          <w:i w:val="0"/>
          <w:noProof/>
          <w:sz w:val="24"/>
          <w:szCs w:val="24"/>
          <w:lang w:eastAsia="ja-JP"/>
        </w:rPr>
        <w:tab/>
      </w:r>
      <w:r>
        <w:rPr>
          <w:noProof/>
        </w:rPr>
        <w:t>TagData</w:t>
      </w:r>
      <w:r>
        <w:rPr>
          <w:noProof/>
        </w:rPr>
        <w:tab/>
      </w:r>
      <w:r>
        <w:rPr>
          <w:noProof/>
        </w:rPr>
        <w:fldChar w:fldCharType="begin"/>
      </w:r>
      <w:r>
        <w:rPr>
          <w:noProof/>
        </w:rPr>
        <w:instrText xml:space="preserve"> PAGEREF _Toc314489573 \h </w:instrText>
      </w:r>
      <w:r>
        <w:rPr>
          <w:noProof/>
        </w:rPr>
      </w:r>
      <w:r>
        <w:rPr>
          <w:noProof/>
        </w:rPr>
        <w:fldChar w:fldCharType="separate"/>
      </w:r>
      <w:r>
        <w:rPr>
          <w:noProof/>
        </w:rPr>
        <w:t>16</w:t>
      </w:r>
      <w:r>
        <w:rPr>
          <w:noProof/>
        </w:rPr>
        <w:fldChar w:fldCharType="end"/>
      </w:r>
    </w:p>
    <w:p w14:paraId="5FA68609"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4.7.14</w:t>
      </w:r>
      <w:r>
        <w:rPr>
          <w:rFonts w:asciiTheme="minorHAnsi" w:eastAsiaTheme="minorEastAsia" w:hAnsiTheme="minorHAnsi" w:cstheme="minorBidi"/>
          <w:i w:val="0"/>
          <w:noProof/>
          <w:sz w:val="24"/>
          <w:szCs w:val="24"/>
          <w:lang w:eastAsia="ja-JP"/>
        </w:rPr>
        <w:tab/>
      </w:r>
      <w:r>
        <w:rPr>
          <w:noProof/>
        </w:rPr>
        <w:t>TagProvider</w:t>
      </w:r>
      <w:r>
        <w:rPr>
          <w:noProof/>
        </w:rPr>
        <w:tab/>
      </w:r>
      <w:r>
        <w:rPr>
          <w:noProof/>
        </w:rPr>
        <w:fldChar w:fldCharType="begin"/>
      </w:r>
      <w:r>
        <w:rPr>
          <w:noProof/>
        </w:rPr>
        <w:instrText xml:space="preserve"> PAGEREF _Toc314489574 \h </w:instrText>
      </w:r>
      <w:r>
        <w:rPr>
          <w:noProof/>
        </w:rPr>
      </w:r>
      <w:r>
        <w:rPr>
          <w:noProof/>
        </w:rPr>
        <w:fldChar w:fldCharType="separate"/>
      </w:r>
      <w:r>
        <w:rPr>
          <w:noProof/>
        </w:rPr>
        <w:t>16</w:t>
      </w:r>
      <w:r>
        <w:rPr>
          <w:noProof/>
        </w:rPr>
        <w:fldChar w:fldCharType="end"/>
      </w:r>
    </w:p>
    <w:p w14:paraId="1270F4BE"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4.7.15</w:t>
      </w:r>
      <w:r>
        <w:rPr>
          <w:rFonts w:asciiTheme="minorHAnsi" w:eastAsiaTheme="minorEastAsia" w:hAnsiTheme="minorHAnsi" w:cstheme="minorBidi"/>
          <w:i w:val="0"/>
          <w:noProof/>
          <w:sz w:val="24"/>
          <w:szCs w:val="24"/>
          <w:lang w:eastAsia="ja-JP"/>
        </w:rPr>
        <w:tab/>
      </w:r>
      <w:r>
        <w:rPr>
          <w:noProof/>
        </w:rPr>
        <w:t>TagSet</w:t>
      </w:r>
      <w:r>
        <w:rPr>
          <w:noProof/>
        </w:rPr>
        <w:tab/>
      </w:r>
      <w:r>
        <w:rPr>
          <w:noProof/>
        </w:rPr>
        <w:fldChar w:fldCharType="begin"/>
      </w:r>
      <w:r>
        <w:rPr>
          <w:noProof/>
        </w:rPr>
        <w:instrText xml:space="preserve"> PAGEREF _Toc314489575 \h </w:instrText>
      </w:r>
      <w:r>
        <w:rPr>
          <w:noProof/>
        </w:rPr>
      </w:r>
      <w:r>
        <w:rPr>
          <w:noProof/>
        </w:rPr>
        <w:fldChar w:fldCharType="separate"/>
      </w:r>
      <w:r>
        <w:rPr>
          <w:noProof/>
        </w:rPr>
        <w:t>17</w:t>
      </w:r>
      <w:r>
        <w:rPr>
          <w:noProof/>
        </w:rPr>
        <w:fldChar w:fldCharType="end"/>
      </w:r>
    </w:p>
    <w:p w14:paraId="1269DEF7"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4.7.16</w:t>
      </w:r>
      <w:r>
        <w:rPr>
          <w:rFonts w:asciiTheme="minorHAnsi" w:eastAsiaTheme="minorEastAsia" w:hAnsiTheme="minorHAnsi" w:cstheme="minorBidi"/>
          <w:i w:val="0"/>
          <w:noProof/>
          <w:sz w:val="24"/>
          <w:szCs w:val="24"/>
          <w:lang w:eastAsia="ja-JP"/>
        </w:rPr>
        <w:tab/>
      </w:r>
      <w:r>
        <w:rPr>
          <w:noProof/>
        </w:rPr>
        <w:t>Test</w:t>
      </w:r>
      <w:r>
        <w:rPr>
          <w:noProof/>
        </w:rPr>
        <w:tab/>
      </w:r>
      <w:r>
        <w:rPr>
          <w:noProof/>
        </w:rPr>
        <w:fldChar w:fldCharType="begin"/>
      </w:r>
      <w:r>
        <w:rPr>
          <w:noProof/>
        </w:rPr>
        <w:instrText xml:space="preserve"> PAGEREF _Toc314489576 \h </w:instrText>
      </w:r>
      <w:r>
        <w:rPr>
          <w:noProof/>
        </w:rPr>
      </w:r>
      <w:r>
        <w:rPr>
          <w:noProof/>
        </w:rPr>
        <w:fldChar w:fldCharType="separate"/>
      </w:r>
      <w:r>
        <w:rPr>
          <w:noProof/>
        </w:rPr>
        <w:t>17</w:t>
      </w:r>
      <w:r>
        <w:rPr>
          <w:noProof/>
        </w:rPr>
        <w:fldChar w:fldCharType="end"/>
      </w:r>
    </w:p>
    <w:p w14:paraId="029B5737"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4.7.17</w:t>
      </w:r>
      <w:r>
        <w:rPr>
          <w:rFonts w:asciiTheme="minorHAnsi" w:eastAsiaTheme="minorEastAsia" w:hAnsiTheme="minorHAnsi" w:cstheme="minorBidi"/>
          <w:i w:val="0"/>
          <w:noProof/>
          <w:sz w:val="24"/>
          <w:szCs w:val="24"/>
          <w:lang w:eastAsia="ja-JP"/>
        </w:rPr>
        <w:tab/>
      </w:r>
      <w:r>
        <w:rPr>
          <w:noProof/>
        </w:rPr>
        <w:t>TimeFactor</w:t>
      </w:r>
      <w:r>
        <w:rPr>
          <w:noProof/>
        </w:rPr>
        <w:tab/>
      </w:r>
      <w:r>
        <w:rPr>
          <w:noProof/>
        </w:rPr>
        <w:fldChar w:fldCharType="begin"/>
      </w:r>
      <w:r>
        <w:rPr>
          <w:noProof/>
        </w:rPr>
        <w:instrText xml:space="preserve"> PAGEREF _Toc314489577 \h </w:instrText>
      </w:r>
      <w:r>
        <w:rPr>
          <w:noProof/>
        </w:rPr>
      </w:r>
      <w:r>
        <w:rPr>
          <w:noProof/>
        </w:rPr>
        <w:fldChar w:fldCharType="separate"/>
      </w:r>
      <w:r>
        <w:rPr>
          <w:noProof/>
        </w:rPr>
        <w:t>18</w:t>
      </w:r>
      <w:r>
        <w:rPr>
          <w:noProof/>
        </w:rPr>
        <w:fldChar w:fldCharType="end"/>
      </w:r>
    </w:p>
    <w:p w14:paraId="1C6D9646"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4.7.18</w:t>
      </w:r>
      <w:r>
        <w:rPr>
          <w:rFonts w:asciiTheme="minorHAnsi" w:eastAsiaTheme="minorEastAsia" w:hAnsiTheme="minorHAnsi" w:cstheme="minorBidi"/>
          <w:i w:val="0"/>
          <w:noProof/>
          <w:sz w:val="24"/>
          <w:szCs w:val="24"/>
          <w:lang w:eastAsia="ja-JP"/>
        </w:rPr>
        <w:tab/>
      </w:r>
      <w:r>
        <w:rPr>
          <w:noProof/>
        </w:rPr>
        <w:t>Timeout</w:t>
      </w:r>
      <w:r>
        <w:rPr>
          <w:noProof/>
        </w:rPr>
        <w:tab/>
      </w:r>
      <w:r>
        <w:rPr>
          <w:noProof/>
        </w:rPr>
        <w:fldChar w:fldCharType="begin"/>
      </w:r>
      <w:r>
        <w:rPr>
          <w:noProof/>
        </w:rPr>
        <w:instrText xml:space="preserve"> PAGEREF _Toc314489578 \h </w:instrText>
      </w:r>
      <w:r>
        <w:rPr>
          <w:noProof/>
        </w:rPr>
      </w:r>
      <w:r>
        <w:rPr>
          <w:noProof/>
        </w:rPr>
        <w:fldChar w:fldCharType="separate"/>
      </w:r>
      <w:r>
        <w:rPr>
          <w:noProof/>
        </w:rPr>
        <w:t>18</w:t>
      </w:r>
      <w:r>
        <w:rPr>
          <w:noProof/>
        </w:rPr>
        <w:fldChar w:fldCharType="end"/>
      </w:r>
    </w:p>
    <w:p w14:paraId="332AC53D"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4.7.19</w:t>
      </w:r>
      <w:r>
        <w:rPr>
          <w:rFonts w:asciiTheme="minorHAnsi" w:eastAsiaTheme="minorEastAsia" w:hAnsiTheme="minorHAnsi" w:cstheme="minorBidi"/>
          <w:i w:val="0"/>
          <w:noProof/>
          <w:sz w:val="24"/>
          <w:szCs w:val="24"/>
          <w:lang w:eastAsia="ja-JP"/>
        </w:rPr>
        <w:tab/>
      </w:r>
      <w:r>
        <w:rPr>
          <w:noProof/>
        </w:rPr>
        <w:t>Until</w:t>
      </w:r>
      <w:r>
        <w:rPr>
          <w:noProof/>
        </w:rPr>
        <w:tab/>
      </w:r>
      <w:r>
        <w:rPr>
          <w:noProof/>
        </w:rPr>
        <w:fldChar w:fldCharType="begin"/>
      </w:r>
      <w:r>
        <w:rPr>
          <w:noProof/>
        </w:rPr>
        <w:instrText xml:space="preserve"> PAGEREF _Toc314489579 \h </w:instrText>
      </w:r>
      <w:r>
        <w:rPr>
          <w:noProof/>
        </w:rPr>
      </w:r>
      <w:r>
        <w:rPr>
          <w:noProof/>
        </w:rPr>
        <w:fldChar w:fldCharType="separate"/>
      </w:r>
      <w:r>
        <w:rPr>
          <w:noProof/>
        </w:rPr>
        <w:t>18</w:t>
      </w:r>
      <w:r>
        <w:rPr>
          <w:noProof/>
        </w:rPr>
        <w:fldChar w:fldCharType="end"/>
      </w:r>
    </w:p>
    <w:p w14:paraId="0ADD7C6C" w14:textId="77777777" w:rsidR="001B2339" w:rsidRDefault="001B2339">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4.7.20</w:t>
      </w:r>
      <w:r>
        <w:rPr>
          <w:rFonts w:asciiTheme="minorHAnsi" w:eastAsiaTheme="minorEastAsia" w:hAnsiTheme="minorHAnsi" w:cstheme="minorBidi"/>
          <w:i w:val="0"/>
          <w:noProof/>
          <w:sz w:val="24"/>
          <w:szCs w:val="24"/>
          <w:lang w:eastAsia="ja-JP"/>
        </w:rPr>
        <w:tab/>
      </w:r>
      <w:r>
        <w:rPr>
          <w:noProof/>
        </w:rPr>
        <w:t>Wait</w:t>
      </w:r>
      <w:r>
        <w:rPr>
          <w:noProof/>
        </w:rPr>
        <w:tab/>
      </w:r>
      <w:r>
        <w:rPr>
          <w:noProof/>
        </w:rPr>
        <w:fldChar w:fldCharType="begin"/>
      </w:r>
      <w:r>
        <w:rPr>
          <w:noProof/>
        </w:rPr>
        <w:instrText xml:space="preserve"> PAGEREF _Toc314489580 \h </w:instrText>
      </w:r>
      <w:r>
        <w:rPr>
          <w:noProof/>
        </w:rPr>
      </w:r>
      <w:r>
        <w:rPr>
          <w:noProof/>
        </w:rPr>
        <w:fldChar w:fldCharType="separate"/>
      </w:r>
      <w:r>
        <w:rPr>
          <w:noProof/>
        </w:rPr>
        <w:t>18</w:t>
      </w:r>
      <w:r>
        <w:rPr>
          <w:noProof/>
        </w:rPr>
        <w:fldChar w:fldCharType="end"/>
      </w:r>
    </w:p>
    <w:p w14:paraId="6DFAE4BE" w14:textId="77777777" w:rsidR="001B2339" w:rsidRDefault="001B2339">
      <w:pPr>
        <w:pStyle w:val="TOC1"/>
        <w:tabs>
          <w:tab w:val="left" w:pos="421"/>
        </w:tabs>
        <w:rPr>
          <w:rFonts w:asciiTheme="minorHAnsi" w:eastAsiaTheme="minorEastAsia" w:hAnsiTheme="minorHAnsi" w:cstheme="minorBidi"/>
          <w:b w:val="0"/>
          <w:caps w:val="0"/>
          <w:noProof/>
          <w:sz w:val="24"/>
          <w:szCs w:val="24"/>
          <w:lang w:eastAsia="ja-JP"/>
        </w:rPr>
      </w:pPr>
      <w:r>
        <w:rPr>
          <w:noProof/>
        </w:rPr>
        <w:t>5.</w:t>
      </w:r>
      <w:r>
        <w:rPr>
          <w:rFonts w:asciiTheme="minorHAnsi" w:eastAsiaTheme="minorEastAsia" w:hAnsiTheme="minorHAnsi" w:cstheme="minorBidi"/>
          <w:b w:val="0"/>
          <w:caps w:val="0"/>
          <w:noProof/>
          <w:sz w:val="24"/>
          <w:szCs w:val="24"/>
          <w:lang w:eastAsia="ja-JP"/>
        </w:rPr>
        <w:tab/>
      </w:r>
      <w:r>
        <w:rPr>
          <w:noProof/>
        </w:rPr>
        <w:t>Built-in Variables</w:t>
      </w:r>
      <w:r>
        <w:rPr>
          <w:noProof/>
        </w:rPr>
        <w:tab/>
      </w:r>
      <w:r>
        <w:rPr>
          <w:noProof/>
        </w:rPr>
        <w:fldChar w:fldCharType="begin"/>
      </w:r>
      <w:r>
        <w:rPr>
          <w:noProof/>
        </w:rPr>
        <w:instrText xml:space="preserve"> PAGEREF _Toc314489581 \h </w:instrText>
      </w:r>
      <w:r>
        <w:rPr>
          <w:noProof/>
        </w:rPr>
      </w:r>
      <w:r>
        <w:rPr>
          <w:noProof/>
        </w:rPr>
        <w:fldChar w:fldCharType="separate"/>
      </w:r>
      <w:r>
        <w:rPr>
          <w:noProof/>
        </w:rPr>
        <w:t>19</w:t>
      </w:r>
      <w:r>
        <w:rPr>
          <w:noProof/>
        </w:rPr>
        <w:fldChar w:fldCharType="end"/>
      </w:r>
    </w:p>
    <w:p w14:paraId="4D263EFD"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5.1</w:t>
      </w:r>
      <w:r>
        <w:rPr>
          <w:rFonts w:asciiTheme="minorHAnsi" w:eastAsiaTheme="minorEastAsia" w:hAnsiTheme="minorHAnsi" w:cstheme="minorBidi"/>
          <w:smallCaps w:val="0"/>
          <w:noProof/>
          <w:sz w:val="24"/>
          <w:szCs w:val="24"/>
          <w:lang w:eastAsia="ja-JP"/>
        </w:rPr>
        <w:tab/>
      </w:r>
      <w:r>
        <w:rPr>
          <w:noProof/>
        </w:rPr>
        <w:t>Project</w:t>
      </w:r>
      <w:r>
        <w:rPr>
          <w:noProof/>
        </w:rPr>
        <w:tab/>
      </w:r>
      <w:r>
        <w:rPr>
          <w:noProof/>
        </w:rPr>
        <w:fldChar w:fldCharType="begin"/>
      </w:r>
      <w:r>
        <w:rPr>
          <w:noProof/>
        </w:rPr>
        <w:instrText xml:space="preserve"> PAGEREF _Toc314489582 \h </w:instrText>
      </w:r>
      <w:r>
        <w:rPr>
          <w:noProof/>
        </w:rPr>
      </w:r>
      <w:r>
        <w:rPr>
          <w:noProof/>
        </w:rPr>
        <w:fldChar w:fldCharType="separate"/>
      </w:r>
      <w:r>
        <w:rPr>
          <w:noProof/>
        </w:rPr>
        <w:t>19</w:t>
      </w:r>
      <w:r>
        <w:rPr>
          <w:noProof/>
        </w:rPr>
        <w:fldChar w:fldCharType="end"/>
      </w:r>
    </w:p>
    <w:p w14:paraId="4F4B5463"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5.2</w:t>
      </w:r>
      <w:r>
        <w:rPr>
          <w:rFonts w:asciiTheme="minorHAnsi" w:eastAsiaTheme="minorEastAsia" w:hAnsiTheme="minorHAnsi" w:cstheme="minorBidi"/>
          <w:smallCaps w:val="0"/>
          <w:noProof/>
          <w:sz w:val="24"/>
          <w:szCs w:val="24"/>
          <w:lang w:eastAsia="ja-JP"/>
        </w:rPr>
        <w:tab/>
      </w:r>
      <w:r>
        <w:rPr>
          <w:noProof/>
        </w:rPr>
        <w:t>User</w:t>
      </w:r>
      <w:r>
        <w:rPr>
          <w:noProof/>
        </w:rPr>
        <w:tab/>
      </w:r>
      <w:r>
        <w:rPr>
          <w:noProof/>
        </w:rPr>
        <w:fldChar w:fldCharType="begin"/>
      </w:r>
      <w:r>
        <w:rPr>
          <w:noProof/>
        </w:rPr>
        <w:instrText xml:space="preserve"> PAGEREF _Toc314489583 \h </w:instrText>
      </w:r>
      <w:r>
        <w:rPr>
          <w:noProof/>
        </w:rPr>
      </w:r>
      <w:r>
        <w:rPr>
          <w:noProof/>
        </w:rPr>
        <w:fldChar w:fldCharType="separate"/>
      </w:r>
      <w:r>
        <w:rPr>
          <w:noProof/>
        </w:rPr>
        <w:t>19</w:t>
      </w:r>
      <w:r>
        <w:rPr>
          <w:noProof/>
        </w:rPr>
        <w:fldChar w:fldCharType="end"/>
      </w:r>
    </w:p>
    <w:p w14:paraId="17F14A0F"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Performance Variables</w:t>
      </w:r>
      <w:r>
        <w:rPr>
          <w:noProof/>
        </w:rPr>
        <w:tab/>
      </w:r>
      <w:r>
        <w:rPr>
          <w:noProof/>
        </w:rPr>
        <w:fldChar w:fldCharType="begin"/>
      </w:r>
      <w:r>
        <w:rPr>
          <w:noProof/>
        </w:rPr>
        <w:instrText xml:space="preserve"> PAGEREF _Toc314489584 \h </w:instrText>
      </w:r>
      <w:r>
        <w:rPr>
          <w:noProof/>
        </w:rPr>
      </w:r>
      <w:r>
        <w:rPr>
          <w:noProof/>
        </w:rPr>
        <w:fldChar w:fldCharType="separate"/>
      </w:r>
      <w:r>
        <w:rPr>
          <w:noProof/>
        </w:rPr>
        <w:t>19</w:t>
      </w:r>
      <w:r>
        <w:rPr>
          <w:noProof/>
        </w:rPr>
        <w:fldChar w:fldCharType="end"/>
      </w:r>
    </w:p>
    <w:p w14:paraId="1EB2F11A" w14:textId="77777777" w:rsidR="001B2339" w:rsidRDefault="001B2339">
      <w:pPr>
        <w:pStyle w:val="TOC1"/>
        <w:tabs>
          <w:tab w:val="left" w:pos="421"/>
        </w:tabs>
        <w:rPr>
          <w:rFonts w:asciiTheme="minorHAnsi" w:eastAsiaTheme="minorEastAsia" w:hAnsiTheme="minorHAnsi" w:cstheme="minorBidi"/>
          <w:b w:val="0"/>
          <w:caps w:val="0"/>
          <w:noProof/>
          <w:sz w:val="24"/>
          <w:szCs w:val="24"/>
          <w:lang w:eastAsia="ja-JP"/>
        </w:rPr>
      </w:pPr>
      <w:r>
        <w:rPr>
          <w:noProof/>
        </w:rPr>
        <w:t>6.</w:t>
      </w:r>
      <w:r>
        <w:rPr>
          <w:rFonts w:asciiTheme="minorHAnsi" w:eastAsiaTheme="minorEastAsia" w:hAnsiTheme="minorHAnsi" w:cstheme="minorBidi"/>
          <w:b w:val="0"/>
          <w:caps w:val="0"/>
          <w:noProof/>
          <w:sz w:val="24"/>
          <w:szCs w:val="24"/>
          <w:lang w:eastAsia="ja-JP"/>
        </w:rPr>
        <w:tab/>
      </w:r>
      <w:r>
        <w:rPr>
          <w:noProof/>
        </w:rPr>
        <w:t>Sample Implementations</w:t>
      </w:r>
      <w:r>
        <w:rPr>
          <w:noProof/>
        </w:rPr>
        <w:tab/>
      </w:r>
      <w:r>
        <w:rPr>
          <w:noProof/>
        </w:rPr>
        <w:fldChar w:fldCharType="begin"/>
      </w:r>
      <w:r>
        <w:rPr>
          <w:noProof/>
        </w:rPr>
        <w:instrText xml:space="preserve"> PAGEREF _Toc314489585 \h </w:instrText>
      </w:r>
      <w:r>
        <w:rPr>
          <w:noProof/>
        </w:rPr>
      </w:r>
      <w:r>
        <w:rPr>
          <w:noProof/>
        </w:rPr>
        <w:fldChar w:fldCharType="separate"/>
      </w:r>
      <w:r>
        <w:rPr>
          <w:noProof/>
        </w:rPr>
        <w:t>20</w:t>
      </w:r>
      <w:r>
        <w:rPr>
          <w:noProof/>
        </w:rPr>
        <w:fldChar w:fldCharType="end"/>
      </w:r>
    </w:p>
    <w:p w14:paraId="51D82924"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6.1</w:t>
      </w:r>
      <w:r>
        <w:rPr>
          <w:rFonts w:asciiTheme="minorHAnsi" w:eastAsiaTheme="minorEastAsia" w:hAnsiTheme="minorHAnsi" w:cstheme="minorBidi"/>
          <w:smallCaps w:val="0"/>
          <w:noProof/>
          <w:sz w:val="24"/>
          <w:szCs w:val="24"/>
          <w:lang w:eastAsia="ja-JP"/>
        </w:rPr>
        <w:tab/>
      </w:r>
      <w:r>
        <w:rPr>
          <w:noProof/>
        </w:rPr>
        <w:t>Diagnostic Toolkit Recommendations</w:t>
      </w:r>
      <w:r>
        <w:rPr>
          <w:noProof/>
        </w:rPr>
        <w:tab/>
      </w:r>
      <w:r>
        <w:rPr>
          <w:noProof/>
        </w:rPr>
        <w:fldChar w:fldCharType="begin"/>
      </w:r>
      <w:r>
        <w:rPr>
          <w:noProof/>
        </w:rPr>
        <w:instrText xml:space="preserve"> PAGEREF _Toc314489586 \h </w:instrText>
      </w:r>
      <w:r>
        <w:rPr>
          <w:noProof/>
        </w:rPr>
      </w:r>
      <w:r>
        <w:rPr>
          <w:noProof/>
        </w:rPr>
        <w:fldChar w:fldCharType="separate"/>
      </w:r>
      <w:r>
        <w:rPr>
          <w:noProof/>
        </w:rPr>
        <w:t>20</w:t>
      </w:r>
      <w:r>
        <w:rPr>
          <w:noProof/>
        </w:rPr>
        <w:fldChar w:fldCharType="end"/>
      </w:r>
    </w:p>
    <w:p w14:paraId="6CAF3AD8"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6.1.1</w:t>
      </w:r>
      <w:r>
        <w:rPr>
          <w:rFonts w:asciiTheme="minorHAnsi" w:eastAsiaTheme="minorEastAsia" w:hAnsiTheme="minorHAnsi" w:cstheme="minorBidi"/>
          <w:i w:val="0"/>
          <w:noProof/>
          <w:sz w:val="24"/>
          <w:szCs w:val="24"/>
          <w:lang w:eastAsia="ja-JP"/>
        </w:rPr>
        <w:tab/>
      </w:r>
      <w:r>
        <w:rPr>
          <w:noProof/>
        </w:rPr>
        <w:t>Final Diagnosis</w:t>
      </w:r>
      <w:r>
        <w:rPr>
          <w:noProof/>
        </w:rPr>
        <w:tab/>
      </w:r>
      <w:r>
        <w:rPr>
          <w:noProof/>
        </w:rPr>
        <w:fldChar w:fldCharType="begin"/>
      </w:r>
      <w:r>
        <w:rPr>
          <w:noProof/>
        </w:rPr>
        <w:instrText xml:space="preserve"> PAGEREF _Toc314489587 \h </w:instrText>
      </w:r>
      <w:r>
        <w:rPr>
          <w:noProof/>
        </w:rPr>
      </w:r>
      <w:r>
        <w:rPr>
          <w:noProof/>
        </w:rPr>
        <w:fldChar w:fldCharType="separate"/>
      </w:r>
      <w:r>
        <w:rPr>
          <w:noProof/>
        </w:rPr>
        <w:t>20</w:t>
      </w:r>
      <w:r>
        <w:rPr>
          <w:noProof/>
        </w:rPr>
        <w:fldChar w:fldCharType="end"/>
      </w:r>
    </w:p>
    <w:p w14:paraId="19715879"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6.1.2</w:t>
      </w:r>
      <w:r>
        <w:rPr>
          <w:rFonts w:asciiTheme="minorHAnsi" w:eastAsiaTheme="minorEastAsia" w:hAnsiTheme="minorHAnsi" w:cstheme="minorBidi"/>
          <w:i w:val="0"/>
          <w:noProof/>
          <w:sz w:val="24"/>
          <w:szCs w:val="24"/>
          <w:lang w:eastAsia="ja-JP"/>
        </w:rPr>
        <w:tab/>
      </w:r>
      <w:r>
        <w:rPr>
          <w:noProof/>
        </w:rPr>
        <w:t>Quant Output</w:t>
      </w:r>
      <w:r>
        <w:rPr>
          <w:noProof/>
        </w:rPr>
        <w:tab/>
      </w:r>
      <w:r>
        <w:rPr>
          <w:noProof/>
        </w:rPr>
        <w:fldChar w:fldCharType="begin"/>
      </w:r>
      <w:r>
        <w:rPr>
          <w:noProof/>
        </w:rPr>
        <w:instrText xml:space="preserve"> PAGEREF _Toc314489588 \h </w:instrText>
      </w:r>
      <w:r>
        <w:rPr>
          <w:noProof/>
        </w:rPr>
      </w:r>
      <w:r>
        <w:rPr>
          <w:noProof/>
        </w:rPr>
        <w:fldChar w:fldCharType="separate"/>
      </w:r>
      <w:r>
        <w:rPr>
          <w:noProof/>
        </w:rPr>
        <w:t>20</w:t>
      </w:r>
      <w:r>
        <w:rPr>
          <w:noProof/>
        </w:rPr>
        <w:fldChar w:fldCharType="end"/>
      </w:r>
    </w:p>
    <w:p w14:paraId="2C5BD1EE"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6.1.3</w:t>
      </w:r>
      <w:r>
        <w:rPr>
          <w:rFonts w:asciiTheme="minorHAnsi" w:eastAsiaTheme="minorEastAsia" w:hAnsiTheme="minorHAnsi" w:cstheme="minorBidi"/>
          <w:i w:val="0"/>
          <w:noProof/>
          <w:sz w:val="24"/>
          <w:szCs w:val="24"/>
          <w:lang w:eastAsia="ja-JP"/>
        </w:rPr>
        <w:tab/>
      </w:r>
      <w:r>
        <w:rPr>
          <w:noProof/>
        </w:rPr>
        <w:t>Recommendation</w:t>
      </w:r>
      <w:r>
        <w:rPr>
          <w:noProof/>
        </w:rPr>
        <w:tab/>
      </w:r>
      <w:r>
        <w:rPr>
          <w:noProof/>
        </w:rPr>
        <w:fldChar w:fldCharType="begin"/>
      </w:r>
      <w:r>
        <w:rPr>
          <w:noProof/>
        </w:rPr>
        <w:instrText xml:space="preserve"> PAGEREF _Toc314489589 \h </w:instrText>
      </w:r>
      <w:r>
        <w:rPr>
          <w:noProof/>
        </w:rPr>
      </w:r>
      <w:r>
        <w:rPr>
          <w:noProof/>
        </w:rPr>
        <w:fldChar w:fldCharType="separate"/>
      </w:r>
      <w:r>
        <w:rPr>
          <w:noProof/>
        </w:rPr>
        <w:t>20</w:t>
      </w:r>
      <w:r>
        <w:rPr>
          <w:noProof/>
        </w:rPr>
        <w:fldChar w:fldCharType="end"/>
      </w:r>
    </w:p>
    <w:p w14:paraId="5991653C" w14:textId="77777777" w:rsidR="001B2339" w:rsidRDefault="001B2339">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6.1.4</w:t>
      </w:r>
      <w:r>
        <w:rPr>
          <w:rFonts w:asciiTheme="minorHAnsi" w:eastAsiaTheme="minorEastAsia" w:hAnsiTheme="minorHAnsi" w:cstheme="minorBidi"/>
          <w:i w:val="0"/>
          <w:noProof/>
          <w:sz w:val="24"/>
          <w:szCs w:val="24"/>
          <w:lang w:eastAsia="ja-JP"/>
        </w:rPr>
        <w:tab/>
      </w:r>
      <w:r>
        <w:rPr>
          <w:noProof/>
        </w:rPr>
        <w:t>Example</w:t>
      </w:r>
      <w:r>
        <w:rPr>
          <w:noProof/>
        </w:rPr>
        <w:tab/>
      </w:r>
      <w:r>
        <w:rPr>
          <w:noProof/>
        </w:rPr>
        <w:fldChar w:fldCharType="begin"/>
      </w:r>
      <w:r>
        <w:rPr>
          <w:noProof/>
        </w:rPr>
        <w:instrText xml:space="preserve"> PAGEREF _Toc314489590 \h </w:instrText>
      </w:r>
      <w:r>
        <w:rPr>
          <w:noProof/>
        </w:rPr>
      </w:r>
      <w:r>
        <w:rPr>
          <w:noProof/>
        </w:rPr>
        <w:fldChar w:fldCharType="separate"/>
      </w:r>
      <w:r>
        <w:rPr>
          <w:noProof/>
        </w:rPr>
        <w:t>21</w:t>
      </w:r>
      <w:r>
        <w:rPr>
          <w:noProof/>
        </w:rPr>
        <w:fldChar w:fldCharType="end"/>
      </w:r>
    </w:p>
    <w:p w14:paraId="39E59D77" w14:textId="77777777" w:rsidR="001B2339" w:rsidRDefault="001B2339">
      <w:pPr>
        <w:pStyle w:val="TOC1"/>
        <w:tabs>
          <w:tab w:val="left" w:pos="421"/>
        </w:tabs>
        <w:rPr>
          <w:rFonts w:asciiTheme="minorHAnsi" w:eastAsiaTheme="minorEastAsia" w:hAnsiTheme="minorHAnsi" w:cstheme="minorBidi"/>
          <w:b w:val="0"/>
          <w:caps w:val="0"/>
          <w:noProof/>
          <w:sz w:val="24"/>
          <w:szCs w:val="24"/>
          <w:lang w:eastAsia="ja-JP"/>
        </w:rPr>
      </w:pPr>
      <w:r>
        <w:rPr>
          <w:noProof/>
        </w:rPr>
        <w:t>7.</w:t>
      </w:r>
      <w:r>
        <w:rPr>
          <w:rFonts w:asciiTheme="minorHAnsi" w:eastAsiaTheme="minorEastAsia" w:hAnsiTheme="minorHAnsi" w:cstheme="minorBidi"/>
          <w:b w:val="0"/>
          <w:caps w:val="0"/>
          <w:noProof/>
          <w:sz w:val="24"/>
          <w:szCs w:val="24"/>
          <w:lang w:eastAsia="ja-JP"/>
        </w:rPr>
        <w:tab/>
      </w:r>
      <w:r>
        <w:rPr>
          <w:noProof/>
        </w:rPr>
        <w:t>Custom Tag Provider</w:t>
      </w:r>
      <w:r>
        <w:rPr>
          <w:noProof/>
        </w:rPr>
        <w:tab/>
      </w:r>
      <w:r>
        <w:rPr>
          <w:noProof/>
        </w:rPr>
        <w:fldChar w:fldCharType="begin"/>
      </w:r>
      <w:r>
        <w:rPr>
          <w:noProof/>
        </w:rPr>
        <w:instrText xml:space="preserve"> PAGEREF _Toc314489591 \h </w:instrText>
      </w:r>
      <w:r>
        <w:rPr>
          <w:noProof/>
        </w:rPr>
      </w:r>
      <w:r>
        <w:rPr>
          <w:noProof/>
        </w:rPr>
        <w:fldChar w:fldCharType="separate"/>
      </w:r>
      <w:r>
        <w:rPr>
          <w:noProof/>
        </w:rPr>
        <w:t>23</w:t>
      </w:r>
      <w:r>
        <w:rPr>
          <w:noProof/>
        </w:rPr>
        <w:fldChar w:fldCharType="end"/>
      </w:r>
    </w:p>
    <w:p w14:paraId="38D6C2EF" w14:textId="77777777" w:rsidR="001B2339" w:rsidRDefault="001B2339">
      <w:pPr>
        <w:pStyle w:val="TOC1"/>
        <w:tabs>
          <w:tab w:val="left" w:pos="421"/>
        </w:tabs>
        <w:rPr>
          <w:rFonts w:asciiTheme="minorHAnsi" w:eastAsiaTheme="minorEastAsia" w:hAnsiTheme="minorHAnsi" w:cstheme="minorBidi"/>
          <w:b w:val="0"/>
          <w:caps w:val="0"/>
          <w:noProof/>
          <w:sz w:val="24"/>
          <w:szCs w:val="24"/>
          <w:lang w:eastAsia="ja-JP"/>
        </w:rPr>
      </w:pPr>
      <w:r>
        <w:rPr>
          <w:noProof/>
        </w:rPr>
        <w:t>8.</w:t>
      </w:r>
      <w:r>
        <w:rPr>
          <w:rFonts w:asciiTheme="minorHAnsi" w:eastAsiaTheme="minorEastAsia" w:hAnsiTheme="minorHAnsi" w:cstheme="minorBidi"/>
          <w:b w:val="0"/>
          <w:caps w:val="0"/>
          <w:noProof/>
          <w:sz w:val="24"/>
          <w:szCs w:val="24"/>
          <w:lang w:eastAsia="ja-JP"/>
        </w:rPr>
        <w:tab/>
      </w:r>
      <w:r>
        <w:rPr>
          <w:noProof/>
        </w:rPr>
        <w:t>Troubleshooting</w:t>
      </w:r>
      <w:r>
        <w:rPr>
          <w:noProof/>
        </w:rPr>
        <w:tab/>
      </w:r>
      <w:r>
        <w:rPr>
          <w:noProof/>
        </w:rPr>
        <w:fldChar w:fldCharType="begin"/>
      </w:r>
      <w:r>
        <w:rPr>
          <w:noProof/>
        </w:rPr>
        <w:instrText xml:space="preserve"> PAGEREF _Toc314489592 \h </w:instrText>
      </w:r>
      <w:r>
        <w:rPr>
          <w:noProof/>
        </w:rPr>
      </w:r>
      <w:r>
        <w:rPr>
          <w:noProof/>
        </w:rPr>
        <w:fldChar w:fldCharType="separate"/>
      </w:r>
      <w:r>
        <w:rPr>
          <w:noProof/>
        </w:rPr>
        <w:t>24</w:t>
      </w:r>
      <w:r>
        <w:rPr>
          <w:noProof/>
        </w:rPr>
        <w:fldChar w:fldCharType="end"/>
      </w:r>
    </w:p>
    <w:p w14:paraId="22012976"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8.1</w:t>
      </w:r>
      <w:r>
        <w:rPr>
          <w:rFonts w:asciiTheme="minorHAnsi" w:eastAsiaTheme="minorEastAsia" w:hAnsiTheme="minorHAnsi" w:cstheme="minorBidi"/>
          <w:smallCaps w:val="0"/>
          <w:noProof/>
          <w:sz w:val="24"/>
          <w:szCs w:val="24"/>
          <w:lang w:eastAsia="ja-JP"/>
        </w:rPr>
        <w:tab/>
      </w:r>
      <w:r>
        <w:rPr>
          <w:noProof/>
        </w:rPr>
        <w:t>Initial Tag Values</w:t>
      </w:r>
      <w:r>
        <w:rPr>
          <w:noProof/>
        </w:rPr>
        <w:tab/>
      </w:r>
      <w:r>
        <w:rPr>
          <w:noProof/>
        </w:rPr>
        <w:fldChar w:fldCharType="begin"/>
      </w:r>
      <w:r>
        <w:rPr>
          <w:noProof/>
        </w:rPr>
        <w:instrText xml:space="preserve"> PAGEREF _Toc314489593 \h </w:instrText>
      </w:r>
      <w:r>
        <w:rPr>
          <w:noProof/>
        </w:rPr>
      </w:r>
      <w:r>
        <w:rPr>
          <w:noProof/>
        </w:rPr>
        <w:fldChar w:fldCharType="separate"/>
      </w:r>
      <w:r>
        <w:rPr>
          <w:noProof/>
        </w:rPr>
        <w:t>24</w:t>
      </w:r>
      <w:r>
        <w:rPr>
          <w:noProof/>
        </w:rPr>
        <w:fldChar w:fldCharType="end"/>
      </w:r>
    </w:p>
    <w:p w14:paraId="21A05728" w14:textId="77777777" w:rsidR="001B2339" w:rsidRDefault="001B2339">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8.2</w:t>
      </w:r>
      <w:r>
        <w:rPr>
          <w:rFonts w:asciiTheme="minorHAnsi" w:eastAsiaTheme="minorEastAsia" w:hAnsiTheme="minorHAnsi" w:cstheme="minorBidi"/>
          <w:smallCaps w:val="0"/>
          <w:noProof/>
          <w:sz w:val="24"/>
          <w:szCs w:val="24"/>
          <w:lang w:eastAsia="ja-JP"/>
        </w:rPr>
        <w:tab/>
      </w:r>
      <w:r>
        <w:rPr>
          <w:noProof/>
        </w:rPr>
        <w:t>Using Mapped Drives on Windows</w:t>
      </w:r>
      <w:r>
        <w:rPr>
          <w:noProof/>
        </w:rPr>
        <w:tab/>
      </w:r>
      <w:r>
        <w:rPr>
          <w:noProof/>
        </w:rPr>
        <w:fldChar w:fldCharType="begin"/>
      </w:r>
      <w:r>
        <w:rPr>
          <w:noProof/>
        </w:rPr>
        <w:instrText xml:space="preserve"> PAGEREF _Toc314489594 \h </w:instrText>
      </w:r>
      <w:r>
        <w:rPr>
          <w:noProof/>
        </w:rPr>
      </w:r>
      <w:r>
        <w:rPr>
          <w:noProof/>
        </w:rPr>
        <w:fldChar w:fldCharType="separate"/>
      </w:r>
      <w:r>
        <w:rPr>
          <w:noProof/>
        </w:rPr>
        <w:t>24</w:t>
      </w:r>
      <w:r>
        <w:rPr>
          <w:noProof/>
        </w:rPr>
        <w:fldChar w:fldCharType="end"/>
      </w:r>
    </w:p>
    <w:p w14:paraId="342807F6" w14:textId="77777777" w:rsidR="0056780C" w:rsidRDefault="00F844FB">
      <w:r>
        <w:fldChar w:fldCharType="end"/>
      </w:r>
    </w:p>
    <w:p w14:paraId="7EC632FE" w14:textId="77777777" w:rsidR="0056780C" w:rsidRDefault="0056780C"/>
    <w:p w14:paraId="5E43272A" w14:textId="77777777" w:rsidR="0056780C" w:rsidRDefault="0056780C"/>
    <w:p w14:paraId="51425B09" w14:textId="77777777" w:rsidR="0056780C" w:rsidRDefault="0056780C">
      <w:pPr>
        <w:pStyle w:val="Heading1"/>
        <w:rPr>
          <w:rFonts w:cs="Arial"/>
        </w:rPr>
      </w:pPr>
      <w:bookmarkStart w:id="7" w:name="_Toc187814392"/>
      <w:bookmarkStart w:id="8" w:name="_Toc233114562"/>
      <w:bookmarkStart w:id="9" w:name="_Toc314489527"/>
      <w:r>
        <w:rPr>
          <w:rFonts w:cs="Arial"/>
        </w:rPr>
        <w:t>Introduction</w:t>
      </w:r>
      <w:bookmarkEnd w:id="7"/>
      <w:bookmarkEnd w:id="8"/>
      <w:bookmarkEnd w:id="9"/>
    </w:p>
    <w:p w14:paraId="79AB4DDE" w14:textId="77777777" w:rsidR="008917D2" w:rsidRDefault="00D52DB8" w:rsidP="00625CE0">
      <w:pPr>
        <w:jc w:val="both"/>
      </w:pPr>
      <w:bookmarkStart w:id="10" w:name="_Toc493072928"/>
      <w:r>
        <w:t xml:space="preserve">The </w:t>
      </w:r>
      <w:r w:rsidR="009B54E4">
        <w:t>Application Test Framework,</w:t>
      </w:r>
      <w:r w:rsidR="008E2C32">
        <w:t xml:space="preserve"> the subject of this document</w:t>
      </w:r>
      <w:r w:rsidR="00536193">
        <w:t>, is</w:t>
      </w:r>
      <w:r w:rsidR="009B54E4">
        <w:t xml:space="preserve"> an Ignition module designed to exercise and validate </w:t>
      </w:r>
      <w:r w:rsidR="00536193">
        <w:t xml:space="preserve">Ignition </w:t>
      </w:r>
      <w:r w:rsidR="009B54E4">
        <w:t>applications</w:t>
      </w:r>
      <w:r w:rsidR="00536193">
        <w:t>, in general</w:t>
      </w:r>
      <w:r w:rsidR="00AF42CD">
        <w:t>.</w:t>
      </w:r>
      <w:r w:rsidR="009B54E4">
        <w:t xml:space="preserve"> The framework </w:t>
      </w:r>
      <w:r w:rsidR="0044444C">
        <w:t>is entirely separate from the</w:t>
      </w:r>
      <w:r w:rsidR="009B54E4">
        <w:t xml:space="preserve"> application</w:t>
      </w:r>
      <w:r w:rsidR="0044444C">
        <w:t xml:space="preserve"> under test</w:t>
      </w:r>
      <w:r w:rsidR="009B54E4">
        <w:t xml:space="preserve">, driving its inputs and asserting correct values on its outputs. The application </w:t>
      </w:r>
      <w:r w:rsidR="0044444C">
        <w:t>can be</w:t>
      </w:r>
      <w:r w:rsidR="009B54E4">
        <w:t xml:space="preserve"> a fully functioning production version. Testing is completely scripted. The only manual intervention required is a launch of the application to be tested and the start of the test script.</w:t>
      </w:r>
    </w:p>
    <w:p w14:paraId="3BD7498A" w14:textId="77777777" w:rsidR="00027F7C" w:rsidRDefault="00027F7C" w:rsidP="00F52566">
      <w:pPr>
        <w:pStyle w:val="Heading2"/>
      </w:pPr>
      <w:bookmarkStart w:id="11" w:name="_Toc314489528"/>
      <w:r>
        <w:t>Benefits</w:t>
      </w:r>
      <w:bookmarkEnd w:id="11"/>
    </w:p>
    <w:p w14:paraId="4D2D11C4" w14:textId="77777777" w:rsidR="00EF63E5" w:rsidRDefault="00027F7C" w:rsidP="00027F7C">
      <w:pPr>
        <w:jc w:val="both"/>
      </w:pPr>
      <w:r>
        <w:t>Experience with past projects has demonstrated a huge advantage in the abil</w:t>
      </w:r>
      <w:r w:rsidR="004C7698">
        <w:t>ity to run and re-run test suites</w:t>
      </w:r>
      <w:r>
        <w:t xml:space="preserve"> that exercise target</w:t>
      </w:r>
      <w:r w:rsidR="00EF63E5">
        <w:t>ed application features.</w:t>
      </w:r>
    </w:p>
    <w:p w14:paraId="550F75DA" w14:textId="77777777" w:rsidR="00EF63E5" w:rsidRDefault="00EF63E5" w:rsidP="00027F7C">
      <w:pPr>
        <w:jc w:val="both"/>
      </w:pPr>
    </w:p>
    <w:p w14:paraId="4D290A61" w14:textId="77777777" w:rsidR="00027F7C" w:rsidRDefault="00EF63E5" w:rsidP="00027F7C">
      <w:pPr>
        <w:jc w:val="both"/>
      </w:pPr>
      <w:r>
        <w:t>An important metric for development is the</w:t>
      </w:r>
      <w:r w:rsidR="0044444C">
        <w:t xml:space="preserve"> time</w:t>
      </w:r>
      <w:r>
        <w:t xml:space="preserve"> interval between a code change and testing it. A primary objective of the test framework is to reduce that time by providing the ability to run the </w:t>
      </w:r>
      <w:r w:rsidR="003A75A4">
        <w:t>application at an accelerated rate. A 50-500 times execution rate improvement over real-time is targeted.</w:t>
      </w:r>
    </w:p>
    <w:p w14:paraId="3A801171" w14:textId="77777777" w:rsidR="00027F7C" w:rsidRDefault="00027F7C" w:rsidP="00027F7C">
      <w:pPr>
        <w:jc w:val="both"/>
      </w:pPr>
    </w:p>
    <w:p w14:paraId="5E29EC99" w14:textId="77777777" w:rsidR="000D0A7E" w:rsidRDefault="000D0A7E" w:rsidP="00027F7C">
      <w:pPr>
        <w:jc w:val="both"/>
      </w:pPr>
      <w:r>
        <w:t>Some concrete benefits of the testing platform include:</w:t>
      </w:r>
    </w:p>
    <w:p w14:paraId="09668D8A" w14:textId="77777777" w:rsidR="000D0A7E" w:rsidRDefault="000D0A7E" w:rsidP="000D0A7E">
      <w:pPr>
        <w:pStyle w:val="List"/>
      </w:pPr>
      <w:r>
        <w:t>Validation – use the framework to demonstrate correctness of the application before deployment.</w:t>
      </w:r>
    </w:p>
    <w:p w14:paraId="3E50A673" w14:textId="77777777" w:rsidR="000D0A7E" w:rsidRDefault="000D0A7E" w:rsidP="000D0A7E">
      <w:pPr>
        <w:pStyle w:val="List"/>
      </w:pPr>
      <w:r>
        <w:t>Event handling – should a production application fail to handle an abnormal situation of some type, the test framework can be used to re-create the failure scenario and prove its correct handling by an updated application.</w:t>
      </w:r>
    </w:p>
    <w:p w14:paraId="370E4FE9" w14:textId="77777777" w:rsidR="00027F7C" w:rsidRDefault="000D0A7E" w:rsidP="000D0A7E">
      <w:pPr>
        <w:pStyle w:val="List"/>
      </w:pPr>
      <w:r>
        <w:t xml:space="preserve">Regression - regression tests (which can be the same as the rollout tests) are run whenever the application is modified. They can be used to prove that a code update does not break former correct results. </w:t>
      </w:r>
      <w:r w:rsidR="00027F7C">
        <w:t>Validation</w:t>
      </w:r>
    </w:p>
    <w:p w14:paraId="3B1C7815" w14:textId="77777777" w:rsidR="000D0A7E" w:rsidRDefault="002206FB" w:rsidP="00F52566">
      <w:pPr>
        <w:pStyle w:val="Heading2"/>
      </w:pPr>
      <w:bookmarkStart w:id="12" w:name="_Toc314489529"/>
      <w:r>
        <w:t>Assertions</w:t>
      </w:r>
      <w:bookmarkEnd w:id="12"/>
    </w:p>
    <w:p w14:paraId="4E37A0AF" w14:textId="6499B118" w:rsidR="002206FB" w:rsidRDefault="002206FB" w:rsidP="000D0A7E">
      <w:pPr>
        <w:jc w:val="both"/>
      </w:pPr>
      <w:r>
        <w:t>The test execution script contains embedded assertion definitions</w:t>
      </w:r>
      <w:r w:rsidR="000D0A7E">
        <w:t>.</w:t>
      </w:r>
      <w:r>
        <w:t xml:space="preserve"> These represent checks for correct applica</w:t>
      </w:r>
      <w:r w:rsidR="00DC7283">
        <w:t>t</w:t>
      </w:r>
      <w:r>
        <w:t>ion behavior as the test executes. Assertions may be based on:</w:t>
      </w:r>
    </w:p>
    <w:p w14:paraId="471C385C" w14:textId="77777777" w:rsidR="002206FB" w:rsidRDefault="002206FB" w:rsidP="002206FB">
      <w:pPr>
        <w:pStyle w:val="List"/>
      </w:pPr>
      <w:r>
        <w:t>Tag values</w:t>
      </w:r>
    </w:p>
    <w:p w14:paraId="20AAF2A5" w14:textId="77777777" w:rsidR="002206FB" w:rsidRDefault="002206FB" w:rsidP="002206FB">
      <w:pPr>
        <w:pStyle w:val="List"/>
      </w:pPr>
      <w:r>
        <w:t>Database query results</w:t>
      </w:r>
    </w:p>
    <w:p w14:paraId="592B79E2" w14:textId="77777777" w:rsidR="00C50051" w:rsidRDefault="00C50051" w:rsidP="002206FB">
      <w:pPr>
        <w:pStyle w:val="List"/>
      </w:pPr>
      <w:r>
        <w:t>Execution of a python script</w:t>
      </w:r>
    </w:p>
    <w:p w14:paraId="772BE0D3" w14:textId="695CE933" w:rsidR="00DC7283" w:rsidRDefault="00DC7283" w:rsidP="002206FB">
      <w:pPr>
        <w:pStyle w:val="List"/>
      </w:pPr>
      <w:r>
        <w:t>List contents or size</w:t>
      </w:r>
    </w:p>
    <w:p w14:paraId="73EFBA0D" w14:textId="77777777" w:rsidR="002206FB" w:rsidRDefault="002206FB" w:rsidP="002206FB">
      <w:pPr>
        <w:pStyle w:val="List"/>
      </w:pPr>
      <w:r>
        <w:t>Push notifications</w:t>
      </w:r>
    </w:p>
    <w:p w14:paraId="4EC17497" w14:textId="77777777" w:rsidR="000D0A7E" w:rsidRDefault="002206FB" w:rsidP="002206FB">
      <w:pPr>
        <w:pStyle w:val="List"/>
      </w:pPr>
      <w:r>
        <w:t>Text values in UI widgets</w:t>
      </w:r>
    </w:p>
    <w:p w14:paraId="6EA2A609" w14:textId="77777777" w:rsidR="008917D2" w:rsidRDefault="0044444C" w:rsidP="00F52566">
      <w:pPr>
        <w:pStyle w:val="Heading2"/>
      </w:pPr>
      <w:bookmarkStart w:id="13" w:name="_Toc314489530"/>
      <w:r>
        <w:t>Design for Test</w:t>
      </w:r>
      <w:bookmarkEnd w:id="13"/>
    </w:p>
    <w:p w14:paraId="70C897A9" w14:textId="77777777" w:rsidR="00027F7C" w:rsidRDefault="00EF63E5" w:rsidP="00027F7C">
      <w:pPr>
        <w:jc w:val="both"/>
      </w:pPr>
      <w:r>
        <w:t>A prime requirement for successful operation of the testing framework is that the a</w:t>
      </w:r>
      <w:r w:rsidR="00027F7C">
        <w:t xml:space="preserve">pplication </w:t>
      </w:r>
      <w:r>
        <w:t>itself</w:t>
      </w:r>
      <w:r w:rsidR="00027F7C">
        <w:t xml:space="preserve"> be designed-for-test.</w:t>
      </w:r>
      <w:r>
        <w:t xml:space="preserve"> As a practical matter, this mean</w:t>
      </w:r>
      <w:r w:rsidR="001C3AC4">
        <w:t>s</w:t>
      </w:r>
      <w:r>
        <w:t xml:space="preserve"> adherence to the constraints listed below.</w:t>
      </w:r>
    </w:p>
    <w:p w14:paraId="5A6F19EA" w14:textId="77777777" w:rsidR="008917D2" w:rsidRDefault="008917D2" w:rsidP="008917D2">
      <w:pPr>
        <w:jc w:val="both"/>
      </w:pPr>
    </w:p>
    <w:p w14:paraId="73421905" w14:textId="77777777" w:rsidR="000D0A7E" w:rsidRDefault="000D0A7E" w:rsidP="000D0A7E"/>
    <w:p w14:paraId="49C6CE0D" w14:textId="77777777" w:rsidR="00626D10" w:rsidRDefault="00626D10" w:rsidP="002830EC">
      <w:pPr>
        <w:pStyle w:val="Heading3"/>
      </w:pPr>
      <w:bookmarkStart w:id="14" w:name="_Toc314489531"/>
      <w:r>
        <w:t>Notifications</w:t>
      </w:r>
      <w:bookmarkEnd w:id="14"/>
    </w:p>
    <w:p w14:paraId="6ADB9EAA" w14:textId="77777777" w:rsidR="00626D10" w:rsidRDefault="00626D10" w:rsidP="00626D10">
      <w:r>
        <w:t xml:space="preserve">If the framework is testing an Ignition module that communicates to clients via push notifications and these notifications are to be used for assertions, then the framework must be configured to listen to and decipher these notifications. </w:t>
      </w:r>
    </w:p>
    <w:p w14:paraId="0662C6B7" w14:textId="77777777" w:rsidR="00626D10" w:rsidRPr="00626D10" w:rsidRDefault="00626D10" w:rsidP="00626D10"/>
    <w:p w14:paraId="166DFDC6" w14:textId="77777777" w:rsidR="002830EC" w:rsidRDefault="002830EC" w:rsidP="002830EC">
      <w:pPr>
        <w:pStyle w:val="Heading3"/>
      </w:pPr>
      <w:bookmarkStart w:id="15" w:name="_Toc314489532"/>
      <w:r>
        <w:t>Scripting Interface</w:t>
      </w:r>
      <w:bookmarkEnd w:id="15"/>
    </w:p>
    <w:p w14:paraId="14AD5D9D" w14:textId="77777777" w:rsidR="002830EC" w:rsidRDefault="002830EC" w:rsidP="002830EC">
      <w:r>
        <w:t>The test framework is able to execute Python scripts that take advantage of any Gateway scripting that might be built into a module</w:t>
      </w:r>
      <w:r w:rsidR="007559E9">
        <w:t xml:space="preserve"> or defined in the external Python area of the Ignition installation directory</w:t>
      </w:r>
      <w:r>
        <w:t>.</w:t>
      </w:r>
      <w:r w:rsidR="007559E9">
        <w:t xml:space="preserve"> For a Windo</w:t>
      </w:r>
      <w:r w:rsidR="00FF1E53">
        <w:t>w</w:t>
      </w:r>
      <w:r w:rsidR="007559E9">
        <w:t xml:space="preserve">s system, the default </w:t>
      </w:r>
      <w:r w:rsidR="00FF1E53">
        <w:t xml:space="preserve">root directory for external Python is </w:t>
      </w:r>
      <w:r w:rsidR="007E6DEF" w:rsidRPr="007E6DEF">
        <w:rPr>
          <w:rFonts w:ascii="Courier" w:hAnsi="Courier"/>
          <w:sz w:val="22"/>
          <w:szCs w:val="22"/>
        </w:rPr>
        <w:t>C:\Program Files\Ignition\user-lib\pylib</w:t>
      </w:r>
      <w:r w:rsidR="00FF1E53">
        <w:t>.</w:t>
      </w:r>
    </w:p>
    <w:p w14:paraId="59ED0ADA" w14:textId="77777777" w:rsidR="002830EC" w:rsidRDefault="002830EC" w:rsidP="002830EC"/>
    <w:p w14:paraId="75C63D96" w14:textId="77777777" w:rsidR="004C7698" w:rsidRDefault="004C7698" w:rsidP="004C7698">
      <w:pPr>
        <w:pStyle w:val="Heading3"/>
      </w:pPr>
      <w:bookmarkStart w:id="16" w:name="_Toc314489533"/>
      <w:r>
        <w:t>Time functions</w:t>
      </w:r>
      <w:bookmarkEnd w:id="16"/>
    </w:p>
    <w:p w14:paraId="51358F03" w14:textId="77777777" w:rsidR="00222AA1" w:rsidRDefault="000E2EA4">
      <w:r>
        <w:t>The t</w:t>
      </w:r>
      <w:r w:rsidR="00FF1E53">
        <w:t>esting framework is able to scale any time intervals</w:t>
      </w:r>
      <w:r>
        <w:t xml:space="preserve"> </w:t>
      </w:r>
      <w:r w:rsidR="00FF1E53">
        <w:t xml:space="preserve">that it uses via the </w:t>
      </w:r>
      <w:r w:rsidR="007E6DEF" w:rsidRPr="007E6DEF">
        <w:rPr>
          <w:i/>
        </w:rPr>
        <w:t>timefactor</w:t>
      </w:r>
      <w:r w:rsidR="00FF1E53">
        <w:t xml:space="preserve"> directive. Typically this appears in a setup script and indicates a speedup factor to be used during testing. </w:t>
      </w:r>
    </w:p>
    <w:p w14:paraId="0EBC591C" w14:textId="77777777" w:rsidR="00222AA1" w:rsidRDefault="00222AA1">
      <w:pPr>
        <w:rPr>
          <w:rFonts w:ascii="Courier" w:hAnsi="Courier"/>
          <w:sz w:val="22"/>
        </w:rPr>
      </w:pPr>
    </w:p>
    <w:p w14:paraId="6AB333AD" w14:textId="77777777" w:rsidR="00EF63E5" w:rsidRDefault="00FF1E53" w:rsidP="004C7698">
      <w:r>
        <w:t>When testing time-aware applications, the hope is that the application will have an interface to scale the time</w:t>
      </w:r>
      <w:r w:rsidR="00F806EA">
        <w:t>.</w:t>
      </w:r>
      <w:r>
        <w:t xml:space="preserve"> If not, then testing must be executed at a 1:1 time ratio.</w:t>
      </w:r>
    </w:p>
    <w:p w14:paraId="77D27000" w14:textId="77777777" w:rsidR="004C7698" w:rsidRDefault="004C7698" w:rsidP="004C7698"/>
    <w:p w14:paraId="5F1FAF60" w14:textId="77777777" w:rsidR="008917D2" w:rsidRDefault="00027F7C" w:rsidP="008917D2">
      <w:pPr>
        <w:pStyle w:val="Heading3"/>
      </w:pPr>
      <w:bookmarkStart w:id="17" w:name="_Toc314489534"/>
      <w:r>
        <w:t>UI Hooks</w:t>
      </w:r>
      <w:bookmarkEnd w:id="17"/>
    </w:p>
    <w:p w14:paraId="233D3F85" w14:textId="5DC76E09" w:rsidR="00F806EA" w:rsidRPr="00CE69B1" w:rsidRDefault="007E6DEF">
      <w:r w:rsidRPr="00CE69B1">
        <w:t xml:space="preserve">One of the features of the test framework is the ability to execute commands on widgets, just as if a user had made a gesture in the user interface. In order to do this, </w:t>
      </w:r>
      <w:r w:rsidR="00DC2ECD">
        <w:t>a client window must be open and the test launched from a client dialog</w:t>
      </w:r>
      <w:r w:rsidRPr="00CE69B1">
        <w:t>.</w:t>
      </w:r>
      <w:r w:rsidR="00DC2ECD">
        <w:t xml:space="preserve"> The dialog is used to obtain the component tree which is used, in turn, to find UI components by path.</w:t>
      </w:r>
    </w:p>
    <w:p w14:paraId="7FBA9559" w14:textId="77777777" w:rsidR="001C3AC4" w:rsidRDefault="001C3AC4" w:rsidP="008917D2"/>
    <w:p w14:paraId="3F9B3E04" w14:textId="77777777" w:rsidR="00CE69B1" w:rsidRDefault="00CE69B1" w:rsidP="00CE69B1">
      <w:pPr>
        <w:pStyle w:val="Heading2"/>
      </w:pPr>
      <w:bookmarkStart w:id="18" w:name="_Toc314489535"/>
      <w:r>
        <w:t>Disclaimer</w:t>
      </w:r>
      <w:bookmarkEnd w:id="18"/>
    </w:p>
    <w:p w14:paraId="41A6EEA8" w14:textId="77777777" w:rsidR="00CE69B1" w:rsidRDefault="00CE69B1" w:rsidP="00CE69B1">
      <w:pPr>
        <w:jc w:val="both"/>
      </w:pPr>
      <w:r>
        <w:t xml:space="preserve">The application test framework and its documentation are works in-progress. At times, this document may describe features not-yet-implemented. In these cases the text will be annotated in </w:t>
      </w:r>
      <w:r w:rsidRPr="00D52DB8">
        <w:rPr>
          <w:i/>
        </w:rPr>
        <w:t>italics</w:t>
      </w:r>
      <w:r>
        <w:t>.</w:t>
      </w:r>
    </w:p>
    <w:p w14:paraId="39F0A993" w14:textId="77777777" w:rsidR="008917D2" w:rsidRDefault="008917D2" w:rsidP="008917D2"/>
    <w:p w14:paraId="60A641F8" w14:textId="77777777" w:rsidR="000D0A7E" w:rsidRDefault="000D0A7E" w:rsidP="000D0A7E">
      <w:pPr>
        <w:pStyle w:val="Heading1"/>
        <w:rPr>
          <w:rFonts w:cs="Arial"/>
        </w:rPr>
      </w:pPr>
      <w:bookmarkStart w:id="19" w:name="_Toc314489536"/>
      <w:r>
        <w:rPr>
          <w:rFonts w:cs="Arial"/>
        </w:rPr>
        <w:t>Test Preparation</w:t>
      </w:r>
      <w:bookmarkEnd w:id="19"/>
    </w:p>
    <w:p w14:paraId="653DB191" w14:textId="04409FA9" w:rsidR="000D0A7E" w:rsidRDefault="000D0A7E" w:rsidP="000D0A7E">
      <w:pPr>
        <w:jc w:val="both"/>
      </w:pPr>
      <w:r>
        <w:t>For a number of reasons, the test environment must be completely separate from production servers. The most important of these reasons is a safety concern - t</w:t>
      </w:r>
      <w:r w:rsidR="0029285E">
        <w:t>he test must not be allowed to e</w:t>
      </w:r>
      <w:r>
        <w:t xml:space="preserve">ffect any actual control.  </w:t>
      </w:r>
    </w:p>
    <w:p w14:paraId="0AD1E5CA" w14:textId="77777777" w:rsidR="000D0A7E" w:rsidRDefault="000D0A7E" w:rsidP="000D0A7E">
      <w:pPr>
        <w:jc w:val="both"/>
      </w:pPr>
    </w:p>
    <w:p w14:paraId="31692F41" w14:textId="77777777" w:rsidR="000D0A7E" w:rsidRDefault="000D0A7E" w:rsidP="0095462B">
      <w:pPr>
        <w:pStyle w:val="Heading2"/>
      </w:pPr>
      <w:bookmarkStart w:id="20" w:name="_Toc314489537"/>
      <w:r>
        <w:t>Background</w:t>
      </w:r>
      <w:bookmarkEnd w:id="20"/>
    </w:p>
    <w:p w14:paraId="2B46A549" w14:textId="77777777" w:rsidR="000D0A7E" w:rsidRDefault="000D0A7E" w:rsidP="000D0A7E">
      <w:pPr>
        <w:jc w:val="both"/>
      </w:pPr>
      <w:r>
        <w:t>The following artifacts must be constructed prior to test execution:</w:t>
      </w:r>
    </w:p>
    <w:p w14:paraId="503F9EBC" w14:textId="17DBE13F" w:rsidR="000D0A7E" w:rsidRDefault="000D0A7E" w:rsidP="000D0A7E">
      <w:pPr>
        <w:pStyle w:val="ListParagraph"/>
        <w:numPr>
          <w:ilvl w:val="0"/>
          <w:numId w:val="4"/>
        </w:numPr>
        <w:jc w:val="both"/>
      </w:pPr>
      <w:r>
        <w:t xml:space="preserve">test script (or suite of </w:t>
      </w:r>
      <w:r w:rsidR="00CE69B1">
        <w:t>test scripts). Each script shou</w:t>
      </w:r>
      <w:r>
        <w:t xml:space="preserve">ld be designed to test specific features of a specific application  (Note: script syntax is NOT Excel).  </w:t>
      </w:r>
    </w:p>
    <w:p w14:paraId="33B97B7F" w14:textId="0C36D918" w:rsidR="000D0A7E" w:rsidRDefault="000D0A7E" w:rsidP="000D0A7E">
      <w:pPr>
        <w:pStyle w:val="ListParagraph"/>
        <w:numPr>
          <w:ilvl w:val="0"/>
          <w:numId w:val="4"/>
        </w:numPr>
      </w:pPr>
      <w:r>
        <w:t xml:space="preserve">database image. </w:t>
      </w:r>
      <w:r w:rsidR="0029285E">
        <w:t xml:space="preserve">If the application interacts with a database, a separate database instance should be constructed specifically for testing. </w:t>
      </w:r>
      <w:r>
        <w:t xml:space="preserve">This </w:t>
      </w:r>
      <w:r w:rsidR="0029285E">
        <w:t>instance</w:t>
      </w:r>
      <w:r>
        <w:t xml:space="preserve"> should represent the initial state of the application. </w:t>
      </w:r>
      <w:r w:rsidR="0029285E">
        <w:t xml:space="preserve"> Use of a production instance for test is not advised.</w:t>
      </w:r>
    </w:p>
    <w:p w14:paraId="6DC391DF" w14:textId="77777777" w:rsidR="000D0A7E" w:rsidRDefault="000D0A7E" w:rsidP="00F52566">
      <w:pPr>
        <w:pStyle w:val="Heading2"/>
      </w:pPr>
      <w:bookmarkStart w:id="21" w:name="_Toc314489538"/>
      <w:r>
        <w:t>Installation</w:t>
      </w:r>
      <w:bookmarkEnd w:id="21"/>
    </w:p>
    <w:p w14:paraId="02C016F2" w14:textId="585BEFE4" w:rsidR="000D0A7E" w:rsidRDefault="000D0A7E" w:rsidP="000D0A7E">
      <w:r>
        <w:t>The application</w:t>
      </w:r>
      <w:r w:rsidR="0029285E">
        <w:t>-under-test</w:t>
      </w:r>
      <w:r>
        <w:t xml:space="preserve"> must be installed on </w:t>
      </w:r>
      <w:r w:rsidR="00055BA1">
        <w:t xml:space="preserve">a server allocated for testing. </w:t>
      </w:r>
      <w:r w:rsidR="001D74AC">
        <w:t xml:space="preserve"> A</w:t>
      </w:r>
      <w:r w:rsidR="0029285E">
        <w:t>ncillary components must be available in a test-appropriate mode. Thi</w:t>
      </w:r>
      <w:r w:rsidR="001D74AC">
        <w:t xml:space="preserve">s may include UDT definitions, tags, tag providers, database instances, </w:t>
      </w:r>
      <w:r w:rsidR="00055BA1">
        <w:t>and/or modules</w:t>
      </w:r>
      <w:r>
        <w:t>.</w:t>
      </w:r>
      <w:r w:rsidR="00055BA1">
        <w:t xml:space="preserve"> The test-framework module must be loaded into the Gateway</w:t>
      </w:r>
    </w:p>
    <w:p w14:paraId="1E3CEA01" w14:textId="77777777" w:rsidR="00F7172E" w:rsidRDefault="00F7172E" w:rsidP="000D0A7E"/>
    <w:p w14:paraId="21E9E2A9" w14:textId="16D3DA18" w:rsidR="00F7172E" w:rsidRDefault="00F7172E" w:rsidP="000D0A7E">
      <w:r>
        <w:t xml:space="preserve">Note that, if any SFC-related </w:t>
      </w:r>
      <w:r w:rsidR="00055BA1">
        <w:t>tests</w:t>
      </w:r>
      <w:r>
        <w:t xml:space="preserve"> are </w:t>
      </w:r>
      <w:r w:rsidR="00055BA1">
        <w:t>to be executed</w:t>
      </w:r>
      <w:r>
        <w:t xml:space="preserve">, the </w:t>
      </w:r>
      <w:r w:rsidR="00055BA1">
        <w:t>ILS-</w:t>
      </w:r>
      <w:r>
        <w:t>SFC module must be installed</w:t>
      </w:r>
      <w:r w:rsidR="00055BA1">
        <w:t xml:space="preserve"> as it contains scripting interfaces useful for test</w:t>
      </w:r>
      <w:r>
        <w:t>.</w:t>
      </w:r>
    </w:p>
    <w:p w14:paraId="24A94403" w14:textId="77777777" w:rsidR="0026574D" w:rsidRDefault="000D0A7E" w:rsidP="00F52566">
      <w:pPr>
        <w:pStyle w:val="Heading2"/>
      </w:pPr>
      <w:bookmarkStart w:id="22" w:name="_Toc314489539"/>
      <w:r>
        <w:t>Tags</w:t>
      </w:r>
      <w:bookmarkEnd w:id="22"/>
    </w:p>
    <w:p w14:paraId="0CA30008" w14:textId="2E59B91A" w:rsidR="000D0A7E" w:rsidRDefault="000D0A7E" w:rsidP="000D0A7E">
      <w:r>
        <w:t xml:space="preserve"> </w:t>
      </w:r>
      <w:r w:rsidR="00960F3D">
        <w:t xml:space="preserve">Commonly, </w:t>
      </w:r>
      <w:r>
        <w:t xml:space="preserve">tags in </w:t>
      </w:r>
      <w:r w:rsidR="00960F3D">
        <w:t xml:space="preserve">a </w:t>
      </w:r>
      <w:r>
        <w:t>production applicat</w:t>
      </w:r>
      <w:r w:rsidR="000749C6">
        <w:t>ion are driven by OPC servers. In order for the framework to drive their values, t</w:t>
      </w:r>
      <w:r>
        <w:t xml:space="preserve">hese </w:t>
      </w:r>
      <w:r w:rsidR="000749C6">
        <w:t xml:space="preserve">tags </w:t>
      </w:r>
      <w:r w:rsidR="00960F3D">
        <w:t xml:space="preserve">must </w:t>
      </w:r>
      <w:r>
        <w:t xml:space="preserve">be converted to simple memory tags, </w:t>
      </w:r>
      <w:r w:rsidR="000749C6">
        <w:t>The “Tag Replication” dialog available under the “View” menu when the framework is loaded is provided for this purpose.</w:t>
      </w:r>
    </w:p>
    <w:p w14:paraId="6444FDAF" w14:textId="77777777" w:rsidR="00960F3D" w:rsidRDefault="00960F3D" w:rsidP="000D0A7E"/>
    <w:p w14:paraId="45C5070E" w14:textId="77777777" w:rsidR="00FF1E53" w:rsidRDefault="00960F3D" w:rsidP="000D0A7E">
      <w:r>
        <w:t xml:space="preserve">Tag path definitions within the test scripts do not include the provider. The provider used is either the default provider for the project that launched the test or </w:t>
      </w:r>
      <w:r w:rsidR="000E02A9">
        <w:t xml:space="preserve">a provider specified with the </w:t>
      </w:r>
      <w:r w:rsidR="006B3D18" w:rsidRPr="006B3D18">
        <w:rPr>
          <w:i/>
        </w:rPr>
        <w:t>tagprovider</w:t>
      </w:r>
      <w:r w:rsidR="000E02A9">
        <w:t xml:space="preserve"> directive</w:t>
      </w:r>
      <w:r>
        <w:t>.</w:t>
      </w:r>
      <w:r w:rsidR="000E02A9">
        <w:t xml:space="preserve"> </w:t>
      </w:r>
    </w:p>
    <w:p w14:paraId="32AC6DD1" w14:textId="77777777" w:rsidR="004F2F08" w:rsidRDefault="004F2F08" w:rsidP="004F2F08">
      <w:pPr>
        <w:pStyle w:val="Heading2"/>
      </w:pPr>
      <w:bookmarkStart w:id="23" w:name="_Toc314489540"/>
      <w:r>
        <w:t>Database</w:t>
      </w:r>
      <w:bookmarkEnd w:id="23"/>
    </w:p>
    <w:p w14:paraId="6FEB7676" w14:textId="5A8DE65F" w:rsidR="00FF1E53" w:rsidRDefault="004F2F08" w:rsidP="000D0A7E">
      <w:r>
        <w:t xml:space="preserve">There are no explicit commands </w:t>
      </w:r>
      <w:r w:rsidR="00CF2198">
        <w:t xml:space="preserve">for script interactions with </w:t>
      </w:r>
      <w:r>
        <w:t xml:space="preserve">databases. Use the Ignition </w:t>
      </w:r>
      <w:r w:rsidR="006B3D18" w:rsidRPr="006B3D18">
        <w:rPr>
          <w:i/>
        </w:rPr>
        <w:t xml:space="preserve">system.sql </w:t>
      </w:r>
      <w:r>
        <w:t xml:space="preserve">functions inside python scripts </w:t>
      </w:r>
      <w:r w:rsidR="00CF2198">
        <w:t xml:space="preserve">or assertions </w:t>
      </w:r>
      <w:r>
        <w:t xml:space="preserve">for any database </w:t>
      </w:r>
      <w:r w:rsidR="00CF2198">
        <w:t>select, insert or update statements.</w:t>
      </w:r>
      <w:r>
        <w:t xml:space="preserve"> The database connection to be used is either the </w:t>
      </w:r>
      <w:r w:rsidR="00960F3D">
        <w:t>current project default or must be available through a scripting interface. For ILS</w:t>
      </w:r>
      <w:r w:rsidR="00CF2198">
        <w:t xml:space="preserve"> </w:t>
      </w:r>
      <w:r w:rsidR="00960F3D">
        <w:t xml:space="preserve">sequential control or block language testing, the database connection is available through </w:t>
      </w:r>
      <w:r w:rsidR="00CF2198">
        <w:t>the scripting interface</w:t>
      </w:r>
      <w:r w:rsidR="00960F3D">
        <w:t xml:space="preserve"> and is dependent on the whether or not</w:t>
      </w:r>
      <w:r w:rsidR="00CF2198" w:rsidRPr="00CF2198">
        <w:t xml:space="preserve"> </w:t>
      </w:r>
      <w:r w:rsidR="00CF2198">
        <w:t xml:space="preserve">the </w:t>
      </w:r>
      <w:r w:rsidR="00960F3D">
        <w:t>application is in isolation mode.</w:t>
      </w:r>
      <w:r>
        <w:t xml:space="preserve"> </w:t>
      </w:r>
    </w:p>
    <w:p w14:paraId="41B3B579" w14:textId="10CBB570" w:rsidR="00A65C45" w:rsidRDefault="00A65C45" w:rsidP="00A65C45">
      <w:pPr>
        <w:pStyle w:val="Heading2"/>
      </w:pPr>
      <w:bookmarkStart w:id="24" w:name="_Toc314489541"/>
      <w:r>
        <w:t>Datasource</w:t>
      </w:r>
      <w:r w:rsidR="00CF2198">
        <w:t>s</w:t>
      </w:r>
      <w:bookmarkEnd w:id="24"/>
    </w:p>
    <w:p w14:paraId="6F0F831C" w14:textId="77777777" w:rsidR="00A65C45" w:rsidRDefault="00A65C45" w:rsidP="00A65C45">
      <w:r>
        <w:t xml:space="preserve">The framework supports several sources of tag data: </w:t>
      </w:r>
    </w:p>
    <w:p w14:paraId="6257B1DC" w14:textId="77777777" w:rsidR="00A65C45" w:rsidRDefault="00A65C45" w:rsidP="00CF2198">
      <w:pPr>
        <w:pStyle w:val="ListParagraph"/>
        <w:numPr>
          <w:ilvl w:val="0"/>
          <w:numId w:val="37"/>
        </w:numPr>
      </w:pPr>
      <w:r>
        <w:t>Test Script</w:t>
      </w:r>
    </w:p>
    <w:p w14:paraId="4F866088" w14:textId="77777777" w:rsidR="00A65C45" w:rsidRDefault="00A65C45" w:rsidP="00CF2198">
      <w:pPr>
        <w:pStyle w:val="ListParagraph"/>
        <w:numPr>
          <w:ilvl w:val="0"/>
          <w:numId w:val="37"/>
        </w:numPr>
      </w:pPr>
      <w:r>
        <w:t>Database</w:t>
      </w:r>
    </w:p>
    <w:p w14:paraId="446DC1E1" w14:textId="71FC44E1" w:rsidR="00A65C45" w:rsidRPr="0066580C" w:rsidRDefault="00CF2198">
      <w:pPr>
        <w:pStyle w:val="ListParagraph"/>
        <w:numPr>
          <w:ilvl w:val="0"/>
          <w:numId w:val="37"/>
        </w:numPr>
        <w:tabs>
          <w:tab w:val="left" w:pos="2610"/>
        </w:tabs>
      </w:pPr>
      <w:r w:rsidRPr="0066580C">
        <w:t>Database from spreadsheet</w:t>
      </w:r>
    </w:p>
    <w:p w14:paraId="055D111B" w14:textId="778D510D" w:rsidR="00A65C45" w:rsidRDefault="00A65C45" w:rsidP="00CF2198">
      <w:pPr>
        <w:pStyle w:val="Heading3"/>
      </w:pPr>
      <w:bookmarkStart w:id="25" w:name="_Toc314489542"/>
      <w:r>
        <w:t>Test Script</w:t>
      </w:r>
      <w:bookmarkEnd w:id="25"/>
    </w:p>
    <w:p w14:paraId="036B5032" w14:textId="75EB589B" w:rsidR="00A65C45" w:rsidRDefault="00A65C45" w:rsidP="00CF2198">
      <w:r>
        <w:t xml:space="preserve">The default location for timed tag values </w:t>
      </w:r>
      <w:r w:rsidR="00635263">
        <w:t xml:space="preserve">is in </w:t>
      </w:r>
      <w:r>
        <w:t xml:space="preserve">the test scripts themselves. The </w:t>
      </w:r>
      <w:r w:rsidRPr="00CF2198">
        <w:rPr>
          <w:rFonts w:ascii="Courier" w:hAnsi="Courier"/>
        </w:rPr>
        <w:t>tagset</w:t>
      </w:r>
      <w:r>
        <w:t xml:space="preserve"> directive specifies the collection of tags to which each time-stamped line of data in the file applies.</w:t>
      </w:r>
    </w:p>
    <w:p w14:paraId="0B30633C" w14:textId="77777777" w:rsidR="00A65C45" w:rsidRDefault="00A65C45" w:rsidP="00CF2198"/>
    <w:p w14:paraId="08C23BDC" w14:textId="6A7C7D2B" w:rsidR="00A65C45" w:rsidRDefault="00A65C45" w:rsidP="00CF2198">
      <w:r>
        <w:t>Script-based tag input may be used along-side the other mechanisms for introducing tag values.</w:t>
      </w:r>
      <w:r w:rsidR="00635263">
        <w:t xml:space="preserve"> Alternatively it my be turned off via the </w:t>
      </w:r>
      <w:r w:rsidR="00635263" w:rsidRPr="0066580C">
        <w:rPr>
          <w:i/>
        </w:rPr>
        <w:t>DatabaseOnly</w:t>
      </w:r>
      <w:r w:rsidR="00635263">
        <w:t xml:space="preserve"> checkbox in the test control dialog.</w:t>
      </w:r>
    </w:p>
    <w:p w14:paraId="5A5B9BFC" w14:textId="77777777" w:rsidR="00A65C45" w:rsidRDefault="00A65C45" w:rsidP="00CF2198"/>
    <w:p w14:paraId="4292E155" w14:textId="52923DC0" w:rsidR="00A65C45" w:rsidRDefault="00A65C45" w:rsidP="00A65C45">
      <w:pPr>
        <w:pStyle w:val="Heading3"/>
      </w:pPr>
      <w:bookmarkStart w:id="26" w:name="_Toc314489543"/>
      <w:r>
        <w:t>Database</w:t>
      </w:r>
      <w:bookmarkEnd w:id="26"/>
    </w:p>
    <w:p w14:paraId="767D719A" w14:textId="67671305" w:rsidR="00A65C45" w:rsidRDefault="00A65C45" w:rsidP="00A65C45">
      <w:r>
        <w:t xml:space="preserve">An alternative method of supplying test values is a database table. </w:t>
      </w:r>
      <w:r w:rsidR="00635263">
        <w:t xml:space="preserve">This selection applies when there is an existing table or view listing tag values over time. </w:t>
      </w:r>
      <w:r>
        <w:t xml:space="preserve">The table must be structured with columns that are to be associated one-to-one with tag paths. An additional column contains a timestamp. </w:t>
      </w:r>
    </w:p>
    <w:p w14:paraId="56AE691F" w14:textId="77777777" w:rsidR="00A65C45" w:rsidRDefault="00A65C45" w:rsidP="00A65C45"/>
    <w:p w14:paraId="123CD3B7" w14:textId="55386240" w:rsidR="00A65C45" w:rsidRDefault="00A65C45" w:rsidP="00CF2198">
      <w:r>
        <w:t xml:space="preserve">The application is configured for the tag value table in the </w:t>
      </w:r>
      <w:r w:rsidR="00635263">
        <w:t>test control dialog</w:t>
      </w:r>
      <w:r>
        <w:t>. Once configured, the configuration is saved in a table named “</w:t>
      </w:r>
      <w:r w:rsidRPr="0066580C">
        <w:rPr>
          <w:i/>
        </w:rPr>
        <w:t>ColumnTagMap</w:t>
      </w:r>
      <w:r>
        <w:t xml:space="preserve">”. </w:t>
      </w:r>
      <w:r w:rsidR="00635263">
        <w:t xml:space="preserve"> </w:t>
      </w:r>
      <w:r>
        <w:t xml:space="preserve">This table is created </w:t>
      </w:r>
      <w:r w:rsidR="00635263">
        <w:t xml:space="preserve">automatically </w:t>
      </w:r>
      <w:r>
        <w:t>by the framework</w:t>
      </w:r>
      <w:r w:rsidR="00635263">
        <w:t xml:space="preserve"> and resides</w:t>
      </w:r>
      <w:r>
        <w:t xml:space="preserve"> inside the database containing the tag value</w:t>
      </w:r>
      <w:r w:rsidR="00635263">
        <w:t xml:space="preserve">s. </w:t>
      </w:r>
      <w:r w:rsidR="00A31702">
        <w:t>However, the user is required to explicitly specify the tag paths associated with the table columns.</w:t>
      </w:r>
    </w:p>
    <w:p w14:paraId="61E414C2" w14:textId="77777777" w:rsidR="00635263" w:rsidRDefault="00635263" w:rsidP="00CF2198"/>
    <w:p w14:paraId="52A547D5" w14:textId="60DE4E04" w:rsidR="00CF2198" w:rsidRDefault="00CF2198" w:rsidP="00CF2198">
      <w:pPr>
        <w:pStyle w:val="Heading3"/>
      </w:pPr>
      <w:bookmarkStart w:id="27" w:name="_Toc314489544"/>
      <w:r>
        <w:t>Database from Spreadsheet</w:t>
      </w:r>
      <w:bookmarkEnd w:id="27"/>
    </w:p>
    <w:p w14:paraId="29C18FEB" w14:textId="458374EA" w:rsidR="00CF2198" w:rsidRDefault="00635263" w:rsidP="00CF2198">
      <w:r>
        <w:t>The data</w:t>
      </w:r>
      <w:r w:rsidR="00A31702">
        <w:t>-</w:t>
      </w:r>
      <w:r>
        <w:t xml:space="preserve">source pull-down selection is labeled </w:t>
      </w:r>
      <w:r w:rsidRPr="0066580C">
        <w:rPr>
          <w:rFonts w:ascii="Courier" w:hAnsi="Courier"/>
          <w:sz w:val="22"/>
          <w:szCs w:val="22"/>
        </w:rPr>
        <w:t>SPREADSHEET</w:t>
      </w:r>
      <w:r w:rsidR="00A31702">
        <w:t>, but, in reality, applies to an alternate database structure designed for holding tag value information originally supplied in a spreadsheet.  As with the previous data-source,</w:t>
      </w:r>
      <w:r w:rsidR="00CF2198">
        <w:t xml:space="preserve"> test values </w:t>
      </w:r>
      <w:r w:rsidR="00A31702">
        <w:t xml:space="preserve">are stored in a database table </w:t>
      </w:r>
      <w:r w:rsidR="00CF2198">
        <w:t>with columns that are assoc</w:t>
      </w:r>
      <w:r w:rsidR="00A31702">
        <w:t>iated one-to-one with tag paths, plus an</w:t>
      </w:r>
      <w:r w:rsidR="00CF2198">
        <w:t xml:space="preserve"> additional </w:t>
      </w:r>
      <w:r w:rsidR="00A31702">
        <w:t>timestamp column. Unlike the previous the tag-path-to-column mapping is not editable. It is derived from the original spreadsheet that contained the data,</w:t>
      </w:r>
      <w:r w:rsidR="00CF2198">
        <w:t xml:space="preserve"> </w:t>
      </w:r>
    </w:p>
    <w:p w14:paraId="01BB0689" w14:textId="77777777" w:rsidR="00CF2198" w:rsidRDefault="00CF2198" w:rsidP="00CF2198"/>
    <w:p w14:paraId="7EF67947" w14:textId="378C432C" w:rsidR="00CF2198" w:rsidRPr="00CF2198" w:rsidRDefault="00A31702" w:rsidP="00CF2198">
      <w:r>
        <w:t xml:space="preserve">Output tags are configured separately. </w:t>
      </w:r>
      <w:r w:rsidR="005226A5">
        <w:t>A second table may be used to collect time-stamped output during a test run. The expectation is that writing is accomplished</w:t>
      </w:r>
      <w:r>
        <w:t xml:space="preserve"> with a </w:t>
      </w:r>
      <w:r w:rsidR="005226A5">
        <w:t xml:space="preserve">special </w:t>
      </w:r>
      <w:r>
        <w:t xml:space="preserve">tag writer </w:t>
      </w:r>
      <w:r w:rsidR="005226A5">
        <w:t>supplied by the framework for this purpose. The output table and tag-to-column mappings may be configured directly from the test dialog</w:t>
      </w:r>
      <w:r w:rsidR="00CF2198">
        <w:t>.</w:t>
      </w:r>
    </w:p>
    <w:p w14:paraId="77F37A3C" w14:textId="77777777" w:rsidR="00CF2198" w:rsidRPr="00CF2198" w:rsidRDefault="00CF2198" w:rsidP="00CF2198"/>
    <w:p w14:paraId="372C7DA3" w14:textId="77777777" w:rsidR="00010286" w:rsidRDefault="00010286" w:rsidP="00010286">
      <w:pPr>
        <w:pStyle w:val="Heading2"/>
      </w:pPr>
      <w:bookmarkStart w:id="28" w:name="_Toc314489545"/>
      <w:r>
        <w:t>SFCs</w:t>
      </w:r>
      <w:bookmarkEnd w:id="28"/>
    </w:p>
    <w:p w14:paraId="40DC97ED" w14:textId="77777777" w:rsidR="00010286" w:rsidRDefault="00010286" w:rsidP="00010286">
      <w:r>
        <w:t>As with databases, there are no explicit commands involving Sequential Function Charts. The ILS SFC module has been instrumented with Python-accessible features for full test control.</w:t>
      </w:r>
    </w:p>
    <w:p w14:paraId="69BD4466" w14:textId="77777777" w:rsidR="00FF1E53" w:rsidRDefault="00FF1E53" w:rsidP="00FF1E53">
      <w:pPr>
        <w:pStyle w:val="Heading2"/>
      </w:pPr>
      <w:bookmarkStart w:id="29" w:name="_Toc314489546"/>
      <w:r>
        <w:t>Initialization</w:t>
      </w:r>
      <w:bookmarkEnd w:id="29"/>
    </w:p>
    <w:p w14:paraId="1CF5ED13" w14:textId="77777777" w:rsidR="00E07F1E" w:rsidRDefault="00FF1E53" w:rsidP="008917D2">
      <w:r>
        <w:t>Unless scripts do this ...</w:t>
      </w:r>
    </w:p>
    <w:p w14:paraId="2194BA96" w14:textId="77777777" w:rsidR="00E07F1E" w:rsidRDefault="00E07F1E" w:rsidP="00E07F1E">
      <w:pPr>
        <w:pStyle w:val="Heading1"/>
        <w:rPr>
          <w:rFonts w:cs="Arial"/>
        </w:rPr>
      </w:pPr>
      <w:bookmarkStart w:id="30" w:name="_Toc314489547"/>
      <w:r>
        <w:rPr>
          <w:rFonts w:cs="Arial"/>
        </w:rPr>
        <w:t>Test Execution</w:t>
      </w:r>
      <w:bookmarkEnd w:id="30"/>
    </w:p>
    <w:p w14:paraId="61C6C74F" w14:textId="77777777" w:rsidR="005263E6" w:rsidRDefault="00FF1E53" w:rsidP="005263E6">
      <w:pPr>
        <w:pStyle w:val="Heading2"/>
      </w:pPr>
      <w:bookmarkStart w:id="31" w:name="_Toc314489548"/>
      <w:r>
        <w:t>Test Frame Module</w:t>
      </w:r>
      <w:bookmarkEnd w:id="31"/>
    </w:p>
    <w:p w14:paraId="21D91218" w14:textId="009E5469" w:rsidR="00E07F1E" w:rsidRDefault="00E07F1E" w:rsidP="00E07F1E">
      <w:pPr>
        <w:jc w:val="both"/>
      </w:pPr>
      <w:r>
        <w:t xml:space="preserve">Load </w:t>
      </w:r>
      <w:r w:rsidR="00FF1E53">
        <w:t>test framework</w:t>
      </w:r>
      <w:r>
        <w:t xml:space="preserve"> module into </w:t>
      </w:r>
      <w:r w:rsidR="00CE69B1">
        <w:t xml:space="preserve">the </w:t>
      </w:r>
      <w:r>
        <w:t>Gateway</w:t>
      </w:r>
      <w:r w:rsidR="00CE69B1">
        <w:t>. Once this is done, application control selects appear in the “View” menu in either Designer or Client scopes. Essential configuration includes selection of the script files used to control test execution.</w:t>
      </w:r>
    </w:p>
    <w:p w14:paraId="21A76F51" w14:textId="1BC3B62A" w:rsidR="005263E6" w:rsidRDefault="005263E6" w:rsidP="005263E6">
      <w:pPr>
        <w:pStyle w:val="Heading2"/>
      </w:pPr>
      <w:bookmarkStart w:id="32" w:name="_Toc314489549"/>
      <w:commentRangeStart w:id="33"/>
      <w:r>
        <w:t>Test</w:t>
      </w:r>
      <w:commentRangeEnd w:id="33"/>
      <w:r w:rsidR="00D65F62">
        <w:rPr>
          <w:rStyle w:val="CommentReference"/>
          <w:b w:val="0"/>
          <w:noProof w:val="0"/>
        </w:rPr>
        <w:commentReference w:id="33"/>
      </w:r>
      <w:r>
        <w:t xml:space="preserve"> Control Dialog</w:t>
      </w:r>
      <w:bookmarkEnd w:id="32"/>
    </w:p>
    <w:p w14:paraId="2F664254" w14:textId="77777777" w:rsidR="00222AA1" w:rsidRDefault="005263E6">
      <w:r>
        <w:t xml:space="preserve">When the test-frame module is loaded, a new selection appears </w:t>
      </w:r>
      <w:r w:rsidR="008802C8">
        <w:t>at the bottom of the</w:t>
      </w:r>
      <w:r>
        <w:t xml:space="preserve"> </w:t>
      </w:r>
      <w:r w:rsidR="007E6DEF" w:rsidRPr="007E6DEF">
        <w:rPr>
          <w:i/>
        </w:rPr>
        <w:t>View</w:t>
      </w:r>
      <w:r>
        <w:t xml:space="preserve"> menu in the </w:t>
      </w:r>
      <w:r w:rsidR="008802C8">
        <w:t>D</w:t>
      </w:r>
      <w:r>
        <w:t xml:space="preserve">esigner. </w:t>
      </w:r>
      <w:r w:rsidR="00B22B85">
        <w:t xml:space="preserve">A similar selection appears in a Client menu bar. </w:t>
      </w:r>
    </w:p>
    <w:p w14:paraId="010B6A6F" w14:textId="77777777" w:rsidR="00222AA1" w:rsidRDefault="00222AA1"/>
    <w:p w14:paraId="2DFED69A" w14:textId="77777777" w:rsidR="00222AA1" w:rsidRDefault="00222AA1">
      <w:pPr>
        <w:jc w:val="center"/>
      </w:pPr>
      <w:r>
        <w:rPr>
          <w:noProof/>
        </w:rPr>
        <w:drawing>
          <wp:inline distT="0" distB="0" distL="0" distR="0" wp14:anchorId="0336DAED" wp14:editId="6A796AD8">
            <wp:extent cx="2104390" cy="162380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4390" cy="1623803"/>
                    </a:xfrm>
                    <a:prstGeom prst="rect">
                      <a:avLst/>
                    </a:prstGeom>
                    <a:noFill/>
                    <a:ln>
                      <a:noFill/>
                    </a:ln>
                  </pic:spPr>
                </pic:pic>
              </a:graphicData>
            </a:graphic>
          </wp:inline>
        </w:drawing>
      </w:r>
    </w:p>
    <w:p w14:paraId="247BA738" w14:textId="77777777" w:rsidR="00222AA1" w:rsidRDefault="005263E6">
      <w:pPr>
        <w:pStyle w:val="Caption"/>
        <w:jc w:val="center"/>
      </w:pPr>
      <w:r>
        <w:t xml:space="preserve">Figure </w:t>
      </w:r>
      <w:r w:rsidR="00F844FB">
        <w:fldChar w:fldCharType="begin"/>
      </w:r>
      <w:r>
        <w:instrText xml:space="preserve"> SEQ Figure \* ARABIC </w:instrText>
      </w:r>
      <w:r w:rsidR="00F844FB">
        <w:fldChar w:fldCharType="separate"/>
      </w:r>
      <w:r>
        <w:rPr>
          <w:noProof/>
        </w:rPr>
        <w:t>1</w:t>
      </w:r>
      <w:r w:rsidR="00F844FB">
        <w:fldChar w:fldCharType="end"/>
      </w:r>
      <w:r>
        <w:t xml:space="preserve"> - Launch Menu</w:t>
      </w:r>
    </w:p>
    <w:p w14:paraId="36CAC315" w14:textId="77777777" w:rsidR="00E07F1E" w:rsidRDefault="00E07F1E" w:rsidP="00E07F1E">
      <w:pPr>
        <w:jc w:val="both"/>
      </w:pPr>
    </w:p>
    <w:p w14:paraId="1BAAD383" w14:textId="77777777" w:rsidR="008917D2" w:rsidRDefault="005263E6" w:rsidP="008917D2">
      <w:r>
        <w:t>Use this selection to launch the control panel. Note that once a test is running, the control panel can be dismissed at will and be brought back as desired without affecting the running test.</w:t>
      </w:r>
    </w:p>
    <w:p w14:paraId="03810057" w14:textId="140A57A7" w:rsidR="005263E6" w:rsidRDefault="005263E6" w:rsidP="008917D2">
      <w:r>
        <w:t xml:space="preserve">The top section of the dialog contains links to file selection dialogs that </w:t>
      </w:r>
      <w:r w:rsidR="000749C6">
        <w:t>allow configuration of the vari</w:t>
      </w:r>
      <w:r>
        <w:t>ous files and directories incorporated by the framework. Once defined, the system will "remember" the location and there is no need to revisit these setting on subsequent executions of the same test.</w:t>
      </w:r>
    </w:p>
    <w:p w14:paraId="06F6C27B" w14:textId="77777777" w:rsidR="00CA1A13" w:rsidRDefault="00CA1A13" w:rsidP="008917D2"/>
    <w:p w14:paraId="438F96FD" w14:textId="77777777" w:rsidR="00CA1A13" w:rsidRDefault="00222AA1" w:rsidP="008917D2">
      <w:r>
        <w:rPr>
          <w:noProof/>
        </w:rPr>
        <w:drawing>
          <wp:inline distT="0" distB="0" distL="0" distR="0" wp14:anchorId="4F04DBE1" wp14:editId="08741771">
            <wp:extent cx="5943600" cy="1453052"/>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53052"/>
                    </a:xfrm>
                    <a:prstGeom prst="rect">
                      <a:avLst/>
                    </a:prstGeom>
                    <a:noFill/>
                    <a:ln>
                      <a:noFill/>
                    </a:ln>
                  </pic:spPr>
                </pic:pic>
              </a:graphicData>
            </a:graphic>
          </wp:inline>
        </w:drawing>
      </w:r>
    </w:p>
    <w:p w14:paraId="76A04B7D" w14:textId="77777777" w:rsidR="00CA1A13" w:rsidRDefault="00CA1A13" w:rsidP="008917D2"/>
    <w:p w14:paraId="7E7CE39B" w14:textId="77777777" w:rsidR="00CA1A13" w:rsidRDefault="00CA1A13" w:rsidP="00CA1A13">
      <w:pPr>
        <w:pStyle w:val="Caption"/>
        <w:jc w:val="center"/>
      </w:pPr>
      <w:r>
        <w:t xml:space="preserve">Figure </w:t>
      </w:r>
      <w:r w:rsidR="00F844FB">
        <w:fldChar w:fldCharType="begin"/>
      </w:r>
      <w:r>
        <w:instrText xml:space="preserve"> SEQ Figure \* ARABIC </w:instrText>
      </w:r>
      <w:r w:rsidR="00F844FB">
        <w:fldChar w:fldCharType="separate"/>
      </w:r>
      <w:r>
        <w:rPr>
          <w:noProof/>
        </w:rPr>
        <w:t>2</w:t>
      </w:r>
      <w:r w:rsidR="00F844FB">
        <w:fldChar w:fldCharType="end"/>
      </w:r>
      <w:r>
        <w:t xml:space="preserve"> - File Selections</w:t>
      </w:r>
    </w:p>
    <w:p w14:paraId="1834B26A" w14:textId="77777777" w:rsidR="00CA1A13" w:rsidRDefault="00CA1A13" w:rsidP="008917D2">
      <w:r>
        <w:t>The selection categories are as follows:</w:t>
      </w:r>
    </w:p>
    <w:p w14:paraId="38AD3EC9" w14:textId="77777777" w:rsidR="00222AA1" w:rsidRDefault="00CA1A13">
      <w:pPr>
        <w:pStyle w:val="ListParagraph"/>
        <w:numPr>
          <w:ilvl w:val="0"/>
          <w:numId w:val="33"/>
        </w:numPr>
        <w:tabs>
          <w:tab w:val="left" w:pos="990"/>
        </w:tabs>
        <w:ind w:left="2160" w:hanging="1440"/>
      </w:pPr>
      <w:r>
        <w:t xml:space="preserve">Script - </w:t>
      </w:r>
      <w:r w:rsidR="008802C8">
        <w:t>a</w:t>
      </w:r>
      <w:r>
        <w:t xml:space="preserve"> file path to the </w:t>
      </w:r>
      <w:r w:rsidR="008802C8">
        <w:t>test script that is to be run</w:t>
      </w:r>
    </w:p>
    <w:p w14:paraId="694E7A49" w14:textId="77777777" w:rsidR="00222AA1" w:rsidRDefault="00CA1A13">
      <w:pPr>
        <w:pStyle w:val="ListParagraph"/>
        <w:numPr>
          <w:ilvl w:val="0"/>
          <w:numId w:val="33"/>
        </w:numPr>
        <w:tabs>
          <w:tab w:val="left" w:pos="990"/>
        </w:tabs>
        <w:ind w:left="2160" w:hanging="1440"/>
      </w:pPr>
      <w:r>
        <w:t>Pylib</w:t>
      </w:r>
      <w:r w:rsidR="008802C8">
        <w:t xml:space="preserve"> - a directory path to the root location for Python test extensions. The script aliases used to identify the individual scripts reference from this loction.</w:t>
      </w:r>
    </w:p>
    <w:p w14:paraId="02B6377D" w14:textId="77777777" w:rsidR="00222AA1" w:rsidRDefault="00CA1A13">
      <w:pPr>
        <w:pStyle w:val="ListParagraph"/>
        <w:numPr>
          <w:ilvl w:val="0"/>
          <w:numId w:val="33"/>
        </w:numPr>
        <w:tabs>
          <w:tab w:val="left" w:pos="990"/>
        </w:tabs>
        <w:ind w:left="2160" w:hanging="1440"/>
      </w:pPr>
      <w:r>
        <w:t>Setup</w:t>
      </w:r>
      <w:r w:rsidR="008802C8">
        <w:t xml:space="preserve"> - a file path to a test script that will be run prior to the main script. While this script does not differ syntactically from the main test script, it is expected that a setup containing alias and tag-set definitions may be common to a large number of  individual scripts.</w:t>
      </w:r>
    </w:p>
    <w:p w14:paraId="237B5848" w14:textId="77777777" w:rsidR="00222AA1" w:rsidRDefault="00CA1A13">
      <w:pPr>
        <w:pStyle w:val="ListParagraph"/>
        <w:numPr>
          <w:ilvl w:val="0"/>
          <w:numId w:val="33"/>
        </w:numPr>
        <w:tabs>
          <w:tab w:val="left" w:pos="990"/>
        </w:tabs>
        <w:ind w:left="2160" w:hanging="1440"/>
      </w:pPr>
      <w:r>
        <w:t>Teardown</w:t>
      </w:r>
      <w:r w:rsidR="008802C8">
        <w:t xml:space="preserve"> - file path to a test script that will be run after the main script. It is the intent that this script return the application to its default state, undoing any changes (e.g. time scaling) that may have been performed in the setup.</w:t>
      </w:r>
    </w:p>
    <w:p w14:paraId="4DF67988" w14:textId="77777777" w:rsidR="00222AA1" w:rsidRDefault="00CA1A13">
      <w:pPr>
        <w:pStyle w:val="ListParagraph"/>
        <w:numPr>
          <w:ilvl w:val="0"/>
          <w:numId w:val="33"/>
        </w:numPr>
        <w:tabs>
          <w:tab w:val="left" w:pos="990"/>
        </w:tabs>
        <w:ind w:left="2160" w:hanging="1440"/>
      </w:pPr>
      <w:r>
        <w:t>Log</w:t>
      </w:r>
      <w:r w:rsidR="008802C8">
        <w:t xml:space="preserve"> - a file path to a location for recording a detailed log of the test execution. If the file does not pre-exist it will be created. Any existing logs will be cleared. The control dialog does provide access to a test result summary, but the log file contains more detail.</w:t>
      </w:r>
    </w:p>
    <w:p w14:paraId="03A129CE" w14:textId="77777777" w:rsidR="00B22B85" w:rsidRDefault="00B22B85" w:rsidP="00B22B85">
      <w:pPr>
        <w:pStyle w:val="Heading2"/>
      </w:pPr>
      <w:bookmarkStart w:id="34" w:name="_Toc314489550"/>
      <w:r>
        <w:t>Client versus Designer Execution</w:t>
      </w:r>
      <w:bookmarkEnd w:id="34"/>
    </w:p>
    <w:p w14:paraId="58CD7DAE" w14:textId="77777777" w:rsidR="00B22B85" w:rsidRDefault="00B22B85" w:rsidP="00B22B85">
      <w:r>
        <w:t xml:space="preserve">There is no difference between launching a test suite from a Designer window </w:t>
      </w:r>
      <w:r w:rsidR="00FA1C92">
        <w:t>or</w:t>
      </w:r>
      <w:r>
        <w:t xml:space="preserve"> laun</w:t>
      </w:r>
      <w:r w:rsidR="00FA1C92">
        <w:t>ching it from a Client. The act</w:t>
      </w:r>
      <w:r>
        <w:t xml:space="preserve">ual test execution takes place in the Gateway and the two launch mechanisms are equivalent. </w:t>
      </w:r>
    </w:p>
    <w:p w14:paraId="5E5B5EBD" w14:textId="77777777" w:rsidR="00B22B85" w:rsidRDefault="00B22B85" w:rsidP="00B22B85">
      <w:pPr>
        <w:tabs>
          <w:tab w:val="left" w:pos="990"/>
        </w:tabs>
      </w:pPr>
    </w:p>
    <w:p w14:paraId="724E7364" w14:textId="77777777" w:rsidR="00B22B85" w:rsidRDefault="00B22B85" w:rsidP="00B22B85">
      <w:pPr>
        <w:tabs>
          <w:tab w:val="left" w:pos="990"/>
        </w:tabs>
      </w:pPr>
      <w:r>
        <w:t>Beyond launching, there are several execution differences between Designer and Client scope as some of the test directives are scope-specific.</w:t>
      </w:r>
    </w:p>
    <w:p w14:paraId="46ADB166" w14:textId="77777777" w:rsidR="00B22B85" w:rsidRDefault="00B22B85" w:rsidP="00B22B85">
      <w:pPr>
        <w:tabs>
          <w:tab w:val="left" w:pos="990"/>
        </w:tabs>
      </w:pPr>
    </w:p>
    <w:p w14:paraId="107B6974" w14:textId="77777777" w:rsidR="00FA1C92" w:rsidRDefault="00B22B85" w:rsidP="00B22B85">
      <w:pPr>
        <w:tabs>
          <w:tab w:val="left" w:pos="990"/>
        </w:tabs>
      </w:pPr>
      <w:r>
        <w:t xml:space="preserve">The following </w:t>
      </w:r>
      <w:r w:rsidR="00FA1C92">
        <w:t>directives have an affect only in the Designer:</w:t>
      </w:r>
    </w:p>
    <w:p w14:paraId="698940FC" w14:textId="77777777" w:rsidR="00F974C6" w:rsidRDefault="00FA1C92">
      <w:pPr>
        <w:pStyle w:val="List"/>
      </w:pPr>
      <w:r>
        <w:t>Display a workspace by selection in the Designer navigation tree.</w:t>
      </w:r>
    </w:p>
    <w:p w14:paraId="518EE614" w14:textId="77777777" w:rsidR="00FA1C92" w:rsidRDefault="00FA1C92" w:rsidP="00B22B85">
      <w:pPr>
        <w:tabs>
          <w:tab w:val="left" w:pos="990"/>
        </w:tabs>
      </w:pPr>
    </w:p>
    <w:p w14:paraId="721D61A2" w14:textId="77777777" w:rsidR="00B22B85" w:rsidRDefault="00FA1C92" w:rsidP="00B22B85">
      <w:pPr>
        <w:tabs>
          <w:tab w:val="left" w:pos="990"/>
        </w:tabs>
      </w:pPr>
      <w:r>
        <w:t xml:space="preserve">These directives require an open Client: </w:t>
      </w:r>
    </w:p>
    <w:p w14:paraId="6C3771EB" w14:textId="77777777" w:rsidR="00FA1C92" w:rsidRDefault="00FA1C92" w:rsidP="00FA1C92">
      <w:pPr>
        <w:pStyle w:val="List"/>
      </w:pPr>
      <w:r>
        <w:t>Assert presence of a Vision widget</w:t>
      </w:r>
    </w:p>
    <w:p w14:paraId="261A3E22" w14:textId="77777777" w:rsidR="00FA1C92" w:rsidRDefault="00FA1C92" w:rsidP="00FA1C92">
      <w:pPr>
        <w:pStyle w:val="List"/>
      </w:pPr>
      <w:r>
        <w:t>Selection of a Vision button</w:t>
      </w:r>
    </w:p>
    <w:p w14:paraId="57CE5845" w14:textId="77777777" w:rsidR="00F974C6" w:rsidRDefault="00FA1C92">
      <w:pPr>
        <w:pStyle w:val="List"/>
      </w:pPr>
      <w:r>
        <w:t>Data entry into  Vision text box</w:t>
      </w:r>
    </w:p>
    <w:p w14:paraId="221D3891" w14:textId="77777777" w:rsidR="00F52566" w:rsidRDefault="00F52566" w:rsidP="00F52566">
      <w:pPr>
        <w:pStyle w:val="Heading1"/>
      </w:pPr>
      <w:bookmarkStart w:id="35" w:name="_Toc314489551"/>
      <w:bookmarkStart w:id="36" w:name="_Toc257300207"/>
      <w:bookmarkEnd w:id="10"/>
      <w:r>
        <w:t>Scripting Language</w:t>
      </w:r>
      <w:bookmarkEnd w:id="35"/>
      <w:r>
        <w:t xml:space="preserve"> </w:t>
      </w:r>
    </w:p>
    <w:p w14:paraId="560FE2EC" w14:textId="578BCB04" w:rsidR="00EF63E5" w:rsidRDefault="00CE69B1" w:rsidP="00E04E01">
      <w:pPr>
        <w:rPr>
          <w:b/>
        </w:rPr>
      </w:pPr>
      <w:r>
        <w:t>The f</w:t>
      </w:r>
      <w:r w:rsidR="00E07F1E">
        <w:t xml:space="preserve">iles </w:t>
      </w:r>
      <w:r>
        <w:t>that</w:t>
      </w:r>
      <w:r w:rsidR="00E07F1E">
        <w:t xml:space="preserve"> drive the applicat</w:t>
      </w:r>
      <w:r w:rsidR="00C50051">
        <w:t>i</w:t>
      </w:r>
      <w:r w:rsidR="00E07F1E">
        <w:t>on testing are simple text scripts, editab</w:t>
      </w:r>
      <w:r w:rsidR="00EF63E5">
        <w:t>le in any text editor. Sections</w:t>
      </w:r>
      <w:r w:rsidR="00C50051">
        <w:t xml:space="preserve"> of a script file</w:t>
      </w:r>
      <w:r w:rsidR="00EF63E5">
        <w:t xml:space="preserve"> </w:t>
      </w:r>
      <w:r w:rsidR="00C50051">
        <w:t xml:space="preserve">that </w:t>
      </w:r>
      <w:r w:rsidR="00EF63E5">
        <w:t xml:space="preserve">are used purely to drive tag values can be pasted </w:t>
      </w:r>
      <w:r>
        <w:t xml:space="preserve">directly </w:t>
      </w:r>
      <w:r w:rsidR="00EF63E5">
        <w:t>from Excel</w:t>
      </w:r>
      <w:r w:rsidR="009A6BE7">
        <w:t>.</w:t>
      </w:r>
      <w:r w:rsidR="00EF63E5">
        <w:t xml:space="preserve"> The first column of each row in the script is a timestamp.</w:t>
      </w:r>
    </w:p>
    <w:p w14:paraId="3A81662E" w14:textId="77777777" w:rsidR="00EF63E5" w:rsidRDefault="00EF63E5" w:rsidP="00EF63E5"/>
    <w:p w14:paraId="1139C283" w14:textId="77777777" w:rsidR="000125DB" w:rsidRPr="00EF63E5" w:rsidRDefault="00EF63E5" w:rsidP="00E04E01">
      <w:r>
        <w:t xml:space="preserve">The script syntax is formally described in </w:t>
      </w:r>
      <w:r w:rsidR="0068184F">
        <w:t xml:space="preserve">an </w:t>
      </w:r>
      <w:r w:rsidR="00BE67FA" w:rsidRPr="00BE67FA">
        <w:rPr>
          <w:rFonts w:ascii="Courier" w:hAnsi="Courier"/>
        </w:rPr>
        <w:t>ANTLR</w:t>
      </w:r>
      <w:r w:rsidR="0068184F">
        <w:rPr>
          <w:rFonts w:ascii="Courier" w:hAnsi="Courier"/>
        </w:rPr>
        <w:t xml:space="preserve"> </w:t>
      </w:r>
      <w:r w:rsidR="00BE67FA" w:rsidRPr="00BE67FA">
        <w:t>text file</w:t>
      </w:r>
      <w:r w:rsidR="00E03253">
        <w:t xml:space="preserve"> listed in the appendix.</w:t>
      </w:r>
    </w:p>
    <w:p w14:paraId="6FE7E039" w14:textId="4B94AF94" w:rsidR="000125DB" w:rsidRDefault="0029285E" w:rsidP="00F52566">
      <w:pPr>
        <w:pStyle w:val="Heading2"/>
      </w:pPr>
      <w:bookmarkStart w:id="37" w:name="_Toc314489552"/>
      <w:r>
        <w:t>Time Specification</w:t>
      </w:r>
      <w:bookmarkEnd w:id="37"/>
    </w:p>
    <w:p w14:paraId="1512CA66" w14:textId="067C1CC8" w:rsidR="00615786" w:rsidRDefault="00390E61" w:rsidP="00EF63E5">
      <w:r>
        <w:t xml:space="preserve">For those </w:t>
      </w:r>
      <w:r w:rsidR="00615786">
        <w:t>test directives that must execute at a specific time or after a time delay, there are two mechanisms for specifying that time interval. Both varieties appear at the beginning of the line that hold the time-specific directive.</w:t>
      </w:r>
    </w:p>
    <w:p w14:paraId="3E6AE400" w14:textId="77777777" w:rsidR="00615786" w:rsidRDefault="00615786" w:rsidP="00EF63E5"/>
    <w:p w14:paraId="6C88B2E4" w14:textId="1E4387F3" w:rsidR="00615786" w:rsidRDefault="00615786" w:rsidP="00EF63E5">
      <w:r>
        <w:t>The simplest form specifies a delay in seconds or minutes (test-time). For example:</w:t>
      </w:r>
    </w:p>
    <w:p w14:paraId="68FAAC23" w14:textId="6F1E14C1" w:rsidR="00615786" w:rsidRPr="00615786" w:rsidRDefault="00615786" w:rsidP="00615786">
      <w:pPr>
        <w:ind w:left="1800"/>
        <w:rPr>
          <w:rFonts w:ascii="Courier" w:hAnsi="Courier"/>
          <w:sz w:val="22"/>
          <w:szCs w:val="22"/>
        </w:rPr>
      </w:pPr>
      <w:r>
        <w:tab/>
      </w:r>
      <w:r w:rsidR="005B1AC8">
        <w:rPr>
          <w:rFonts w:ascii="Courier" w:hAnsi="Courier"/>
          <w:sz w:val="22"/>
          <w:szCs w:val="22"/>
        </w:rPr>
        <w:t>wait:</w:t>
      </w:r>
      <w:r w:rsidR="005B1AC8" w:rsidRPr="00615786">
        <w:rPr>
          <w:rFonts w:ascii="Courier" w:hAnsi="Courier"/>
          <w:sz w:val="22"/>
          <w:szCs w:val="22"/>
        </w:rPr>
        <w:t xml:space="preserve"> </w:t>
      </w:r>
      <w:r w:rsidRPr="00615786">
        <w:rPr>
          <w:rFonts w:ascii="Courier" w:hAnsi="Courier"/>
          <w:sz w:val="22"/>
          <w:szCs w:val="22"/>
        </w:rPr>
        <w:t xml:space="preserve">2.3 seconds </w:t>
      </w:r>
    </w:p>
    <w:p w14:paraId="0B49836C" w14:textId="7E52D60E" w:rsidR="00615786" w:rsidRDefault="00437E5C" w:rsidP="00EF63E5">
      <w:r>
        <w:t xml:space="preserve">Various spellings of time units are recognized. For example seconds may be: </w:t>
      </w:r>
      <w:r w:rsidRPr="0066580C">
        <w:rPr>
          <w:rFonts w:ascii="Courier" w:hAnsi="Courier"/>
        </w:rPr>
        <w:t xml:space="preserve">seconds, second, secs, </w:t>
      </w:r>
      <w:r w:rsidRPr="001B2339">
        <w:rPr>
          <w:rFonts w:cs="Arial"/>
        </w:rPr>
        <w:t>or</w:t>
      </w:r>
      <w:r w:rsidRPr="0066580C">
        <w:rPr>
          <w:rFonts w:ascii="Courier" w:hAnsi="Courier"/>
        </w:rPr>
        <w:t xml:space="preserve"> sec</w:t>
      </w:r>
      <w:r>
        <w:t>. In addition, the parser recognizes all capital or title-case versions.</w:t>
      </w:r>
    </w:p>
    <w:p w14:paraId="0935F73F" w14:textId="77777777" w:rsidR="00437E5C" w:rsidRDefault="00437E5C" w:rsidP="00EF63E5"/>
    <w:p w14:paraId="2D91D33C" w14:textId="67D780B5" w:rsidR="00AE1BA3" w:rsidRDefault="00615786" w:rsidP="00EF63E5">
      <w:r>
        <w:t xml:space="preserve">The second form places a </w:t>
      </w:r>
      <w:r w:rsidR="00390E61">
        <w:t xml:space="preserve">timestamp </w:t>
      </w:r>
      <w:r>
        <w:t>in the first column. The timestamp</w:t>
      </w:r>
      <w:r w:rsidR="00390E61">
        <w:t xml:space="preserve"> consists of an optional date followed by a time. The date is of the form: </w:t>
      </w:r>
      <w:r w:rsidR="00E04E01" w:rsidRPr="00630BBD">
        <w:rPr>
          <w:rFonts w:ascii="Courier" w:hAnsi="Courier"/>
          <w:sz w:val="22"/>
        </w:rPr>
        <w:t>yyyy/MM/dd</w:t>
      </w:r>
      <w:r w:rsidR="00390E61">
        <w:t xml:space="preserve">. If the date is missing the </w:t>
      </w:r>
      <w:r w:rsidR="002A5D5D">
        <w:t>most recently specified</w:t>
      </w:r>
      <w:r w:rsidR="00390E61">
        <w:t xml:space="preserve"> day </w:t>
      </w:r>
      <w:r w:rsidR="002A5D5D">
        <w:t xml:space="preserve">(or </w:t>
      </w:r>
      <w:r w:rsidR="00960F3D">
        <w:t>today</w:t>
      </w:r>
      <w:r w:rsidR="002A5D5D">
        <w:t xml:space="preserve">) </w:t>
      </w:r>
      <w:r w:rsidR="00390E61">
        <w:t xml:space="preserve">is assumed. </w:t>
      </w:r>
    </w:p>
    <w:p w14:paraId="4E616742" w14:textId="77777777" w:rsidR="00AE1BA3" w:rsidRDefault="00AE1BA3" w:rsidP="00EF63E5"/>
    <w:p w14:paraId="09C32D3D" w14:textId="0882BE66" w:rsidR="00390E61" w:rsidRDefault="00390E61" w:rsidP="00EF63E5">
      <w:r>
        <w:t>Time is in the form</w:t>
      </w:r>
      <w:r w:rsidR="00E04E01">
        <w:t xml:space="preserve"> </w:t>
      </w:r>
      <w:r w:rsidR="00615786">
        <w:rPr>
          <w:rFonts w:ascii="Courier" w:hAnsi="Courier"/>
          <w:sz w:val="22"/>
        </w:rPr>
        <w:t>HH</w:t>
      </w:r>
      <w:r w:rsidR="00E04E01" w:rsidRPr="00630BBD">
        <w:rPr>
          <w:rFonts w:ascii="Courier" w:hAnsi="Courier"/>
          <w:sz w:val="22"/>
        </w:rPr>
        <w:t>:mm:ss</w:t>
      </w:r>
      <w:r w:rsidR="00E04E01">
        <w:t xml:space="preserve"> format (the seconds are optional)</w:t>
      </w:r>
      <w:r w:rsidR="003B566D">
        <w:t>.</w:t>
      </w:r>
      <w:r w:rsidR="00E04E01">
        <w:t xml:space="preserve">  It is perfectly acceptable for this time to correspond to a recorded historical time. For the purposes of operating the test framework, only the elapsed time between entries is important.</w:t>
      </w:r>
    </w:p>
    <w:p w14:paraId="1FAB43F8" w14:textId="77777777" w:rsidR="00390E61" w:rsidRDefault="00390E61" w:rsidP="00EF63E5"/>
    <w:p w14:paraId="085B4D86" w14:textId="77777777" w:rsidR="00E04E01" w:rsidRDefault="00390E61" w:rsidP="00EF63E5">
      <w:r>
        <w:t>Date and time are separated by whitespace.</w:t>
      </w:r>
      <w:r w:rsidR="00E04E01">
        <w:t xml:space="preserve"> </w:t>
      </w:r>
      <w:r w:rsidR="00AE1BA3">
        <w:t>If the date is missing and a subsequent time is less than the previous, the test framework will assume rollover to the next day.</w:t>
      </w:r>
    </w:p>
    <w:p w14:paraId="31B9CBA6" w14:textId="77777777" w:rsidR="00E04E01" w:rsidRDefault="00E04E01" w:rsidP="00EF63E5"/>
    <w:p w14:paraId="3FC65B19" w14:textId="77777777" w:rsidR="00261C3E" w:rsidRDefault="00AE1BA3" w:rsidP="00EF63E5">
      <w:r>
        <w:t>T</w:t>
      </w:r>
      <w:r w:rsidR="00E04E01">
        <w:t>imestamp</w:t>
      </w:r>
      <w:r>
        <w:t>s</w:t>
      </w:r>
      <w:r w:rsidR="00E04E01">
        <w:t xml:space="preserve"> </w:t>
      </w:r>
      <w:r>
        <w:t>are</w:t>
      </w:r>
      <w:r w:rsidR="00E04E01">
        <w:t xml:space="preserve"> used to </w:t>
      </w:r>
      <w:r>
        <w:t>time data changes, properly schedule standins for operator interactions, and delay</w:t>
      </w:r>
      <w:r w:rsidR="00E04E01">
        <w:t xml:space="preserve"> assertions </w:t>
      </w:r>
      <w:r w:rsidR="00556B85">
        <w:t>so</w:t>
      </w:r>
      <w:r>
        <w:t xml:space="preserve"> that they occur at the time intended</w:t>
      </w:r>
      <w:r w:rsidR="00E04E01">
        <w:t>.</w:t>
      </w:r>
      <w:bookmarkEnd w:id="36"/>
      <w:r w:rsidR="006F5DEB">
        <w:t xml:space="preserve"> If a statement’s timestamp is prior to a preceding timestamp, the statement will be executed with no delay. No error will be reported.</w:t>
      </w:r>
    </w:p>
    <w:p w14:paraId="37A1A5F9" w14:textId="77777777" w:rsidR="009A6BE7" w:rsidRDefault="00390E61" w:rsidP="00F52566">
      <w:pPr>
        <w:pStyle w:val="Heading2"/>
      </w:pPr>
      <w:bookmarkStart w:id="38" w:name="_Toc314489553"/>
      <w:r>
        <w:t>Comments</w:t>
      </w:r>
      <w:bookmarkEnd w:id="38"/>
    </w:p>
    <w:p w14:paraId="4F691DC5" w14:textId="211D5017" w:rsidR="00EF63E5" w:rsidRDefault="00390E61" w:rsidP="00261C3E">
      <w:r>
        <w:t>Commentary is permitted at any point in the file. Comments start with a ‘#’ and are terminated by a new-line character.</w:t>
      </w:r>
      <w:r w:rsidR="000749C6">
        <w:t xml:space="preserve"> </w:t>
      </w:r>
      <w:r w:rsidR="00960F3D">
        <w:t>Comments are ignored by the script processor.</w:t>
      </w:r>
    </w:p>
    <w:p w14:paraId="0EA7E004" w14:textId="77777777" w:rsidR="00EF63E5" w:rsidRDefault="00EF63E5" w:rsidP="00F52566">
      <w:pPr>
        <w:pStyle w:val="Heading2"/>
      </w:pPr>
      <w:bookmarkStart w:id="39" w:name="_Toc314489554"/>
      <w:r>
        <w:t>Referencing UI Elements</w:t>
      </w:r>
      <w:bookmarkEnd w:id="39"/>
    </w:p>
    <w:p w14:paraId="5949BDF0" w14:textId="77777777" w:rsidR="008311BB" w:rsidRDefault="00EF63E5" w:rsidP="00261C3E">
      <w:r>
        <w:t>blah, blah.</w:t>
      </w:r>
    </w:p>
    <w:p w14:paraId="56014C9D" w14:textId="2D4812F3" w:rsidR="00CE69B1" w:rsidRDefault="00FD58A0" w:rsidP="00CE69B1">
      <w:pPr>
        <w:pStyle w:val="Heading2"/>
      </w:pPr>
      <w:bookmarkStart w:id="40" w:name="_Toc314489555"/>
      <w:r>
        <w:t>Data Sources</w:t>
      </w:r>
      <w:bookmarkEnd w:id="40"/>
    </w:p>
    <w:p w14:paraId="72A880F2" w14:textId="7213291E" w:rsidR="00B201EC" w:rsidRDefault="00CE69B1" w:rsidP="00CE69B1">
      <w:r>
        <w:t>Tag values may either be included</w:t>
      </w:r>
      <w:r w:rsidR="00D65F62">
        <w:t xml:space="preserve"> in-line in the test script, read from a database</w:t>
      </w:r>
      <w:r w:rsidR="000749C6">
        <w:t xml:space="preserve">, </w:t>
      </w:r>
      <w:r w:rsidR="000749C6" w:rsidRPr="000749C6">
        <w:rPr>
          <w:i/>
        </w:rPr>
        <w:t>csv file</w:t>
      </w:r>
      <w:r w:rsidR="00D65F62" w:rsidRPr="000749C6">
        <w:rPr>
          <w:i/>
        </w:rPr>
        <w:t xml:space="preserve"> </w:t>
      </w:r>
      <w:r w:rsidR="00D65F62" w:rsidRPr="00D65F62">
        <w:rPr>
          <w:i/>
        </w:rPr>
        <w:t>or directly from a tag historian (HDA)</w:t>
      </w:r>
      <w:r w:rsidR="00D65F62">
        <w:t>.</w:t>
      </w:r>
      <w:r w:rsidR="00FD58A0">
        <w:t xml:space="preserve"> No matter which data source is referenced, the test file is the master control. The database table is read in parallel using only those rows that occur within the test-time specified in the control file. </w:t>
      </w:r>
      <w:r w:rsidR="00B201EC">
        <w:t>Data source configuration is provided on the main control screen.</w:t>
      </w:r>
    </w:p>
    <w:p w14:paraId="73432D90" w14:textId="77777777" w:rsidR="00D65F62" w:rsidRDefault="00D65F62" w:rsidP="00CE69B1"/>
    <w:p w14:paraId="32D3B3EF" w14:textId="2DA31147" w:rsidR="00FD58A0" w:rsidRDefault="00FD3936" w:rsidP="00FD58A0">
      <w:pPr>
        <w:pStyle w:val="Heading3"/>
      </w:pPr>
      <w:bookmarkStart w:id="41" w:name="_Toc314489556"/>
      <w:r>
        <w:t>Script</w:t>
      </w:r>
      <w:bookmarkEnd w:id="41"/>
    </w:p>
    <w:p w14:paraId="264B539F" w14:textId="77777777" w:rsidR="00FD58A0" w:rsidRDefault="00FD58A0" w:rsidP="00CE69B1"/>
    <w:p w14:paraId="52618903" w14:textId="73E9B9B1" w:rsidR="006E29ED" w:rsidRDefault="00FD58A0" w:rsidP="00CE69B1">
      <w:r>
        <w:t>Tag v</w:t>
      </w:r>
      <w:r w:rsidR="000749C6">
        <w:t xml:space="preserve">alues </w:t>
      </w:r>
      <w:r>
        <w:t xml:space="preserve">may be </w:t>
      </w:r>
      <w:r w:rsidR="00D65F62">
        <w:t xml:space="preserve">supplied in-line </w:t>
      </w:r>
      <w:r w:rsidR="006E29ED">
        <w:t>in the same file as</w:t>
      </w:r>
      <w:r w:rsidR="000749C6">
        <w:t xml:space="preserve"> assertions and other commands</w:t>
      </w:r>
      <w:r>
        <w:t>. This option is always available even if external sources are used. T</w:t>
      </w:r>
      <w:r w:rsidR="006E29ED">
        <w:t xml:space="preserve">he </w:t>
      </w:r>
      <w:r w:rsidR="006E29ED" w:rsidRPr="006E29ED">
        <w:rPr>
          <w:rFonts w:ascii="Courier" w:hAnsi="Courier"/>
        </w:rPr>
        <w:t>TagSet</w:t>
      </w:r>
      <w:r w:rsidR="006E29ED">
        <w:t xml:space="preserve"> command </w:t>
      </w:r>
      <w:r>
        <w:t xml:space="preserve">may be used to </w:t>
      </w:r>
      <w:r w:rsidR="006E29ED">
        <w:t>define a set of tags for which values will be supplied. The tags may be either a tag path (without provider) or an alias to a pre-defined path. Follow this directive with time-stamped data lines, either space or comma-delimited. Values will be written to corresponding memory tags.</w:t>
      </w:r>
    </w:p>
    <w:p w14:paraId="39375217" w14:textId="77777777" w:rsidR="00E94F4C" w:rsidRDefault="00E94F4C" w:rsidP="00CE69B1"/>
    <w:p w14:paraId="3A9A4FAD" w14:textId="7619A728" w:rsidR="00FD58A0" w:rsidRDefault="00FD58A0" w:rsidP="00FD58A0">
      <w:pPr>
        <w:pStyle w:val="Heading3"/>
      </w:pPr>
      <w:bookmarkStart w:id="42" w:name="_Toc314489557"/>
      <w:r>
        <w:t>Database</w:t>
      </w:r>
      <w:bookmarkEnd w:id="42"/>
    </w:p>
    <w:p w14:paraId="44676988" w14:textId="77777777" w:rsidR="00FD58A0" w:rsidRPr="00FD3936" w:rsidRDefault="00FD58A0" w:rsidP="00BA7ECA"/>
    <w:p w14:paraId="086EC79D" w14:textId="60E1537A" w:rsidR="00B201EC" w:rsidRPr="00FD3936" w:rsidRDefault="00B201EC" w:rsidP="00B201EC">
      <w:pPr>
        <w:rPr>
          <w:rFonts w:cs="Arial"/>
        </w:rPr>
      </w:pPr>
      <w:r>
        <w:t xml:space="preserve">If a database is used, the table for tag values must contain a column for each tag, plus one for a timestamp.  Column names must correspond to tag aliases. Any column name-to-alias mismatches will be ignored. </w:t>
      </w:r>
    </w:p>
    <w:p w14:paraId="1CEC7A59" w14:textId="77777777" w:rsidR="00B201EC" w:rsidRDefault="00B201EC" w:rsidP="00FD58A0"/>
    <w:p w14:paraId="4CEF6395" w14:textId="3D18DE8D" w:rsidR="00FD58A0" w:rsidRPr="00FD3936" w:rsidRDefault="00B201EC" w:rsidP="00FD58A0">
      <w:pPr>
        <w:rPr>
          <w:rFonts w:cs="Arial"/>
        </w:rPr>
      </w:pPr>
      <w:r>
        <w:t>A database tag source is specified in the</w:t>
      </w:r>
      <w:r>
        <w:rPr>
          <w:rFonts w:ascii="Courier" w:hAnsi="Courier"/>
        </w:rPr>
        <w:t xml:space="preserve"> </w:t>
      </w:r>
      <w:r w:rsidRPr="00EA745A">
        <w:rPr>
          <w:rFonts w:cs="Arial"/>
        </w:rPr>
        <w:t>test control dialog</w:t>
      </w:r>
      <w:r>
        <w:rPr>
          <w:rFonts w:cs="Arial"/>
        </w:rPr>
        <w:t xml:space="preserve">.  Using this dialog, </w:t>
      </w:r>
      <w:r>
        <w:t>s</w:t>
      </w:r>
      <w:r w:rsidR="00FD58A0">
        <w:t xml:space="preserve">pecify a database connection and table for tag values. Tag values created from this database </w:t>
      </w:r>
      <w:r>
        <w:t>are</w:t>
      </w:r>
      <w:r w:rsidR="00FD58A0">
        <w:t xml:space="preserve"> assigned the test time specified in the column holding the timestamp. When using a tag value database, timestamps both in the database and control file must contain date information.</w:t>
      </w:r>
    </w:p>
    <w:p w14:paraId="7D087AC6" w14:textId="77777777" w:rsidR="003B566D" w:rsidRDefault="00EF63E5" w:rsidP="00F52566">
      <w:pPr>
        <w:pStyle w:val="Heading2"/>
      </w:pPr>
      <w:bookmarkStart w:id="43" w:name="_Toc314489558"/>
      <w:r>
        <w:t>Assertions</w:t>
      </w:r>
      <w:bookmarkEnd w:id="43"/>
    </w:p>
    <w:p w14:paraId="495AEEEC" w14:textId="77777777" w:rsidR="0026574D" w:rsidRDefault="003B566D" w:rsidP="00261C3E">
      <w:r>
        <w:t xml:space="preserve">The ability to control the user interface requires that the application be constructed with special “hooks” that indicate when components, especially windows and tabbed panes, become visible. </w:t>
      </w:r>
      <w:r w:rsidR="00E03253">
        <w:t xml:space="preserve">Within the test framework a variety of </w:t>
      </w:r>
      <w:r w:rsidR="00BE67FA" w:rsidRPr="00BE67FA">
        <w:rPr>
          <w:i/>
        </w:rPr>
        <w:t>assertion</w:t>
      </w:r>
      <w:r w:rsidR="00E03253">
        <w:t xml:space="preserve"> statements are provided for this purpose. Pass/fail conclusions may be made on the basis of tag values, notifications (Gateway to client/designer communications) and python script results.</w:t>
      </w:r>
    </w:p>
    <w:p w14:paraId="408CAA47" w14:textId="77777777" w:rsidR="0068184F" w:rsidRDefault="0068184F" w:rsidP="0068184F">
      <w:pPr>
        <w:pStyle w:val="Heading2"/>
      </w:pPr>
      <w:bookmarkStart w:id="44" w:name="_Toc314489559"/>
      <w:r>
        <w:t>Variables</w:t>
      </w:r>
      <w:bookmarkEnd w:id="44"/>
    </w:p>
    <w:p w14:paraId="408DC7B2" w14:textId="591241E9" w:rsidR="00931468" w:rsidRDefault="00931468" w:rsidP="00931468">
      <w:r>
        <w:t>V</w:t>
      </w:r>
      <w:r w:rsidR="00E03253">
        <w:t xml:space="preserve">ariables may be used to simplify </w:t>
      </w:r>
      <w:r>
        <w:t>a script and make it more readable</w:t>
      </w:r>
      <w:r w:rsidR="00E03253">
        <w:t xml:space="preserve">. Variables are indicated by a name starting in ‘$’. </w:t>
      </w:r>
      <w:r>
        <w:t>Once defined, a variable can be use anywhere in the current script or subsequent scripts. A variable retains its value as of the time it was defined.</w:t>
      </w:r>
      <w:r w:rsidR="009457D7">
        <w:t xml:space="preserve"> Variable names must start with an alpha character followed by an arbitrary number of alphanumeric characters</w:t>
      </w:r>
      <w:r w:rsidR="004B33E5">
        <w:t>, dashes</w:t>
      </w:r>
      <w:r w:rsidR="009457D7">
        <w:t xml:space="preserve"> or unde</w:t>
      </w:r>
      <w:r w:rsidR="004B33E5">
        <w:t>r</w:t>
      </w:r>
      <w:r w:rsidR="009457D7">
        <w:t xml:space="preserve">scores. </w:t>
      </w:r>
    </w:p>
    <w:p w14:paraId="1A32DC98" w14:textId="77777777" w:rsidR="00931468" w:rsidRDefault="00931468" w:rsidP="00931468"/>
    <w:p w14:paraId="2C458065" w14:textId="51B5A05D" w:rsidR="00931468" w:rsidRDefault="00931468" w:rsidP="00931468">
      <w:pPr>
        <w:ind w:left="2160" w:hanging="1440"/>
        <w:rPr>
          <w:rFonts w:ascii="Courier" w:hAnsi="Courier"/>
          <w:sz w:val="22"/>
        </w:rPr>
      </w:pPr>
      <w:r>
        <w:rPr>
          <w:rFonts w:ascii="Courier" w:hAnsi="Courier"/>
          <w:sz w:val="22"/>
        </w:rPr>
        <w:t>diagramPath = “some</w:t>
      </w:r>
      <w:r w:rsidR="009457D7">
        <w:rPr>
          <w:rFonts w:ascii="Courier" w:hAnsi="Courier"/>
          <w:sz w:val="22"/>
        </w:rPr>
        <w:t>_</w:t>
      </w:r>
      <w:r>
        <w:rPr>
          <w:rFonts w:ascii="Courier" w:hAnsi="Courier"/>
          <w:sz w:val="22"/>
        </w:rPr>
        <w:t>path</w:t>
      </w:r>
      <w:r w:rsidR="009457D7">
        <w:rPr>
          <w:rFonts w:ascii="Courier" w:hAnsi="Courier"/>
          <w:sz w:val="22"/>
        </w:rPr>
        <w:t>_to_a_</w:t>
      </w:r>
      <w:r>
        <w:rPr>
          <w:rFonts w:ascii="Courier" w:hAnsi="Courier"/>
          <w:sz w:val="22"/>
        </w:rPr>
        <w:t>diagram”</w:t>
      </w:r>
    </w:p>
    <w:p w14:paraId="015B7FFB" w14:textId="77777777" w:rsidR="00931468" w:rsidRPr="00353A49" w:rsidRDefault="00931468" w:rsidP="00931468">
      <w:pPr>
        <w:ind w:left="2160" w:hanging="1440"/>
        <w:rPr>
          <w:rFonts w:ascii="Courier" w:hAnsi="Courier"/>
          <w:sz w:val="22"/>
        </w:rPr>
      </w:pPr>
      <w:r>
        <w:rPr>
          <w:rFonts w:ascii="Courier" w:hAnsi="Courier"/>
          <w:sz w:val="22"/>
        </w:rPr>
        <w:t>notification diagramNotification $notificationKey($diagramPath)</w:t>
      </w:r>
    </w:p>
    <w:p w14:paraId="2E497921" w14:textId="77777777" w:rsidR="00931468" w:rsidRDefault="00931468" w:rsidP="00931468"/>
    <w:p w14:paraId="53B8C2A0" w14:textId="77777777" w:rsidR="00931468" w:rsidRDefault="00931468" w:rsidP="00931468">
      <w:pPr>
        <w:ind w:left="360"/>
      </w:pPr>
      <w:r>
        <w:t xml:space="preserve">NOTE: In the example above, </w:t>
      </w:r>
      <w:r w:rsidRPr="00BE67FA">
        <w:rPr>
          <w:rFonts w:ascii="Courier" w:hAnsi="Courier"/>
          <w:sz w:val="22"/>
        </w:rPr>
        <w:t>notificationKey</w:t>
      </w:r>
      <w:r>
        <w:t xml:space="preserve"> is the name of a presumed script variable.</w:t>
      </w:r>
    </w:p>
    <w:p w14:paraId="720F5F15" w14:textId="77777777" w:rsidR="00931468" w:rsidRDefault="00931468" w:rsidP="00931468">
      <w:pPr>
        <w:ind w:left="360"/>
      </w:pPr>
    </w:p>
    <w:p w14:paraId="52BFA0D0" w14:textId="352A5E00" w:rsidR="00931468" w:rsidRDefault="00931468" w:rsidP="00931468">
      <w:pPr>
        <w:ind w:left="360"/>
      </w:pPr>
      <w:r>
        <w:t xml:space="preserve">Variables can also be referenced in log messages </w:t>
      </w:r>
      <w:r w:rsidR="000A377C">
        <w:t>using the normal ‘$’ syntax</w:t>
      </w:r>
      <w:r>
        <w:t>.</w:t>
      </w:r>
    </w:p>
    <w:p w14:paraId="1C8932E4" w14:textId="77777777" w:rsidR="00931468" w:rsidRDefault="00931468" w:rsidP="00931468">
      <w:pPr>
        <w:ind w:left="360"/>
      </w:pPr>
    </w:p>
    <w:p w14:paraId="56721ACF" w14:textId="372532C4" w:rsidR="00931468" w:rsidRDefault="00931468" w:rsidP="00931468">
      <w:pPr>
        <w:ind w:left="2160" w:hanging="1440"/>
        <w:rPr>
          <w:rFonts w:ascii="Courier" w:hAnsi="Courier"/>
          <w:sz w:val="22"/>
        </w:rPr>
      </w:pPr>
      <w:r>
        <w:rPr>
          <w:rFonts w:ascii="Courier" w:hAnsi="Courier"/>
          <w:sz w:val="22"/>
        </w:rPr>
        <w:t>log:</w:t>
      </w:r>
      <w:r w:rsidRPr="00353A49">
        <w:rPr>
          <w:rFonts w:ascii="Courier" w:hAnsi="Courier"/>
          <w:sz w:val="22"/>
        </w:rPr>
        <w:t xml:space="preserve"> </w:t>
      </w:r>
      <w:r w:rsidR="000A377C">
        <w:rPr>
          <w:rFonts w:ascii="Courier" w:hAnsi="Courier"/>
          <w:sz w:val="22"/>
        </w:rPr>
        <w:t>[DATE] [TIME] testing of $diagramPath</w:t>
      </w:r>
      <w:r>
        <w:rPr>
          <w:rFonts w:ascii="Courier" w:hAnsi="Courier"/>
          <w:sz w:val="22"/>
        </w:rPr>
        <w:t xml:space="preserve"> complete.</w:t>
      </w:r>
    </w:p>
    <w:p w14:paraId="4C01291A" w14:textId="77777777" w:rsidR="0068184F" w:rsidRDefault="0068184F" w:rsidP="00261C3E"/>
    <w:p w14:paraId="6392AE9F" w14:textId="77777777" w:rsidR="0026574D" w:rsidRDefault="0026574D" w:rsidP="00F52566">
      <w:pPr>
        <w:pStyle w:val="Heading2"/>
      </w:pPr>
      <w:bookmarkStart w:id="45" w:name="_Toc314489560"/>
      <w:r>
        <w:t>Commands</w:t>
      </w:r>
      <w:bookmarkEnd w:id="45"/>
    </w:p>
    <w:p w14:paraId="0D420459" w14:textId="77777777" w:rsidR="0026574D" w:rsidRDefault="0026574D" w:rsidP="0026574D">
      <w:r>
        <w:t xml:space="preserve">The list below describes the </w:t>
      </w:r>
      <w:r w:rsidR="0048467F">
        <w:t>syntax of individual directives. The command names are case-insensitive.</w:t>
      </w:r>
      <w:r>
        <w:t xml:space="preserve"> </w:t>
      </w:r>
    </w:p>
    <w:p w14:paraId="6D85710E" w14:textId="405F576B" w:rsidR="002719CD" w:rsidRDefault="002719CD" w:rsidP="002719CD">
      <w:pPr>
        <w:pStyle w:val="Heading3"/>
      </w:pPr>
      <w:bookmarkStart w:id="46" w:name="_Toc314489561"/>
      <w:r>
        <w:t>Animate</w:t>
      </w:r>
      <w:bookmarkEnd w:id="46"/>
    </w:p>
    <w:p w14:paraId="334F1DAC" w14:textId="14053FC9" w:rsidR="002719CD" w:rsidRDefault="002719CD" w:rsidP="002719CD">
      <w:r>
        <w:t>Animate an object in the UI. Currently this command is only effective for SFC charts.</w:t>
      </w:r>
      <w:r w:rsidR="00BE5B93">
        <w:t xml:space="preserve"> The argument is the chart ID.</w:t>
      </w:r>
    </w:p>
    <w:p w14:paraId="7D32256C" w14:textId="77777777" w:rsidR="002719CD" w:rsidRDefault="002719CD" w:rsidP="002719CD"/>
    <w:p w14:paraId="07D2AD8E" w14:textId="2700CCE0" w:rsidR="002719CD" w:rsidRDefault="002719CD" w:rsidP="002719CD">
      <w:pPr>
        <w:ind w:left="2160" w:hanging="1440"/>
        <w:rPr>
          <w:rFonts w:ascii="Courier" w:hAnsi="Courier"/>
          <w:sz w:val="22"/>
        </w:rPr>
      </w:pPr>
      <w:r>
        <w:rPr>
          <w:rFonts w:ascii="Courier" w:hAnsi="Courier"/>
          <w:sz w:val="22"/>
        </w:rPr>
        <w:t>Animate:</w:t>
      </w:r>
      <w:r w:rsidRPr="00353A49">
        <w:rPr>
          <w:rFonts w:ascii="Courier" w:hAnsi="Courier"/>
          <w:sz w:val="22"/>
        </w:rPr>
        <w:t xml:space="preserve"> </w:t>
      </w:r>
      <w:r>
        <w:rPr>
          <w:rFonts w:ascii="Courier" w:hAnsi="Courier"/>
          <w:sz w:val="22"/>
        </w:rPr>
        <w:t xml:space="preserve">chart </w:t>
      </w:r>
      <w:r w:rsidRPr="002719CD">
        <w:rPr>
          <w:rFonts w:ascii="Courier" w:hAnsi="Courier"/>
          <w:i/>
          <w:sz w:val="22"/>
        </w:rPr>
        <w:t>id</w:t>
      </w:r>
    </w:p>
    <w:p w14:paraId="38AD841A" w14:textId="77777777" w:rsidR="00182E28" w:rsidRDefault="00182E28" w:rsidP="002830EC">
      <w:pPr>
        <w:pStyle w:val="Heading3"/>
      </w:pPr>
      <w:bookmarkStart w:id="47" w:name="_Toc314489562"/>
      <w:r>
        <w:t>Assert</w:t>
      </w:r>
      <w:bookmarkEnd w:id="47"/>
    </w:p>
    <w:p w14:paraId="73B1B501" w14:textId="68488F86" w:rsidR="0039049D" w:rsidRPr="00E906BA" w:rsidRDefault="0039049D" w:rsidP="00182E28">
      <w:r>
        <w:t>Perform a check for correctness</w:t>
      </w:r>
      <w:r w:rsidR="00182E28">
        <w:t>.</w:t>
      </w:r>
      <w:r>
        <w:t xml:space="preserve"> The assertion may refer to a tag value, a </w:t>
      </w:r>
      <w:r w:rsidR="00C50051">
        <w:t>python script result</w:t>
      </w:r>
      <w:r>
        <w:t xml:space="preserve">, a UI component or the most recent value from a push notification. </w:t>
      </w:r>
      <w:r w:rsidR="00C50051">
        <w:t xml:space="preserve">Database queries may be tested against via the Python scripting mechanism. </w:t>
      </w:r>
      <w:r>
        <w:t xml:space="preserve">The </w:t>
      </w:r>
      <w:r w:rsidRPr="0039049D">
        <w:rPr>
          <w:rFonts w:ascii="Courier" w:hAnsi="Courier"/>
          <w:sz w:val="22"/>
        </w:rPr>
        <w:t>assert</w:t>
      </w:r>
      <w:r>
        <w:t xml:space="preserve"> statement is preceded by a timestamp which schedules its application. The assertion may express an exact equality or inequality, or it may express a valid range</w:t>
      </w:r>
      <w:r w:rsidRPr="00E906BA">
        <w:t>.</w:t>
      </w:r>
      <w:r w:rsidR="00E906BA" w:rsidRPr="00E906BA">
        <w:t xml:space="preserve"> Any quoted comment will appear in the log.</w:t>
      </w:r>
    </w:p>
    <w:p w14:paraId="0379E639" w14:textId="77777777" w:rsidR="0039049D" w:rsidRPr="00E906BA" w:rsidRDefault="0039049D" w:rsidP="00182E28"/>
    <w:p w14:paraId="7681B9BF" w14:textId="77777777" w:rsidR="0039049D" w:rsidRDefault="007F4931" w:rsidP="00182E28">
      <w:r>
        <w:t xml:space="preserve">Using an </w:t>
      </w:r>
      <w:r w:rsidR="00F7172E">
        <w:t>alias as an example</w:t>
      </w:r>
      <w:r w:rsidR="0039049D">
        <w:t>:</w:t>
      </w:r>
    </w:p>
    <w:p w14:paraId="69BFD88F" w14:textId="77777777" w:rsidR="0039049D" w:rsidRDefault="0039049D" w:rsidP="00182E28">
      <w:pPr>
        <w:rPr>
          <w:rFonts w:ascii="Courier" w:hAnsi="Courier"/>
          <w:sz w:val="22"/>
        </w:rPr>
      </w:pPr>
      <w:r>
        <w:rPr>
          <w:rFonts w:ascii="Courier" w:hAnsi="Courier"/>
          <w:sz w:val="22"/>
        </w:rPr>
        <w:t xml:space="preserve">10:01     assert </w:t>
      </w:r>
      <w:r w:rsidR="004C3E08">
        <w:rPr>
          <w:rFonts w:ascii="Courier" w:hAnsi="Courier"/>
          <w:sz w:val="22"/>
        </w:rPr>
        <w:t>alias</w:t>
      </w:r>
      <w:r>
        <w:rPr>
          <w:rFonts w:ascii="Courier" w:hAnsi="Courier"/>
          <w:sz w:val="22"/>
        </w:rPr>
        <w:t xml:space="preserve"> = True</w:t>
      </w:r>
      <w:r w:rsidR="00376613">
        <w:rPr>
          <w:rFonts w:ascii="Courier" w:hAnsi="Courier"/>
          <w:sz w:val="22"/>
        </w:rPr>
        <w:t xml:space="preserve">  “test of ...”</w:t>
      </w:r>
    </w:p>
    <w:p w14:paraId="7FE3CFAB" w14:textId="77777777" w:rsidR="0039049D" w:rsidRDefault="0039049D" w:rsidP="00182E28">
      <w:pPr>
        <w:rPr>
          <w:rFonts w:ascii="Courier" w:hAnsi="Courier"/>
          <w:sz w:val="22"/>
        </w:rPr>
      </w:pPr>
      <w:r>
        <w:rPr>
          <w:rFonts w:ascii="Courier" w:hAnsi="Courier"/>
          <w:sz w:val="22"/>
        </w:rPr>
        <w:t xml:space="preserve">10:02:30  assert 0.0 &lt; </w:t>
      </w:r>
      <w:r w:rsidR="004C3E08">
        <w:rPr>
          <w:rFonts w:ascii="Courier" w:hAnsi="Courier"/>
          <w:sz w:val="22"/>
        </w:rPr>
        <w:t>alias</w:t>
      </w:r>
      <w:r>
        <w:rPr>
          <w:rFonts w:ascii="Courier" w:hAnsi="Courier"/>
          <w:sz w:val="22"/>
        </w:rPr>
        <w:t xml:space="preserve"> &lt; 6.2</w:t>
      </w:r>
      <w:r w:rsidR="00376613">
        <w:rPr>
          <w:rFonts w:ascii="Courier" w:hAnsi="Courier"/>
          <w:sz w:val="22"/>
        </w:rPr>
        <w:t xml:space="preserve"> “tag between zero and 6.2”</w:t>
      </w:r>
    </w:p>
    <w:p w14:paraId="61A2DEA3" w14:textId="77777777" w:rsidR="0039049D" w:rsidRDefault="0039049D" w:rsidP="00182E28">
      <w:pPr>
        <w:rPr>
          <w:rFonts w:ascii="Courier" w:hAnsi="Courier"/>
          <w:sz w:val="22"/>
        </w:rPr>
      </w:pPr>
      <w:r>
        <w:rPr>
          <w:rFonts w:ascii="Courier" w:hAnsi="Courier"/>
          <w:sz w:val="22"/>
        </w:rPr>
        <w:t xml:space="preserve">10:03:01  assert not 100 &gt; </w:t>
      </w:r>
      <w:r w:rsidR="004C3E08">
        <w:rPr>
          <w:rFonts w:ascii="Courier" w:hAnsi="Courier"/>
          <w:sz w:val="22"/>
        </w:rPr>
        <w:t>alias</w:t>
      </w:r>
      <w:r>
        <w:rPr>
          <w:rFonts w:ascii="Courier" w:hAnsi="Courier"/>
          <w:sz w:val="22"/>
        </w:rPr>
        <w:t xml:space="preserve"> &gt; 5</w:t>
      </w:r>
    </w:p>
    <w:p w14:paraId="4043F572" w14:textId="77777777" w:rsidR="0039049D" w:rsidRDefault="0039049D" w:rsidP="00182E28">
      <w:pPr>
        <w:rPr>
          <w:rFonts w:ascii="Courier" w:hAnsi="Courier"/>
          <w:sz w:val="22"/>
        </w:rPr>
      </w:pPr>
      <w:r>
        <w:rPr>
          <w:rFonts w:ascii="Courier" w:hAnsi="Courier"/>
          <w:sz w:val="22"/>
        </w:rPr>
        <w:t xml:space="preserve">10:03:01  assert </w:t>
      </w:r>
      <w:r w:rsidR="004C3E08">
        <w:rPr>
          <w:rFonts w:ascii="Courier" w:hAnsi="Courier"/>
          <w:sz w:val="22"/>
        </w:rPr>
        <w:t xml:space="preserve">alias </w:t>
      </w:r>
      <w:r>
        <w:rPr>
          <w:rFonts w:ascii="Courier" w:hAnsi="Courier"/>
          <w:sz w:val="22"/>
        </w:rPr>
        <w:t>&gt;= 12.</w:t>
      </w:r>
    </w:p>
    <w:p w14:paraId="0A2BF547" w14:textId="10B8FF87" w:rsidR="00182E28" w:rsidRDefault="00615786" w:rsidP="00182E28">
      <w:pPr>
        <w:rPr>
          <w:rFonts w:ascii="Courier" w:hAnsi="Courier"/>
          <w:sz w:val="22"/>
        </w:rPr>
      </w:pPr>
      <w:r>
        <w:rPr>
          <w:rFonts w:ascii="Courier" w:hAnsi="Courier"/>
          <w:sz w:val="22"/>
        </w:rPr>
        <w:t>after 1 minute</w:t>
      </w:r>
      <w:r w:rsidR="0039049D">
        <w:rPr>
          <w:rFonts w:ascii="Courier" w:hAnsi="Courier"/>
          <w:sz w:val="22"/>
        </w:rPr>
        <w:t xml:space="preserve">  assert </w:t>
      </w:r>
      <w:r w:rsidR="004C3E08">
        <w:rPr>
          <w:rFonts w:ascii="Courier" w:hAnsi="Courier"/>
          <w:sz w:val="22"/>
        </w:rPr>
        <w:t>alias</w:t>
      </w:r>
      <w:r w:rsidR="0039049D">
        <w:rPr>
          <w:rFonts w:ascii="Courier" w:hAnsi="Courier"/>
          <w:sz w:val="22"/>
        </w:rPr>
        <w:t>!= WAITING</w:t>
      </w:r>
    </w:p>
    <w:p w14:paraId="536D569F" w14:textId="5BD9B527" w:rsidR="0039049D" w:rsidRPr="0039049D" w:rsidRDefault="0039049D" w:rsidP="004C3E08">
      <w:pPr>
        <w:ind w:left="360"/>
        <w:rPr>
          <w:sz w:val="22"/>
        </w:rPr>
      </w:pPr>
      <w:r w:rsidRPr="0039049D">
        <w:rPr>
          <w:sz w:val="22"/>
        </w:rPr>
        <w:t>where “</w:t>
      </w:r>
      <w:r w:rsidR="004C3E08">
        <w:rPr>
          <w:rFonts w:ascii="Courier" w:hAnsi="Courier"/>
          <w:sz w:val="22"/>
        </w:rPr>
        <w:t>alias</w:t>
      </w:r>
      <w:r w:rsidRPr="0039049D">
        <w:rPr>
          <w:sz w:val="22"/>
        </w:rPr>
        <w:t>”  refers to a</w:t>
      </w:r>
      <w:r w:rsidR="004C3E08">
        <w:rPr>
          <w:sz w:val="22"/>
        </w:rPr>
        <w:t>ny of a number of methods for specifying the target value. The alias must have been previously defined</w:t>
      </w:r>
      <w:r w:rsidR="00CB413E">
        <w:rPr>
          <w:sz w:val="22"/>
        </w:rPr>
        <w:t xml:space="preserve"> </w:t>
      </w:r>
      <w:r w:rsidR="004C3E08">
        <w:rPr>
          <w:sz w:val="22"/>
        </w:rPr>
        <w:t xml:space="preserve">with a </w:t>
      </w:r>
      <w:r w:rsidR="004C3E08" w:rsidRPr="004C3E08">
        <w:rPr>
          <w:rFonts w:ascii="Courier" w:hAnsi="Courier"/>
          <w:sz w:val="22"/>
        </w:rPr>
        <w:t>TAG</w:t>
      </w:r>
      <w:r w:rsidR="00CF36C5">
        <w:rPr>
          <w:sz w:val="22"/>
        </w:rPr>
        <w:t xml:space="preserve"> </w:t>
      </w:r>
      <w:r w:rsidR="004C3E08">
        <w:rPr>
          <w:sz w:val="22"/>
        </w:rPr>
        <w:t xml:space="preserve">or </w:t>
      </w:r>
      <w:r w:rsidR="004C3E08" w:rsidRPr="004C3E08">
        <w:rPr>
          <w:rFonts w:ascii="Courier" w:hAnsi="Courier"/>
          <w:sz w:val="22"/>
        </w:rPr>
        <w:t>NOTIFICATION</w:t>
      </w:r>
      <w:r w:rsidR="004C3E08">
        <w:rPr>
          <w:sz w:val="22"/>
        </w:rPr>
        <w:t xml:space="preserve"> statement.</w:t>
      </w:r>
      <w:r w:rsidR="00376613">
        <w:rPr>
          <w:sz w:val="22"/>
        </w:rPr>
        <w:t xml:space="preserve"> </w:t>
      </w:r>
      <w:r w:rsidR="00E906BA">
        <w:rPr>
          <w:sz w:val="22"/>
        </w:rPr>
        <w:t xml:space="preserve">In the case of a </w:t>
      </w:r>
      <w:r w:rsidR="00E906BA" w:rsidRPr="004C3E08">
        <w:rPr>
          <w:rFonts w:ascii="Courier" w:hAnsi="Courier"/>
          <w:sz w:val="22"/>
        </w:rPr>
        <w:t>TAG</w:t>
      </w:r>
      <w:r w:rsidR="00E906BA">
        <w:rPr>
          <w:sz w:val="22"/>
        </w:rPr>
        <w:t xml:space="preserve"> alias, the current tag value is tested, unless the tag value is null. In this case the test is against the quality name.</w:t>
      </w:r>
    </w:p>
    <w:p w14:paraId="2AEC71D6" w14:textId="77777777" w:rsidR="00DC2ECD" w:rsidRDefault="00DC2ECD" w:rsidP="00CF36C5"/>
    <w:p w14:paraId="370C41F1" w14:textId="49272811" w:rsidR="00DC2ECD" w:rsidRDefault="00BC31BD" w:rsidP="00DC2ECD">
      <w:r>
        <w:t>The</w:t>
      </w:r>
      <w:r w:rsidR="00DC2ECD">
        <w:t xml:space="preserve"> assertion may test for the existence of a UI component.</w:t>
      </w:r>
    </w:p>
    <w:p w14:paraId="6C4A7E5C" w14:textId="77777777" w:rsidR="00DC2ECD" w:rsidRDefault="00DC2ECD" w:rsidP="00DC2ECD">
      <w:pPr>
        <w:rPr>
          <w:rFonts w:ascii="Courier" w:hAnsi="Courier"/>
          <w:sz w:val="22"/>
        </w:rPr>
      </w:pPr>
    </w:p>
    <w:p w14:paraId="51F9549B" w14:textId="77777777" w:rsidR="001A771C" w:rsidRDefault="001A771C" w:rsidP="001A771C">
      <w:pPr>
        <w:rPr>
          <w:rFonts w:ascii="Courier" w:hAnsi="Courier"/>
          <w:sz w:val="22"/>
        </w:rPr>
      </w:pPr>
      <w:r>
        <w:rPr>
          <w:rFonts w:ascii="Courier" w:hAnsi="Courier"/>
          <w:sz w:val="22"/>
        </w:rPr>
        <w:t>a</w:t>
      </w:r>
      <w:r w:rsidR="00615786">
        <w:rPr>
          <w:rFonts w:ascii="Courier" w:hAnsi="Courier"/>
          <w:sz w:val="22"/>
        </w:rPr>
        <w:t>fter 1 second</w:t>
      </w:r>
      <w:r w:rsidR="00DC2ECD">
        <w:rPr>
          <w:rFonts w:ascii="Courier" w:hAnsi="Courier"/>
          <w:sz w:val="22"/>
        </w:rPr>
        <w:t xml:space="preserve">  assert exists window “window name”  “window is open”</w:t>
      </w:r>
    </w:p>
    <w:p w14:paraId="17FAD8A6" w14:textId="652FA0D6" w:rsidR="00BC31BD" w:rsidRPr="001A771C" w:rsidRDefault="001A771C" w:rsidP="001A771C">
      <w:pPr>
        <w:rPr>
          <w:rFonts w:ascii="Courier" w:hAnsi="Courier"/>
          <w:sz w:val="22"/>
        </w:rPr>
      </w:pPr>
      <w:r>
        <w:rPr>
          <w:rFonts w:ascii="Courier" w:hAnsi="Courier"/>
          <w:sz w:val="22"/>
        </w:rPr>
        <w:t>after 2 seconds</w:t>
      </w:r>
      <w:r w:rsidR="00BC31BD">
        <w:rPr>
          <w:rFonts w:ascii="Courier" w:hAnsi="Courier"/>
          <w:sz w:val="22"/>
        </w:rPr>
        <w:t xml:space="preserve">  assert exists component “/RootContainer/Panel/TextField”  “text box exists”</w:t>
      </w:r>
    </w:p>
    <w:p w14:paraId="34DCDC43" w14:textId="77777777" w:rsidR="00BC31BD" w:rsidRDefault="00BC31BD" w:rsidP="00CF36C5"/>
    <w:p w14:paraId="4B47B274" w14:textId="77777777" w:rsidR="00BE6B51" w:rsidRDefault="00BE6B51" w:rsidP="00BE6B51"/>
    <w:p w14:paraId="1895F87D" w14:textId="77777777" w:rsidR="00CF36C5" w:rsidRDefault="00CF36C5" w:rsidP="00BE6B51">
      <w:r>
        <w:t>Alternatively the assertion may test the result of a script execution:</w:t>
      </w:r>
    </w:p>
    <w:p w14:paraId="4C6A9FE9" w14:textId="77777777" w:rsidR="00CF36C5" w:rsidRDefault="00CF36C5" w:rsidP="00CF36C5">
      <w:pPr>
        <w:rPr>
          <w:rFonts w:ascii="Courier" w:hAnsi="Courier"/>
          <w:sz w:val="22"/>
        </w:rPr>
      </w:pPr>
    </w:p>
    <w:p w14:paraId="318598F1" w14:textId="46D536D2" w:rsidR="00CF36C5" w:rsidRDefault="00CF36C5" w:rsidP="00CF36C5">
      <w:r>
        <w:rPr>
          <w:rFonts w:ascii="Courier" w:hAnsi="Courier"/>
          <w:sz w:val="22"/>
        </w:rPr>
        <w:t>10:03:</w:t>
      </w:r>
      <w:r w:rsidR="00BC31BD">
        <w:rPr>
          <w:rFonts w:ascii="Courier" w:hAnsi="Courier"/>
          <w:sz w:val="22"/>
        </w:rPr>
        <w:t xml:space="preserve">05  </w:t>
      </w:r>
      <w:r>
        <w:rPr>
          <w:rFonts w:ascii="Courier" w:hAnsi="Courier"/>
          <w:sz w:val="22"/>
        </w:rPr>
        <w:t>assert script(args) = true  “script returns true”</w:t>
      </w:r>
    </w:p>
    <w:p w14:paraId="6D493395" w14:textId="77777777" w:rsidR="00CF36C5" w:rsidRPr="0039049D" w:rsidRDefault="00CF36C5" w:rsidP="00CF36C5">
      <w:pPr>
        <w:ind w:left="360"/>
        <w:rPr>
          <w:sz w:val="22"/>
        </w:rPr>
      </w:pPr>
      <w:r w:rsidRPr="0039049D">
        <w:rPr>
          <w:sz w:val="22"/>
        </w:rPr>
        <w:t>where “</w:t>
      </w:r>
      <w:r>
        <w:rPr>
          <w:rFonts w:ascii="Courier" w:hAnsi="Courier"/>
          <w:sz w:val="22"/>
        </w:rPr>
        <w:t>script</w:t>
      </w:r>
      <w:r w:rsidRPr="0039049D">
        <w:rPr>
          <w:sz w:val="22"/>
        </w:rPr>
        <w:t xml:space="preserve">”  refers </w:t>
      </w:r>
      <w:r>
        <w:rPr>
          <w:sz w:val="22"/>
        </w:rPr>
        <w:t>a script alias.</w:t>
      </w:r>
    </w:p>
    <w:p w14:paraId="2C4CD9C2" w14:textId="77777777" w:rsidR="00352CC6" w:rsidRDefault="00352CC6" w:rsidP="00182E28"/>
    <w:p w14:paraId="1B4AC06B" w14:textId="77777777" w:rsidR="00BE6B51" w:rsidRDefault="00BE6B51" w:rsidP="00BE6B51">
      <w:r>
        <w:t>If the alias or script returns a list (of Strings), an assertion may also test membership in that list. E.g.:</w:t>
      </w:r>
    </w:p>
    <w:p w14:paraId="1DC493A7" w14:textId="77777777" w:rsidR="00BE6B51" w:rsidRDefault="00BE6B51" w:rsidP="00BE6B51">
      <w:pPr>
        <w:rPr>
          <w:rFonts w:ascii="Courier" w:hAnsi="Courier"/>
          <w:sz w:val="22"/>
        </w:rPr>
      </w:pPr>
    </w:p>
    <w:p w14:paraId="19612BC9" w14:textId="7917C372" w:rsidR="00BE6B51" w:rsidRDefault="00BE6B51" w:rsidP="00BE6B51">
      <w:r>
        <w:rPr>
          <w:rFonts w:ascii="Courier" w:hAnsi="Courier"/>
          <w:sz w:val="22"/>
        </w:rPr>
        <w:t>10:03:0</w:t>
      </w:r>
      <w:r w:rsidR="00BC31BD">
        <w:rPr>
          <w:rFonts w:ascii="Courier" w:hAnsi="Courier"/>
          <w:sz w:val="22"/>
        </w:rPr>
        <w:t>6</w:t>
      </w:r>
      <w:r>
        <w:rPr>
          <w:rFonts w:ascii="Courier" w:hAnsi="Courier"/>
          <w:sz w:val="22"/>
        </w:rPr>
        <w:t xml:space="preserve">  assert script(args) contains “ERROR”  “script returns true”</w:t>
      </w:r>
    </w:p>
    <w:p w14:paraId="3FD987C0" w14:textId="77777777" w:rsidR="00BE6B51" w:rsidRDefault="00BE6B51" w:rsidP="00CE69B1">
      <w:pPr>
        <w:ind w:left="360"/>
        <w:rPr>
          <w:sz w:val="22"/>
        </w:rPr>
      </w:pPr>
      <w:r>
        <w:rPr>
          <w:sz w:val="22"/>
        </w:rPr>
        <w:t>where, as before, “script” refers to a script alias. The test succeeds if one of the elements that the script returns is “ERROR”, exactly.</w:t>
      </w:r>
    </w:p>
    <w:p w14:paraId="5946E087" w14:textId="77777777" w:rsidR="00DC7283" w:rsidRDefault="00DC7283" w:rsidP="00CE69B1">
      <w:pPr>
        <w:ind w:left="360"/>
        <w:rPr>
          <w:sz w:val="22"/>
        </w:rPr>
      </w:pPr>
    </w:p>
    <w:p w14:paraId="6EA06C32" w14:textId="72B54CA7" w:rsidR="00DC7283" w:rsidRDefault="00DC7283" w:rsidP="00DC7283">
      <w:r>
        <w:t>Additionally, if the alias or script returns a list, an assertion may test its length. E.g.:</w:t>
      </w:r>
    </w:p>
    <w:p w14:paraId="1B63BEDD" w14:textId="77777777" w:rsidR="00DC7283" w:rsidRDefault="00DC7283" w:rsidP="00DC7283">
      <w:pPr>
        <w:rPr>
          <w:rFonts w:ascii="Courier" w:hAnsi="Courier"/>
          <w:sz w:val="22"/>
        </w:rPr>
      </w:pPr>
    </w:p>
    <w:p w14:paraId="5C9DF222" w14:textId="085934F1" w:rsidR="00DC7283" w:rsidRDefault="00DC7283" w:rsidP="00DC7283">
      <w:r>
        <w:rPr>
          <w:rFonts w:ascii="Courier" w:hAnsi="Courier"/>
          <w:sz w:val="22"/>
        </w:rPr>
        <w:t>10:03:0</w:t>
      </w:r>
      <w:r w:rsidR="00BC31BD">
        <w:rPr>
          <w:rFonts w:ascii="Courier" w:hAnsi="Courier"/>
          <w:sz w:val="22"/>
        </w:rPr>
        <w:t>7</w:t>
      </w:r>
      <w:r>
        <w:rPr>
          <w:rFonts w:ascii="Courier" w:hAnsi="Courier"/>
          <w:sz w:val="22"/>
        </w:rPr>
        <w:t xml:space="preserve">  assert </w:t>
      </w:r>
      <w:r w:rsidR="004E093F">
        <w:rPr>
          <w:rFonts w:ascii="Courier" w:hAnsi="Courier"/>
          <w:sz w:val="22"/>
        </w:rPr>
        <w:t xml:space="preserve">count of </w:t>
      </w:r>
      <w:r>
        <w:rPr>
          <w:rFonts w:ascii="Courier" w:hAnsi="Courier"/>
          <w:sz w:val="22"/>
        </w:rPr>
        <w:t>script(args) = 4  “script returns 4 elements”</w:t>
      </w:r>
    </w:p>
    <w:p w14:paraId="325EF7FD" w14:textId="625FD412" w:rsidR="00DC7283" w:rsidRDefault="00DC7283" w:rsidP="00DC7283">
      <w:pPr>
        <w:ind w:left="360"/>
      </w:pPr>
      <w:r>
        <w:rPr>
          <w:sz w:val="22"/>
        </w:rPr>
        <w:t>where, as before, “script” refers to a</w:t>
      </w:r>
      <w:r w:rsidR="004E093F">
        <w:rPr>
          <w:sz w:val="22"/>
        </w:rPr>
        <w:t>n alias for a</w:t>
      </w:r>
      <w:r>
        <w:rPr>
          <w:sz w:val="22"/>
        </w:rPr>
        <w:t xml:space="preserve"> script </w:t>
      </w:r>
      <w:r w:rsidR="004E093F">
        <w:rPr>
          <w:sz w:val="22"/>
        </w:rPr>
        <w:t>that returns a list</w:t>
      </w:r>
      <w:r>
        <w:rPr>
          <w:sz w:val="22"/>
        </w:rPr>
        <w:t xml:space="preserve">. </w:t>
      </w:r>
    </w:p>
    <w:p w14:paraId="0F208BD0" w14:textId="77777777" w:rsidR="00DC7283" w:rsidRDefault="00DC7283" w:rsidP="00CE69B1">
      <w:pPr>
        <w:ind w:left="360"/>
      </w:pPr>
    </w:p>
    <w:p w14:paraId="1739A067" w14:textId="77777777" w:rsidR="00BE6B51" w:rsidRPr="00182E28" w:rsidRDefault="00BE6B51" w:rsidP="00182E28"/>
    <w:p w14:paraId="18CB461E" w14:textId="77777777" w:rsidR="0011436D" w:rsidRDefault="001C1D20" w:rsidP="0011436D">
      <w:pPr>
        <w:pStyle w:val="Heading3"/>
      </w:pPr>
      <w:bookmarkStart w:id="48" w:name="_Toc314489563"/>
      <w:r>
        <w:t>Halt</w:t>
      </w:r>
      <w:bookmarkEnd w:id="48"/>
    </w:p>
    <w:p w14:paraId="494DB74D" w14:textId="77777777" w:rsidR="0011436D" w:rsidRDefault="0011436D" w:rsidP="0011436D">
      <w:r>
        <w:t>Abort a script immediately. This is a debugging aid that allows one to test an early section of script without having to execute the script in its entirety.</w:t>
      </w:r>
      <w:r w:rsidR="001C1D20">
        <w:t xml:space="preserve"> </w:t>
      </w:r>
      <w:r w:rsidR="00E03253">
        <w:t xml:space="preserve">Importantly, </w:t>
      </w:r>
      <w:r w:rsidR="001C1D20">
        <w:t>it leaves the code under test in a state that can be inspected.</w:t>
      </w:r>
      <w:r w:rsidR="00A45C21">
        <w:t xml:space="preserve"> The teardown script does not run</w:t>
      </w:r>
      <w:r w:rsidR="00E03253">
        <w:t xml:space="preserve"> after a </w:t>
      </w:r>
      <w:r w:rsidR="00BE67FA" w:rsidRPr="00BE67FA">
        <w:rPr>
          <w:i/>
        </w:rPr>
        <w:t>halt</w:t>
      </w:r>
      <w:r w:rsidR="00A45C21">
        <w:t>.</w:t>
      </w:r>
    </w:p>
    <w:p w14:paraId="457DECF9" w14:textId="77777777" w:rsidR="0011436D" w:rsidRDefault="0011436D" w:rsidP="0011436D"/>
    <w:p w14:paraId="0AF8EACC" w14:textId="77777777" w:rsidR="0011436D" w:rsidRDefault="001C1D20" w:rsidP="0011436D">
      <w:pPr>
        <w:ind w:left="2160" w:hanging="1440"/>
        <w:rPr>
          <w:rFonts w:ascii="Courier" w:hAnsi="Courier"/>
          <w:sz w:val="22"/>
        </w:rPr>
      </w:pPr>
      <w:r>
        <w:rPr>
          <w:rFonts w:ascii="Courier" w:hAnsi="Courier"/>
          <w:sz w:val="22"/>
        </w:rPr>
        <w:t>halt</w:t>
      </w:r>
      <w:r w:rsidR="0011436D">
        <w:rPr>
          <w:rFonts w:ascii="Courier" w:hAnsi="Courier"/>
          <w:sz w:val="22"/>
        </w:rPr>
        <w:t>:</w:t>
      </w:r>
      <w:r w:rsidR="0011436D" w:rsidRPr="00353A49">
        <w:rPr>
          <w:rFonts w:ascii="Courier" w:hAnsi="Courier"/>
          <w:sz w:val="22"/>
        </w:rPr>
        <w:t xml:space="preserve"> </w:t>
      </w:r>
    </w:p>
    <w:p w14:paraId="0A543B86" w14:textId="77777777" w:rsidR="0011436D" w:rsidRPr="00353A49" w:rsidRDefault="0011436D" w:rsidP="0011436D">
      <w:pPr>
        <w:ind w:left="2160" w:hanging="1440"/>
        <w:rPr>
          <w:rFonts w:ascii="Courier" w:hAnsi="Courier"/>
          <w:sz w:val="22"/>
        </w:rPr>
      </w:pPr>
    </w:p>
    <w:p w14:paraId="5C7C4BFC" w14:textId="77777777" w:rsidR="00B00BA2" w:rsidRDefault="00981824" w:rsidP="00B00BA2">
      <w:pPr>
        <w:pStyle w:val="Heading3"/>
      </w:pPr>
      <w:bookmarkStart w:id="49" w:name="_Toc314489564"/>
      <w:r>
        <w:t>Log</w:t>
      </w:r>
      <w:bookmarkEnd w:id="49"/>
    </w:p>
    <w:p w14:paraId="277BE741" w14:textId="77777777" w:rsidR="00981824" w:rsidRDefault="00981824" w:rsidP="00B00BA2">
      <w:r>
        <w:t>Create a text message to be sent to the log file and logging area in the control dialog. The message may contain markup fields that are filled in by the framework</w:t>
      </w:r>
      <w:r w:rsidR="00B00BA2">
        <w:t>.</w:t>
      </w:r>
      <w:r>
        <w:t xml:space="preserve"> The recognized markup fields are:</w:t>
      </w:r>
    </w:p>
    <w:p w14:paraId="4B00F326" w14:textId="765B86AE" w:rsidR="004233F8" w:rsidRDefault="004233F8" w:rsidP="00981824">
      <w:pPr>
        <w:pStyle w:val="List"/>
        <w:rPr>
          <w:sz w:val="22"/>
        </w:rPr>
      </w:pPr>
      <w:r>
        <w:rPr>
          <w:sz w:val="22"/>
        </w:rPr>
        <w:t>[AVECPU</w:t>
      </w:r>
      <w:r w:rsidRPr="00981824">
        <w:rPr>
          <w:sz w:val="22"/>
        </w:rPr>
        <w:t xml:space="preserve">] – </w:t>
      </w:r>
      <w:r w:rsidR="001C540B">
        <w:rPr>
          <w:sz w:val="22"/>
        </w:rPr>
        <w:t>average CPU usage</w:t>
      </w:r>
    </w:p>
    <w:p w14:paraId="33F6D9A2" w14:textId="304AB451" w:rsidR="004233F8" w:rsidRDefault="004233F8" w:rsidP="00981824">
      <w:pPr>
        <w:pStyle w:val="List"/>
        <w:rPr>
          <w:sz w:val="22"/>
        </w:rPr>
      </w:pPr>
      <w:r w:rsidRPr="00981824">
        <w:rPr>
          <w:sz w:val="22"/>
        </w:rPr>
        <w:t>[</w:t>
      </w:r>
      <w:r w:rsidR="00514064">
        <w:rPr>
          <w:sz w:val="22"/>
        </w:rPr>
        <w:t>AVEMEM</w:t>
      </w:r>
      <w:r w:rsidRPr="00981824">
        <w:rPr>
          <w:sz w:val="22"/>
        </w:rPr>
        <w:t xml:space="preserve">] – </w:t>
      </w:r>
      <w:r w:rsidR="00514064">
        <w:rPr>
          <w:sz w:val="22"/>
        </w:rPr>
        <w:t xml:space="preserve">average </w:t>
      </w:r>
      <w:r w:rsidR="001C540B">
        <w:rPr>
          <w:sz w:val="22"/>
        </w:rPr>
        <w:t>RAM</w:t>
      </w:r>
      <w:r w:rsidR="00514064">
        <w:rPr>
          <w:sz w:val="22"/>
        </w:rPr>
        <w:t xml:space="preserve"> </w:t>
      </w:r>
      <w:r w:rsidR="001C540B">
        <w:rPr>
          <w:sz w:val="22"/>
        </w:rPr>
        <w:t>usage ~ mb</w:t>
      </w:r>
      <w:r w:rsidR="00514064">
        <w:rPr>
          <w:sz w:val="22"/>
        </w:rPr>
        <w:t xml:space="preserve"> </w:t>
      </w:r>
    </w:p>
    <w:p w14:paraId="58C4019B" w14:textId="6ED1C08B" w:rsidR="00586362" w:rsidRDefault="00586362" w:rsidP="00981824">
      <w:pPr>
        <w:pStyle w:val="List"/>
        <w:rPr>
          <w:sz w:val="22"/>
        </w:rPr>
      </w:pPr>
      <w:r>
        <w:rPr>
          <w:sz w:val="22"/>
        </w:rPr>
        <w:t>[CPU</w:t>
      </w:r>
      <w:r w:rsidRPr="00981824">
        <w:rPr>
          <w:sz w:val="22"/>
        </w:rPr>
        <w:t xml:space="preserve">] – </w:t>
      </w:r>
      <w:r>
        <w:rPr>
          <w:sz w:val="22"/>
        </w:rPr>
        <w:t>most recent sample of CPU utilization</w:t>
      </w:r>
    </w:p>
    <w:p w14:paraId="576360E2" w14:textId="2007F77E" w:rsidR="00981824" w:rsidRDefault="00981824" w:rsidP="00981824">
      <w:pPr>
        <w:pStyle w:val="List"/>
        <w:rPr>
          <w:sz w:val="22"/>
        </w:rPr>
      </w:pPr>
      <w:r w:rsidRPr="00981824">
        <w:rPr>
          <w:sz w:val="22"/>
        </w:rPr>
        <w:t>[DATE] – today’s date</w:t>
      </w:r>
    </w:p>
    <w:p w14:paraId="3B6F64A5" w14:textId="3053979D" w:rsidR="00586362" w:rsidRPr="00981824" w:rsidRDefault="00586362" w:rsidP="00981824">
      <w:pPr>
        <w:pStyle w:val="List"/>
        <w:rPr>
          <w:sz w:val="22"/>
        </w:rPr>
      </w:pPr>
      <w:r>
        <w:rPr>
          <w:sz w:val="22"/>
        </w:rPr>
        <w:t>[MEM</w:t>
      </w:r>
      <w:r w:rsidRPr="00981824">
        <w:rPr>
          <w:sz w:val="22"/>
        </w:rPr>
        <w:t xml:space="preserve">] – </w:t>
      </w:r>
      <w:r>
        <w:rPr>
          <w:sz w:val="22"/>
        </w:rPr>
        <w:t>most recent sample of memory usage ~ mb</w:t>
      </w:r>
    </w:p>
    <w:p w14:paraId="1A88A7C1" w14:textId="77777777" w:rsidR="00981824" w:rsidRDefault="00981824" w:rsidP="00981824">
      <w:pPr>
        <w:pStyle w:val="List"/>
        <w:rPr>
          <w:sz w:val="22"/>
        </w:rPr>
      </w:pPr>
      <w:r w:rsidRPr="00981824">
        <w:rPr>
          <w:sz w:val="22"/>
        </w:rPr>
        <w:t>[TIME] – the current time</w:t>
      </w:r>
    </w:p>
    <w:p w14:paraId="07984EF0" w14:textId="77777777" w:rsidR="00981824" w:rsidRPr="00981824" w:rsidRDefault="00981824" w:rsidP="00981824">
      <w:pPr>
        <w:pStyle w:val="List"/>
        <w:rPr>
          <w:sz w:val="22"/>
        </w:rPr>
      </w:pPr>
      <w:r w:rsidRPr="00981824">
        <w:rPr>
          <w:sz w:val="22"/>
        </w:rPr>
        <w:t>[</w:t>
      </w:r>
      <w:r>
        <w:rPr>
          <w:sz w:val="22"/>
        </w:rPr>
        <w:t>T</w:t>
      </w:r>
      <w:r w:rsidRPr="00981824">
        <w:rPr>
          <w:sz w:val="22"/>
        </w:rPr>
        <w:t xml:space="preserve">DATE] – </w:t>
      </w:r>
      <w:r>
        <w:rPr>
          <w:sz w:val="22"/>
        </w:rPr>
        <w:t>the current date in “test time”</w:t>
      </w:r>
    </w:p>
    <w:p w14:paraId="79190D06" w14:textId="77777777" w:rsidR="00981824" w:rsidRPr="00981824" w:rsidRDefault="00981824" w:rsidP="00981824">
      <w:pPr>
        <w:pStyle w:val="List"/>
        <w:rPr>
          <w:sz w:val="22"/>
        </w:rPr>
      </w:pPr>
      <w:r w:rsidRPr="00981824">
        <w:rPr>
          <w:sz w:val="22"/>
        </w:rPr>
        <w:t>[</w:t>
      </w:r>
      <w:r>
        <w:rPr>
          <w:sz w:val="22"/>
        </w:rPr>
        <w:t>T</w:t>
      </w:r>
      <w:r w:rsidRPr="00981824">
        <w:rPr>
          <w:sz w:val="22"/>
        </w:rPr>
        <w:t>TIME] – the current time</w:t>
      </w:r>
      <w:r>
        <w:rPr>
          <w:sz w:val="22"/>
        </w:rPr>
        <w:t xml:space="preserve"> of day in “test time”</w:t>
      </w:r>
    </w:p>
    <w:p w14:paraId="51159617" w14:textId="77777777" w:rsidR="00B00BA2" w:rsidRDefault="00B00BA2" w:rsidP="00B00BA2"/>
    <w:p w14:paraId="442BD463" w14:textId="77777777" w:rsidR="00B00BA2" w:rsidRDefault="00981824" w:rsidP="00B00BA2">
      <w:pPr>
        <w:ind w:left="2160" w:hanging="1440"/>
        <w:rPr>
          <w:rFonts w:ascii="Courier" w:hAnsi="Courier"/>
          <w:sz w:val="22"/>
        </w:rPr>
      </w:pPr>
      <w:r>
        <w:rPr>
          <w:rFonts w:ascii="Courier" w:hAnsi="Courier"/>
          <w:sz w:val="22"/>
        </w:rPr>
        <w:t>log</w:t>
      </w:r>
      <w:r w:rsidR="00B00BA2">
        <w:rPr>
          <w:rFonts w:ascii="Courier" w:hAnsi="Courier"/>
          <w:sz w:val="22"/>
        </w:rPr>
        <w:t>:</w:t>
      </w:r>
      <w:r w:rsidR="00B00BA2" w:rsidRPr="00353A49">
        <w:rPr>
          <w:rFonts w:ascii="Courier" w:hAnsi="Courier"/>
          <w:sz w:val="22"/>
        </w:rPr>
        <w:t xml:space="preserve"> </w:t>
      </w:r>
      <w:r>
        <w:rPr>
          <w:rFonts w:ascii="Courier" w:hAnsi="Courier"/>
          <w:sz w:val="22"/>
        </w:rPr>
        <w:t>This is a time stamped message at [DATE] [TIME]</w:t>
      </w:r>
    </w:p>
    <w:p w14:paraId="607FA03F" w14:textId="77777777" w:rsidR="00B00BA2" w:rsidRDefault="00B00BA2" w:rsidP="00B00BA2">
      <w:pPr>
        <w:ind w:left="2160" w:hanging="1440"/>
        <w:rPr>
          <w:rFonts w:ascii="Courier" w:hAnsi="Courier"/>
          <w:sz w:val="22"/>
        </w:rPr>
      </w:pPr>
    </w:p>
    <w:p w14:paraId="2693B829" w14:textId="0FB8C6CA" w:rsidR="001C540B" w:rsidRDefault="001C540B" w:rsidP="001C540B">
      <w:r>
        <w:t xml:space="preserve">CPU </w:t>
      </w:r>
      <w:r w:rsidR="00586362">
        <w:t xml:space="preserve">and memory values are read from the Ignition performance tags. Averages are computed during the period of test execution. </w:t>
      </w:r>
    </w:p>
    <w:p w14:paraId="4696E9CA" w14:textId="77777777" w:rsidR="001C540B" w:rsidRPr="00353A49" w:rsidRDefault="001C540B" w:rsidP="00B00BA2">
      <w:pPr>
        <w:ind w:left="2160" w:hanging="1440"/>
        <w:rPr>
          <w:rFonts w:ascii="Courier" w:hAnsi="Courier"/>
          <w:sz w:val="22"/>
        </w:rPr>
      </w:pPr>
    </w:p>
    <w:p w14:paraId="1B337944" w14:textId="77777777" w:rsidR="004C3E08" w:rsidRDefault="004C3E08" w:rsidP="004C3E08">
      <w:pPr>
        <w:pStyle w:val="Heading3"/>
      </w:pPr>
      <w:bookmarkStart w:id="50" w:name="_Toc314489565"/>
      <w:r>
        <w:t>Notification</w:t>
      </w:r>
      <w:bookmarkEnd w:id="50"/>
    </w:p>
    <w:p w14:paraId="20BFDA28" w14:textId="77777777" w:rsidR="004C3E08" w:rsidRDefault="004C3E08" w:rsidP="004C3E08">
      <w:r>
        <w:t>Define an alias for a push notification for use in an assertion. The syntax of the notification is completely dependent on the Ignition module that posts the notification. (The syntax for ILS modules is described in Appendix B). The command fields are: alias, module ID and push notification key.</w:t>
      </w:r>
    </w:p>
    <w:p w14:paraId="7B20E9B3" w14:textId="77777777" w:rsidR="004C3E08" w:rsidRDefault="004C3E08" w:rsidP="004C3E08"/>
    <w:p w14:paraId="38B26892" w14:textId="77777777" w:rsidR="004C3E08" w:rsidRDefault="00960F3D" w:rsidP="004C3E08">
      <w:pPr>
        <w:ind w:left="2160" w:hanging="1440"/>
        <w:rPr>
          <w:rFonts w:ascii="Courier" w:hAnsi="Courier"/>
          <w:sz w:val="22"/>
        </w:rPr>
      </w:pPr>
      <w:r>
        <w:rPr>
          <w:rFonts w:ascii="Courier" w:hAnsi="Courier"/>
          <w:sz w:val="22"/>
        </w:rPr>
        <w:t>n</w:t>
      </w:r>
      <w:r w:rsidR="004C3E08">
        <w:rPr>
          <w:rFonts w:ascii="Courier" w:hAnsi="Courier"/>
          <w:sz w:val="22"/>
        </w:rPr>
        <w:t xml:space="preserve">otification: output blt P:123-456-er:propname </w:t>
      </w:r>
    </w:p>
    <w:p w14:paraId="2F627C49" w14:textId="77777777" w:rsidR="00CF36C5" w:rsidRDefault="00CF36C5" w:rsidP="00CF36C5"/>
    <w:p w14:paraId="7046CECA" w14:textId="77777777" w:rsidR="00CF36C5" w:rsidRDefault="00CF36C5" w:rsidP="00CF36C5">
      <w:r>
        <w:t>The notification argument may optionally be specified as the result of a script execution as for example.</w:t>
      </w:r>
    </w:p>
    <w:p w14:paraId="67780627" w14:textId="77777777" w:rsidR="00CF36C5" w:rsidRDefault="00CF36C5" w:rsidP="00CF36C5"/>
    <w:p w14:paraId="0291003B" w14:textId="77777777" w:rsidR="00CF36C5" w:rsidRPr="00CF36C5" w:rsidRDefault="00BE67FA" w:rsidP="00CF36C5">
      <w:pPr>
        <w:ind w:left="2160" w:hanging="1440"/>
        <w:rPr>
          <w:rFonts w:ascii="Courier" w:hAnsi="Courier"/>
          <w:sz w:val="20"/>
        </w:rPr>
      </w:pPr>
      <w:r w:rsidRPr="00BE67FA">
        <w:rPr>
          <w:rFonts w:ascii="Courier" w:hAnsi="Courier"/>
          <w:sz w:val="20"/>
        </w:rPr>
        <w:t xml:space="preserve">notification: output blt getNotificationKey(“diagram”,”block”,”port”) </w:t>
      </w:r>
    </w:p>
    <w:p w14:paraId="0FC286CB" w14:textId="77777777" w:rsidR="00CF36C5" w:rsidRDefault="00CF36C5" w:rsidP="004C3E08">
      <w:pPr>
        <w:ind w:left="2160" w:hanging="1440"/>
        <w:rPr>
          <w:rFonts w:ascii="Courier" w:hAnsi="Courier"/>
          <w:sz w:val="22"/>
        </w:rPr>
      </w:pPr>
    </w:p>
    <w:p w14:paraId="43B1B35E" w14:textId="77777777" w:rsidR="00F97BDE" w:rsidRDefault="00F97BDE" w:rsidP="00F97BDE"/>
    <w:p w14:paraId="1D0CFAA3" w14:textId="67157D0F" w:rsidR="00BE5B93" w:rsidRDefault="00BE5B93" w:rsidP="00BE5B93">
      <w:pPr>
        <w:pStyle w:val="Heading3"/>
      </w:pPr>
      <w:bookmarkStart w:id="51" w:name="_Toc314489566"/>
      <w:r>
        <w:t>Poll</w:t>
      </w:r>
      <w:bookmarkEnd w:id="51"/>
    </w:p>
    <w:p w14:paraId="15F81084" w14:textId="2B77E47B" w:rsidR="00BE5B93" w:rsidRDefault="00437E5C" w:rsidP="00BE5B93">
      <w:r>
        <w:t>Set the default poll</w:t>
      </w:r>
      <w:r w:rsidR="00BE5B93">
        <w:t xml:space="preserve"> interval for subsequent </w:t>
      </w:r>
      <w:r w:rsidR="00BE5B93">
        <w:rPr>
          <w:rFonts w:ascii="Courier" w:hAnsi="Courier"/>
          <w:sz w:val="22"/>
          <w:szCs w:val="22"/>
        </w:rPr>
        <w:t>Until</w:t>
      </w:r>
      <w:r w:rsidR="00BE5B93" w:rsidRPr="0066580C">
        <w:rPr>
          <w:rFonts w:ascii="Courier" w:hAnsi="Courier"/>
          <w:sz w:val="22"/>
          <w:szCs w:val="22"/>
        </w:rPr>
        <w:t xml:space="preserve"> </w:t>
      </w:r>
      <w:r w:rsidR="00BE5B93">
        <w:t>commands. The time unit may be either minutes or seconds</w:t>
      </w:r>
    </w:p>
    <w:p w14:paraId="689E4E80" w14:textId="77777777" w:rsidR="00BE5B93" w:rsidRDefault="00BE5B93" w:rsidP="00BE5B93"/>
    <w:p w14:paraId="1C366755" w14:textId="7EA8BC77" w:rsidR="00BE5B93" w:rsidRDefault="001B2339" w:rsidP="00BE5B93">
      <w:pPr>
        <w:ind w:left="2160" w:hanging="1440"/>
        <w:rPr>
          <w:rFonts w:ascii="Courier" w:hAnsi="Courier"/>
          <w:sz w:val="22"/>
        </w:rPr>
      </w:pPr>
      <w:r>
        <w:rPr>
          <w:rFonts w:ascii="Courier" w:hAnsi="Courier"/>
          <w:sz w:val="22"/>
        </w:rPr>
        <w:t>p</w:t>
      </w:r>
      <w:r w:rsidR="00437E5C">
        <w:rPr>
          <w:rFonts w:ascii="Courier" w:hAnsi="Courier"/>
          <w:sz w:val="22"/>
        </w:rPr>
        <w:t>oll</w:t>
      </w:r>
      <w:r w:rsidR="00BE5B93">
        <w:rPr>
          <w:rFonts w:ascii="Courier" w:hAnsi="Courier"/>
          <w:sz w:val="22"/>
        </w:rPr>
        <w:t xml:space="preserve">: </w:t>
      </w:r>
      <w:r w:rsidR="00437E5C">
        <w:rPr>
          <w:rFonts w:ascii="Courier" w:hAnsi="Courier"/>
          <w:sz w:val="22"/>
        </w:rPr>
        <w:t>13.2 secs</w:t>
      </w:r>
    </w:p>
    <w:p w14:paraId="34B9C56F" w14:textId="77777777" w:rsidR="00811097" w:rsidRDefault="00811097" w:rsidP="00811097">
      <w:pPr>
        <w:pStyle w:val="Heading3"/>
      </w:pPr>
      <w:bookmarkStart w:id="52" w:name="_Toc314489567"/>
      <w:r>
        <w:t>Run</w:t>
      </w:r>
      <w:bookmarkEnd w:id="52"/>
    </w:p>
    <w:p w14:paraId="55D7F9D5" w14:textId="77777777" w:rsidR="00811097" w:rsidRDefault="00811097" w:rsidP="00811097">
      <w:r>
        <w:t>Execute a test in-line. The included test inherits the current environment (such as database, tag provider), but starts off with a new time scope. The file path argument is either a full path name to the script file, or is relative to the directory holding the current script.</w:t>
      </w:r>
    </w:p>
    <w:p w14:paraId="5998374B" w14:textId="77777777" w:rsidR="00811097" w:rsidRDefault="00811097" w:rsidP="00811097"/>
    <w:p w14:paraId="3F8E2D0F" w14:textId="77777777" w:rsidR="00811097" w:rsidRDefault="00811097" w:rsidP="00811097">
      <w:pPr>
        <w:ind w:left="2160" w:hanging="1440"/>
        <w:rPr>
          <w:rFonts w:ascii="Courier" w:hAnsi="Courier"/>
          <w:sz w:val="22"/>
        </w:rPr>
      </w:pPr>
      <w:r>
        <w:rPr>
          <w:rFonts w:ascii="Courier" w:hAnsi="Courier"/>
          <w:sz w:val="22"/>
        </w:rPr>
        <w:t>run:</w:t>
      </w:r>
      <w:r w:rsidRPr="00353A49">
        <w:rPr>
          <w:rFonts w:ascii="Courier" w:hAnsi="Courier"/>
          <w:sz w:val="22"/>
        </w:rPr>
        <w:t xml:space="preserve"> </w:t>
      </w:r>
      <w:r>
        <w:rPr>
          <w:rFonts w:ascii="Courier" w:hAnsi="Courier"/>
          <w:sz w:val="22"/>
        </w:rPr>
        <w:t>test-case.txt</w:t>
      </w:r>
    </w:p>
    <w:p w14:paraId="4C63791B" w14:textId="77777777" w:rsidR="00811097" w:rsidRPr="00353A49" w:rsidRDefault="00811097" w:rsidP="00811097">
      <w:pPr>
        <w:ind w:left="2160" w:hanging="1440"/>
        <w:rPr>
          <w:rFonts w:ascii="Courier" w:hAnsi="Courier"/>
          <w:sz w:val="22"/>
        </w:rPr>
      </w:pPr>
    </w:p>
    <w:p w14:paraId="1F29E6CA" w14:textId="77777777" w:rsidR="00912D50" w:rsidRDefault="00912D50" w:rsidP="00912D50">
      <w:pPr>
        <w:pStyle w:val="Heading3"/>
      </w:pPr>
      <w:bookmarkStart w:id="53" w:name="_Toc314489568"/>
      <w:r>
        <w:t>Script</w:t>
      </w:r>
      <w:bookmarkEnd w:id="53"/>
    </w:p>
    <w:p w14:paraId="25878F07" w14:textId="77777777" w:rsidR="00912D50" w:rsidRDefault="00912D50" w:rsidP="00912D50">
      <w:r>
        <w:t xml:space="preserve">Define an alias for a Python script. The script can access any of the scripting interfaces exposed in the Gateway by modules under test. </w:t>
      </w:r>
      <w:r w:rsidR="007559E9">
        <w:t>It can also access any Python in the external python area of the Ignition installation.</w:t>
      </w:r>
      <w:r w:rsidR="00C50051">
        <w:t xml:space="preserve"> </w:t>
      </w:r>
      <w:r>
        <w:t xml:space="preserve">The </w:t>
      </w:r>
      <w:r w:rsidR="007559E9">
        <w:t>second</w:t>
      </w:r>
      <w:r>
        <w:t xml:space="preserve"> argument is </w:t>
      </w:r>
      <w:r w:rsidR="00FC4578">
        <w:t xml:space="preserve">the name of a python module and entry point relative to the </w:t>
      </w:r>
      <w:r w:rsidR="007559E9" w:rsidRPr="00AA038B">
        <w:rPr>
          <w:rFonts w:ascii="Courier" w:hAnsi="Courier"/>
          <w:i/>
        </w:rPr>
        <w:t>pylib</w:t>
      </w:r>
      <w:r w:rsidR="007559E9">
        <w:t xml:space="preserve"> directory defined in the Test </w:t>
      </w:r>
      <w:r w:rsidR="00FC4578">
        <w:t>.</w:t>
      </w:r>
      <w:r w:rsidR="00DD3C5C">
        <w:t xml:space="preserve"> The module argument must also contain a parentheses-enclosed, comma-separated list of module arguments.</w:t>
      </w:r>
    </w:p>
    <w:p w14:paraId="5C86C97F" w14:textId="77777777" w:rsidR="00912D50" w:rsidRDefault="00912D50" w:rsidP="00912D50"/>
    <w:p w14:paraId="39ECF1B1" w14:textId="77777777" w:rsidR="00912D50" w:rsidRDefault="00912D50" w:rsidP="00912D50">
      <w:pPr>
        <w:ind w:left="2160" w:hanging="1440"/>
        <w:rPr>
          <w:rFonts w:ascii="Courier" w:hAnsi="Courier"/>
          <w:sz w:val="22"/>
        </w:rPr>
      </w:pPr>
      <w:r>
        <w:rPr>
          <w:rFonts w:ascii="Courier" w:hAnsi="Courier"/>
          <w:sz w:val="22"/>
        </w:rPr>
        <w:t>script:</w:t>
      </w:r>
      <w:r w:rsidRPr="00353A49">
        <w:rPr>
          <w:rFonts w:ascii="Courier" w:hAnsi="Courier"/>
          <w:sz w:val="22"/>
        </w:rPr>
        <w:t xml:space="preserve"> </w:t>
      </w:r>
      <w:r>
        <w:rPr>
          <w:rFonts w:ascii="Courier" w:hAnsi="Courier"/>
          <w:sz w:val="22"/>
        </w:rPr>
        <w:t>reset</w:t>
      </w:r>
      <w:r w:rsidR="00FC4578">
        <w:rPr>
          <w:rFonts w:ascii="Courier" w:hAnsi="Courier"/>
          <w:sz w:val="22"/>
        </w:rPr>
        <w:t>Diagram</w:t>
      </w:r>
      <w:r w:rsidR="00382F46">
        <w:rPr>
          <w:rFonts w:ascii="Courier" w:hAnsi="Courier"/>
          <w:sz w:val="22"/>
        </w:rPr>
        <w:t xml:space="preserve"> d</w:t>
      </w:r>
      <w:r w:rsidR="00FC4578">
        <w:rPr>
          <w:rFonts w:ascii="Courier" w:hAnsi="Courier"/>
          <w:sz w:val="22"/>
        </w:rPr>
        <w:t>iagram</w:t>
      </w:r>
      <w:r w:rsidR="00382F46">
        <w:rPr>
          <w:rFonts w:ascii="Courier" w:hAnsi="Courier"/>
          <w:sz w:val="22"/>
        </w:rPr>
        <w:t>Proxy</w:t>
      </w:r>
      <w:r w:rsidR="00FC4578">
        <w:rPr>
          <w:rFonts w:ascii="Courier" w:hAnsi="Courier"/>
          <w:sz w:val="22"/>
        </w:rPr>
        <w:t>.reset</w:t>
      </w:r>
      <w:r w:rsidR="00DD3C5C">
        <w:rPr>
          <w:rFonts w:ascii="Courier" w:hAnsi="Courier"/>
          <w:sz w:val="22"/>
        </w:rPr>
        <w:t>(name)</w:t>
      </w:r>
    </w:p>
    <w:p w14:paraId="5200E3FF" w14:textId="77777777" w:rsidR="00C50051" w:rsidRDefault="00C50051" w:rsidP="00C50051"/>
    <w:p w14:paraId="07379F88" w14:textId="2CDF3BF1" w:rsidR="00B90CDA" w:rsidRDefault="00C50051" w:rsidP="00B90CDA">
      <w:pPr>
        <w:ind w:left="360"/>
      </w:pPr>
      <w:r>
        <w:t>Note</w:t>
      </w:r>
      <w:r w:rsidR="00B90CDA">
        <w:t xml:space="preserve">: In the above example, diagramProxy is the presumed name of a python </w:t>
      </w:r>
      <w:r w:rsidR="001A771C">
        <w:t xml:space="preserve">module in the </w:t>
      </w:r>
      <w:r w:rsidR="001A771C" w:rsidRPr="001A771C">
        <w:rPr>
          <w:rFonts w:ascii="Courier" w:hAnsi="Courier"/>
          <w:sz w:val="22"/>
          <w:szCs w:val="22"/>
        </w:rPr>
        <w:t>pylib</w:t>
      </w:r>
      <w:r w:rsidR="001A771C">
        <w:t xml:space="preserve"> directory that is configured in the execution dialog</w:t>
      </w:r>
      <w:r w:rsidR="00B90CDA">
        <w:t xml:space="preserve">. </w:t>
      </w:r>
    </w:p>
    <w:p w14:paraId="7BEFDB7A" w14:textId="0B0B4666" w:rsidR="00B90CDA" w:rsidRDefault="00B90CDA" w:rsidP="00B90CDA">
      <w:pPr>
        <w:ind w:left="360"/>
      </w:pPr>
      <w:r>
        <w:t>When this python is executed</w:t>
      </w:r>
      <w:r w:rsidR="001A771C">
        <w:t xml:space="preserve"> in the test script</w:t>
      </w:r>
      <w:r>
        <w:t>, the command would be:</w:t>
      </w:r>
    </w:p>
    <w:p w14:paraId="3BC3C491" w14:textId="77777777" w:rsidR="00B90CDA" w:rsidRDefault="00B90CDA" w:rsidP="00B90CDA">
      <w:pPr>
        <w:ind w:left="360"/>
      </w:pPr>
    </w:p>
    <w:p w14:paraId="6058C238" w14:textId="77777777" w:rsidR="00B90CDA" w:rsidRDefault="00B90CDA" w:rsidP="00B90CDA">
      <w:pPr>
        <w:ind w:left="2160" w:hanging="1440"/>
        <w:rPr>
          <w:rFonts w:ascii="Courier" w:hAnsi="Courier"/>
          <w:sz w:val="22"/>
        </w:rPr>
      </w:pPr>
      <w:r>
        <w:rPr>
          <w:rFonts w:ascii="Courier" w:hAnsi="Courier"/>
          <w:sz w:val="22"/>
        </w:rPr>
        <w:t>resetDiagram(name)</w:t>
      </w:r>
    </w:p>
    <w:p w14:paraId="481FCC7D" w14:textId="77777777" w:rsidR="00B90CDA" w:rsidRDefault="00B90CDA" w:rsidP="00B90CDA">
      <w:pPr>
        <w:ind w:left="360"/>
      </w:pPr>
    </w:p>
    <w:p w14:paraId="06F4B1B4" w14:textId="77777777" w:rsidR="00B90CDA" w:rsidRDefault="00B90CDA" w:rsidP="00B90CDA">
      <w:pPr>
        <w:ind w:left="360"/>
      </w:pPr>
      <w:r>
        <w:t>or, optionally, with a preceeding timestamp:</w:t>
      </w:r>
    </w:p>
    <w:p w14:paraId="7451F525" w14:textId="77777777" w:rsidR="00BE67FA" w:rsidRDefault="00BE67FA" w:rsidP="00BE67FA"/>
    <w:p w14:paraId="07367379" w14:textId="77777777" w:rsidR="00B90CDA" w:rsidRDefault="00B90CDA" w:rsidP="00B90CDA">
      <w:pPr>
        <w:ind w:left="2160" w:hanging="1440"/>
        <w:rPr>
          <w:rFonts w:ascii="Courier" w:hAnsi="Courier"/>
          <w:sz w:val="22"/>
        </w:rPr>
      </w:pPr>
      <w:r>
        <w:rPr>
          <w:rFonts w:ascii="Courier" w:hAnsi="Courier"/>
          <w:sz w:val="22"/>
        </w:rPr>
        <w:t>09:58:00 resetDiagram(name)</w:t>
      </w:r>
    </w:p>
    <w:p w14:paraId="4EF89324" w14:textId="77777777" w:rsidR="00B90CDA" w:rsidRDefault="00B90CDA" w:rsidP="00B90CDA">
      <w:pPr>
        <w:ind w:left="2160" w:hanging="1440"/>
        <w:rPr>
          <w:rFonts w:ascii="Courier" w:hAnsi="Courier"/>
          <w:sz w:val="22"/>
        </w:rPr>
      </w:pPr>
    </w:p>
    <w:p w14:paraId="3131B009" w14:textId="77777777" w:rsidR="00BE67FA" w:rsidRDefault="00BE67FA"/>
    <w:p w14:paraId="5A3B0895" w14:textId="625E70EE" w:rsidR="00B41EAC" w:rsidRDefault="00B41EAC" w:rsidP="00C50051">
      <w:r>
        <w:t xml:space="preserve">It is also permissible to use a script-path directly in a statement. This is functionally </w:t>
      </w:r>
      <w:r w:rsidR="00346F11">
        <w:t>e</w:t>
      </w:r>
      <w:r>
        <w:t>quivalent, but less efficient. The script command compiles the script and saves the compilation. This step then does not have to be repeated if the alias is re-used.</w:t>
      </w:r>
    </w:p>
    <w:p w14:paraId="25C528A1" w14:textId="77777777" w:rsidR="00B41EAC" w:rsidRDefault="00B41EAC" w:rsidP="00C50051"/>
    <w:p w14:paraId="17B45C91" w14:textId="77777777" w:rsidR="00FF42B4" w:rsidRDefault="00B90CDA" w:rsidP="00C50051">
      <w:r>
        <w:t>T</w:t>
      </w:r>
      <w:r w:rsidR="00C50051">
        <w:t xml:space="preserve">he test framework will </w:t>
      </w:r>
      <w:r w:rsidR="00B63AB2">
        <w:t xml:space="preserve">inject a </w:t>
      </w:r>
      <w:r w:rsidR="0022387A">
        <w:t xml:space="preserve">“common” </w:t>
      </w:r>
      <w:r w:rsidR="00B63AB2">
        <w:t>dictionary</w:t>
      </w:r>
      <w:r w:rsidR="00C50051">
        <w:t xml:space="preserve"> as part of the module</w:t>
      </w:r>
      <w:r w:rsidR="00CF36C5">
        <w:t>’s</w:t>
      </w:r>
      <w:r w:rsidR="00C50051">
        <w:t xml:space="preserve"> </w:t>
      </w:r>
      <w:r w:rsidR="00B63AB2">
        <w:t>local scope. Th</w:t>
      </w:r>
      <w:r w:rsidR="00CF36C5">
        <w:t>is</w:t>
      </w:r>
      <w:r w:rsidR="00B63AB2">
        <w:t xml:space="preserve"> dictionary will appear </w:t>
      </w:r>
      <w:r w:rsidR="00FF42B4">
        <w:t xml:space="preserve">as the first argument in the call list (in addition to the arguments specified in the </w:t>
      </w:r>
      <w:r w:rsidR="00BE67FA" w:rsidRPr="00BE67FA">
        <w:rPr>
          <w:i/>
        </w:rPr>
        <w:t>script</w:t>
      </w:r>
      <w:r w:rsidR="00FF42B4">
        <w:t xml:space="preserve"> statement)</w:t>
      </w:r>
      <w:r w:rsidR="00B63AB2">
        <w:t xml:space="preserve">. </w:t>
      </w:r>
    </w:p>
    <w:p w14:paraId="7D4FE35D" w14:textId="77777777" w:rsidR="00FF42B4" w:rsidRDefault="00FF42B4" w:rsidP="00C50051"/>
    <w:p w14:paraId="7CD26BEE" w14:textId="77777777" w:rsidR="00C50051" w:rsidRDefault="00B63AB2" w:rsidP="00C50051">
      <w:r>
        <w:t>This</w:t>
      </w:r>
      <w:r w:rsidR="00C50051">
        <w:t xml:space="preserve"> dictionary</w:t>
      </w:r>
      <w:r>
        <w:t xml:space="preserve"> is</w:t>
      </w:r>
      <w:r w:rsidR="00C50051">
        <w:t xml:space="preserve"> intended for two purposes:</w:t>
      </w:r>
    </w:p>
    <w:p w14:paraId="2F83811F" w14:textId="77777777" w:rsidR="00C50051" w:rsidRDefault="00C50051" w:rsidP="00C50051">
      <w:pPr>
        <w:pStyle w:val="ListParagraph"/>
        <w:numPr>
          <w:ilvl w:val="0"/>
          <w:numId w:val="34"/>
        </w:numPr>
      </w:pPr>
      <w:r>
        <w:t>The same dictionary object is passed with each call. This allows the Python module to store state information that will persist between invocations.</w:t>
      </w:r>
    </w:p>
    <w:p w14:paraId="62FD5F3F" w14:textId="77777777" w:rsidR="00F974C6" w:rsidRDefault="00C50051">
      <w:pPr>
        <w:pStyle w:val="ListParagraph"/>
        <w:numPr>
          <w:ilvl w:val="0"/>
          <w:numId w:val="34"/>
        </w:numPr>
      </w:pPr>
      <w:r>
        <w:t xml:space="preserve">For scripts that are </w:t>
      </w:r>
      <w:r w:rsidR="007A16BF">
        <w:t>in situations</w:t>
      </w:r>
      <w:r w:rsidR="000D53A1">
        <w:t xml:space="preserve"> requiring return values</w:t>
      </w:r>
      <w:r w:rsidR="007A16BF">
        <w:t xml:space="preserve"> (e.g. an assertion)</w:t>
      </w:r>
      <w:r>
        <w:t xml:space="preserve">, the script result is passed back to the test framework via a “result” member of the dictionary. </w:t>
      </w:r>
      <w:r w:rsidR="0022387A">
        <w:t xml:space="preserve">This value </w:t>
      </w:r>
      <w:r w:rsidR="007A16BF">
        <w:t xml:space="preserve">is then used as the return value by the framework </w:t>
      </w:r>
      <w:r w:rsidR="0022387A">
        <w:t>after the script completes.</w:t>
      </w:r>
    </w:p>
    <w:p w14:paraId="2D3BDDB0" w14:textId="77777777" w:rsidR="00C50051" w:rsidRDefault="00B63AB2" w:rsidP="0022387A">
      <w:r>
        <w:t>With the exception of the “result” member, the framework does nothing with the dictionary</w:t>
      </w:r>
      <w:r w:rsidR="0022387A">
        <w:t>.</w:t>
      </w:r>
    </w:p>
    <w:p w14:paraId="6CB46EB1" w14:textId="77777777" w:rsidR="00FF42B4" w:rsidRDefault="00FF42B4" w:rsidP="0022387A"/>
    <w:p w14:paraId="6107809F" w14:textId="77777777" w:rsidR="00FF42B4" w:rsidRDefault="00FF42B4" w:rsidP="0022387A">
      <w:r>
        <w:t xml:space="preserve">For example if </w:t>
      </w:r>
      <w:r w:rsidR="007C5E63">
        <w:t>an inline</w:t>
      </w:r>
      <w:r>
        <w:t xml:space="preserve"> script specification</w:t>
      </w:r>
      <w:r w:rsidR="007C5E63">
        <w:t xml:space="preserve"> (using a notification as an example)</w:t>
      </w:r>
      <w:r>
        <w:t xml:space="preserve"> is:</w:t>
      </w:r>
    </w:p>
    <w:p w14:paraId="77DE4B92" w14:textId="77777777" w:rsidR="00FF42B4" w:rsidRDefault="00FF42B4" w:rsidP="0022387A"/>
    <w:p w14:paraId="26060AE4" w14:textId="77777777" w:rsidR="00BE67FA" w:rsidRPr="00BE67FA" w:rsidRDefault="00BE67FA" w:rsidP="00BE67FA">
      <w:pPr>
        <w:ind w:left="360"/>
        <w:rPr>
          <w:sz w:val="20"/>
        </w:rPr>
      </w:pPr>
      <w:r w:rsidRPr="00BE67FA">
        <w:rPr>
          <w:rFonts w:ascii="Courier" w:hAnsi="Courier"/>
          <w:sz w:val="20"/>
        </w:rPr>
        <w:t>notification: someNot</w:t>
      </w:r>
      <w:r w:rsidR="007C5E63">
        <w:rPr>
          <w:rFonts w:ascii="Courier" w:hAnsi="Courier"/>
          <w:sz w:val="20"/>
        </w:rPr>
        <w:t>e</w:t>
      </w:r>
      <w:r w:rsidRPr="00BE67FA">
        <w:rPr>
          <w:rFonts w:ascii="Courier" w:hAnsi="Courier"/>
          <w:sz w:val="20"/>
        </w:rPr>
        <w:t xml:space="preserve"> notificationKey.construct(diagram,block,port)</w:t>
      </w:r>
    </w:p>
    <w:p w14:paraId="50DC8134" w14:textId="77777777" w:rsidR="00FF42B4" w:rsidRDefault="00FF42B4" w:rsidP="0022387A"/>
    <w:p w14:paraId="36558075" w14:textId="77777777" w:rsidR="00FF42B4" w:rsidRDefault="00FF42B4" w:rsidP="0022387A">
      <w:r>
        <w:t>The actual code,</w:t>
      </w:r>
      <w:r w:rsidR="007C5E63">
        <w:t xml:space="preserve"> in</w:t>
      </w:r>
      <w:r>
        <w:t xml:space="preserve"> </w:t>
      </w:r>
      <w:r w:rsidR="007C5E63">
        <w:rPr>
          <w:rFonts w:ascii="Courier" w:hAnsi="Courier"/>
          <w:sz w:val="22"/>
        </w:rPr>
        <w:t>notificationKey</w:t>
      </w:r>
      <w:r w:rsidR="00BE67FA" w:rsidRPr="00BE67FA">
        <w:rPr>
          <w:rFonts w:ascii="Courier" w:hAnsi="Courier"/>
          <w:sz w:val="22"/>
        </w:rPr>
        <w:t>.py</w:t>
      </w:r>
      <w:r>
        <w:t>, might be:</w:t>
      </w:r>
    </w:p>
    <w:p w14:paraId="092DD6CF" w14:textId="77777777" w:rsidR="007C5E63" w:rsidRDefault="007C5E63" w:rsidP="0022387A"/>
    <w:p w14:paraId="3E966F8F" w14:textId="77777777" w:rsidR="00BE67FA" w:rsidRPr="00BE67FA" w:rsidRDefault="00BE67FA" w:rsidP="00BE67FA">
      <w:pPr>
        <w:ind w:left="360"/>
        <w:rPr>
          <w:rFonts w:ascii="Courier" w:hAnsi="Courier"/>
          <w:sz w:val="20"/>
        </w:rPr>
      </w:pPr>
      <w:r w:rsidRPr="00BE67FA">
        <w:rPr>
          <w:rFonts w:ascii="Courier" w:hAnsi="Courier"/>
          <w:sz w:val="20"/>
        </w:rPr>
        <w:t>def construct(common,diagram,block,port):</w:t>
      </w:r>
    </w:p>
    <w:p w14:paraId="2C4288CF" w14:textId="77777777" w:rsidR="00BE67FA" w:rsidRPr="00BE67FA" w:rsidRDefault="00BE67FA" w:rsidP="00BE67FA">
      <w:pPr>
        <w:ind w:left="360"/>
        <w:rPr>
          <w:rFonts w:ascii="Courier" w:hAnsi="Courier"/>
          <w:sz w:val="20"/>
        </w:rPr>
      </w:pPr>
      <w:r w:rsidRPr="00BE67FA">
        <w:rPr>
          <w:rFonts w:ascii="Courier" w:hAnsi="Courier"/>
          <w:sz w:val="20"/>
        </w:rPr>
        <w:tab/>
        <w:t>notification = ...</w:t>
      </w:r>
    </w:p>
    <w:p w14:paraId="0F872819" w14:textId="77777777" w:rsidR="00BE67FA" w:rsidRPr="00BE67FA" w:rsidRDefault="00BE67FA" w:rsidP="00BE67FA">
      <w:pPr>
        <w:ind w:left="360"/>
        <w:rPr>
          <w:rFonts w:ascii="Courier" w:hAnsi="Courier"/>
          <w:sz w:val="20"/>
        </w:rPr>
      </w:pPr>
      <w:r w:rsidRPr="00BE67FA">
        <w:rPr>
          <w:rFonts w:ascii="Courier" w:hAnsi="Courier"/>
          <w:sz w:val="20"/>
        </w:rPr>
        <w:tab/>
        <w:t>common[“result”] = notification</w:t>
      </w:r>
    </w:p>
    <w:p w14:paraId="4F19F1B7" w14:textId="77777777" w:rsidR="00F974C6" w:rsidRDefault="00F974C6">
      <w:pPr>
        <w:rPr>
          <w:rFonts w:ascii="Courier" w:hAnsi="Courier"/>
          <w:sz w:val="22"/>
        </w:rPr>
      </w:pPr>
    </w:p>
    <w:p w14:paraId="6B3F89E8" w14:textId="25724CCA" w:rsidR="00346F11" w:rsidRDefault="00346F11" w:rsidP="00346F11">
      <w:pPr>
        <w:pStyle w:val="Heading3"/>
      </w:pPr>
      <w:bookmarkStart w:id="54" w:name="_Toc314489569"/>
      <w:r>
        <w:t>Select</w:t>
      </w:r>
      <w:bookmarkEnd w:id="54"/>
    </w:p>
    <w:p w14:paraId="7F9A80DD" w14:textId="21C48BCD" w:rsidR="00346F11" w:rsidRPr="00FC4578" w:rsidRDefault="00346F11" w:rsidP="00346F11">
      <w:r>
        <w:t>Perform the equivalent of a component selection by a user. Specifically this method calls the “onClick” method of the specified component</w:t>
      </w:r>
      <w:r w:rsidRPr="00FC4578">
        <w:t>.</w:t>
      </w:r>
    </w:p>
    <w:p w14:paraId="654E9A97" w14:textId="77777777" w:rsidR="00346F11" w:rsidRPr="00FC4578" w:rsidRDefault="00346F11" w:rsidP="00346F11"/>
    <w:p w14:paraId="138D79E3" w14:textId="40530C3B" w:rsidR="00346F11" w:rsidRPr="00FC4578" w:rsidRDefault="00346F11" w:rsidP="00346F11">
      <w:pPr>
        <w:ind w:left="2160" w:hanging="1440"/>
        <w:rPr>
          <w:rFonts w:ascii="Courier" w:hAnsi="Courier"/>
          <w:sz w:val="22"/>
        </w:rPr>
      </w:pPr>
      <w:r>
        <w:rPr>
          <w:rFonts w:ascii="Courier" w:hAnsi="Courier"/>
          <w:sz w:val="22"/>
        </w:rPr>
        <w:t>select</w:t>
      </w:r>
      <w:r w:rsidRPr="00FC4578">
        <w:rPr>
          <w:rFonts w:ascii="Courier" w:hAnsi="Courier"/>
          <w:sz w:val="22"/>
        </w:rPr>
        <w:t>: &lt;option&gt; path</w:t>
      </w:r>
    </w:p>
    <w:p w14:paraId="3589A393" w14:textId="77777777" w:rsidR="00346F11" w:rsidRPr="00FC4578" w:rsidRDefault="00346F11" w:rsidP="00346F11">
      <w:pPr>
        <w:ind w:left="2160" w:hanging="1440"/>
      </w:pPr>
    </w:p>
    <w:p w14:paraId="7C551B63" w14:textId="77777777" w:rsidR="00346F11" w:rsidRPr="00FC4578" w:rsidRDefault="00346F11" w:rsidP="00346F11">
      <w:pPr>
        <w:ind w:left="1800" w:hanging="1440"/>
      </w:pPr>
      <w:r w:rsidRPr="00FC4578">
        <w:t>where the option may contain one of the following values:</w:t>
      </w:r>
    </w:p>
    <w:p w14:paraId="082A6B59" w14:textId="77777777" w:rsidR="00346F11" w:rsidRDefault="00346F11" w:rsidP="00346F11">
      <w:pPr>
        <w:pStyle w:val="List"/>
        <w:numPr>
          <w:ilvl w:val="1"/>
          <w:numId w:val="5"/>
        </w:numPr>
        <w:rPr>
          <w:i/>
        </w:rPr>
      </w:pPr>
      <w:r>
        <w:rPr>
          <w:rFonts w:ascii="Courier" w:hAnsi="Courier"/>
          <w:i/>
          <w:sz w:val="22"/>
        </w:rPr>
        <w:t>BUTTON</w:t>
      </w:r>
      <w:r w:rsidRPr="007E6DEF">
        <w:rPr>
          <w:i/>
        </w:rPr>
        <w:t xml:space="preserve"> – </w:t>
      </w:r>
      <w:r>
        <w:rPr>
          <w:i/>
        </w:rPr>
        <w:t xml:space="preserve">click on a component. The component is identified by its component path. Use “/” to delimit containers. </w:t>
      </w:r>
    </w:p>
    <w:p w14:paraId="2B59BAF7" w14:textId="17FD7863" w:rsidR="00346F11" w:rsidRPr="00FC4578" w:rsidRDefault="00346F11" w:rsidP="00346F11">
      <w:pPr>
        <w:pStyle w:val="List"/>
        <w:numPr>
          <w:ilvl w:val="1"/>
          <w:numId w:val="5"/>
        </w:numPr>
      </w:pPr>
      <w:r>
        <w:rPr>
          <w:rFonts w:ascii="Courier" w:hAnsi="Courier"/>
          <w:i/>
          <w:sz w:val="22"/>
        </w:rPr>
        <w:t>MENU</w:t>
      </w:r>
      <w:r w:rsidRPr="007E6DEF">
        <w:rPr>
          <w:i/>
        </w:rPr>
        <w:t xml:space="preserve"> – </w:t>
      </w:r>
      <w:r>
        <w:rPr>
          <w:i/>
        </w:rPr>
        <w:t>make a selection from the main me</w:t>
      </w:r>
      <w:r w:rsidR="006E29ED">
        <w:rPr>
          <w:i/>
        </w:rPr>
        <w:t>nu shown in the client. Use a “/</w:t>
      </w:r>
      <w:r>
        <w:rPr>
          <w:i/>
        </w:rPr>
        <w:t>” to delimit menu items.</w:t>
      </w:r>
    </w:p>
    <w:p w14:paraId="315AE0E2" w14:textId="77777777" w:rsidR="00A25949" w:rsidRDefault="00A25949" w:rsidP="00A25949">
      <w:pPr>
        <w:pStyle w:val="Heading3"/>
      </w:pPr>
      <w:bookmarkStart w:id="55" w:name="_Toc314489570"/>
      <w:r>
        <w:t>Show</w:t>
      </w:r>
      <w:bookmarkEnd w:id="55"/>
    </w:p>
    <w:p w14:paraId="06720B0F" w14:textId="77777777" w:rsidR="00A25949" w:rsidRPr="00FC4578" w:rsidRDefault="00B00E9E" w:rsidP="00A25949">
      <w:r w:rsidRPr="00FC4578">
        <w:t>Display a specified window on the visible screen. This action may be a necessary precursor to commands that operate on UI widgets displayed on a screen.</w:t>
      </w:r>
    </w:p>
    <w:p w14:paraId="601EE077" w14:textId="77777777" w:rsidR="00A25949" w:rsidRPr="00FC4578" w:rsidRDefault="00A25949" w:rsidP="00A25949"/>
    <w:p w14:paraId="1B9620E8" w14:textId="77777777" w:rsidR="00A25949" w:rsidRPr="00FC4578" w:rsidRDefault="00B00E9E" w:rsidP="00A25949">
      <w:pPr>
        <w:ind w:left="2160" w:hanging="1440"/>
        <w:rPr>
          <w:rFonts w:ascii="Courier" w:hAnsi="Courier"/>
          <w:sz w:val="22"/>
        </w:rPr>
      </w:pPr>
      <w:r w:rsidRPr="00FC4578">
        <w:rPr>
          <w:rFonts w:ascii="Courier" w:hAnsi="Courier"/>
          <w:sz w:val="22"/>
        </w:rPr>
        <w:t>show: &lt;option&gt; path</w:t>
      </w:r>
    </w:p>
    <w:p w14:paraId="6979186E" w14:textId="77777777" w:rsidR="00A25949" w:rsidRPr="00FC4578" w:rsidRDefault="00A25949" w:rsidP="00A25949">
      <w:pPr>
        <w:ind w:left="2160" w:hanging="1440"/>
      </w:pPr>
    </w:p>
    <w:p w14:paraId="65AB1DFC" w14:textId="77777777" w:rsidR="00A25949" w:rsidRPr="00FC4578" w:rsidRDefault="00B00E9E" w:rsidP="00A25949">
      <w:pPr>
        <w:ind w:left="1800" w:hanging="1440"/>
      </w:pPr>
      <w:r w:rsidRPr="00FC4578">
        <w:t>where the option may contain one of the following values:</w:t>
      </w:r>
    </w:p>
    <w:p w14:paraId="70AA2735" w14:textId="1A0D8E53" w:rsidR="00A25949" w:rsidRDefault="003D7DE3" w:rsidP="00A25949">
      <w:pPr>
        <w:pStyle w:val="List"/>
        <w:numPr>
          <w:ilvl w:val="1"/>
          <w:numId w:val="5"/>
        </w:numPr>
      </w:pPr>
      <w:r>
        <w:rPr>
          <w:rFonts w:ascii="Courier" w:hAnsi="Courier"/>
          <w:sz w:val="22"/>
        </w:rPr>
        <w:t>DIAGRAM</w:t>
      </w:r>
      <w:r w:rsidRPr="00FC4578">
        <w:t xml:space="preserve"> </w:t>
      </w:r>
      <w:r w:rsidR="00B00E9E" w:rsidRPr="00FC4578">
        <w:t>– open a frame in the Designer as if one had clicked on the specified path in the navigation tree panel.</w:t>
      </w:r>
      <w:r w:rsidR="00346F11">
        <w:t xml:space="preserve"> Path elements are separated by “/”.</w:t>
      </w:r>
    </w:p>
    <w:p w14:paraId="4AAF1437" w14:textId="19406CA7" w:rsidR="00A25949" w:rsidRDefault="003D7DE3" w:rsidP="00A25949">
      <w:pPr>
        <w:pStyle w:val="List"/>
        <w:numPr>
          <w:ilvl w:val="1"/>
          <w:numId w:val="5"/>
        </w:numPr>
        <w:rPr>
          <w:i/>
        </w:rPr>
      </w:pPr>
      <w:r>
        <w:rPr>
          <w:rFonts w:ascii="Courier" w:hAnsi="Courier"/>
          <w:i/>
          <w:sz w:val="22"/>
        </w:rPr>
        <w:t>CHART</w:t>
      </w:r>
      <w:r w:rsidRPr="007E6DEF">
        <w:rPr>
          <w:i/>
        </w:rPr>
        <w:t xml:space="preserve"> </w:t>
      </w:r>
      <w:r w:rsidR="007E6DEF" w:rsidRPr="007E6DEF">
        <w:rPr>
          <w:i/>
        </w:rPr>
        <w:t>– open a chart edit frame in the Designer displaying the</w:t>
      </w:r>
      <w:r>
        <w:rPr>
          <w:i/>
        </w:rPr>
        <w:t xml:space="preserve"> SFC</w:t>
      </w:r>
      <w:r w:rsidR="007E6DEF" w:rsidRPr="007E6DEF">
        <w:rPr>
          <w:i/>
        </w:rPr>
        <w:t xml:space="preserve"> chart corresponding to the specified path</w:t>
      </w:r>
    </w:p>
    <w:p w14:paraId="39A7547A" w14:textId="77777777" w:rsidR="00BE67FA" w:rsidRDefault="00E03253">
      <w:pPr>
        <w:pStyle w:val="List"/>
        <w:numPr>
          <w:ilvl w:val="1"/>
          <w:numId w:val="5"/>
        </w:numPr>
        <w:rPr>
          <w:i/>
        </w:rPr>
      </w:pPr>
      <w:r>
        <w:rPr>
          <w:rFonts w:ascii="Courier" w:hAnsi="Courier"/>
          <w:i/>
          <w:sz w:val="22"/>
        </w:rPr>
        <w:t>WINDOW</w:t>
      </w:r>
      <w:r w:rsidRPr="007E6DEF">
        <w:rPr>
          <w:i/>
        </w:rPr>
        <w:t xml:space="preserve"> – open a </w:t>
      </w:r>
      <w:r>
        <w:rPr>
          <w:i/>
        </w:rPr>
        <w:t>window</w:t>
      </w:r>
      <w:r w:rsidRPr="007E6DEF">
        <w:rPr>
          <w:i/>
        </w:rPr>
        <w:t xml:space="preserve"> in the </w:t>
      </w:r>
      <w:r>
        <w:rPr>
          <w:i/>
        </w:rPr>
        <w:t>Client.</w:t>
      </w:r>
    </w:p>
    <w:p w14:paraId="6360A5A2" w14:textId="77777777" w:rsidR="00222AA1" w:rsidRDefault="00222AA1">
      <w:pPr>
        <w:rPr>
          <w:rFonts w:ascii="Courier" w:hAnsi="Courier"/>
          <w:sz w:val="22"/>
        </w:rPr>
      </w:pPr>
    </w:p>
    <w:p w14:paraId="3405B667" w14:textId="11F8FB39" w:rsidR="001B2339" w:rsidRDefault="001B2339" w:rsidP="001B2339">
      <w:pPr>
        <w:pStyle w:val="Heading3"/>
      </w:pPr>
      <w:bookmarkStart w:id="56" w:name="_Toc314489571"/>
      <w:r>
        <w:t>Start:</w:t>
      </w:r>
    </w:p>
    <w:p w14:paraId="5A334A1C" w14:textId="53FDDF26" w:rsidR="001B2339" w:rsidRDefault="001B2339" w:rsidP="001B2339">
      <w:r>
        <w:t>Start a secondary (database) test data source. The source itself must be defined through the scripting interface. If preceded by a timestamp, the data player will start playing at that point.</w:t>
      </w:r>
      <w:r w:rsidR="005B1AC8">
        <w:t xml:space="preserve"> If a database player is already running, it will be stopped and restarted.</w:t>
      </w:r>
      <w:r w:rsidR="008829BC">
        <w:t xml:space="preserve"> Starting a database player resets test time to the start of the database time column range.</w:t>
      </w:r>
      <w:r w:rsidR="00641DA2">
        <w:t xml:space="preserve"> This is the only command where it makes sense to go backward in time.</w:t>
      </w:r>
    </w:p>
    <w:p w14:paraId="7E7DF163" w14:textId="77777777" w:rsidR="001B2339" w:rsidRDefault="001B2339" w:rsidP="001B2339"/>
    <w:p w14:paraId="7CAEF2F4" w14:textId="4A035FC5" w:rsidR="001B2339" w:rsidRDefault="001B2339" w:rsidP="001B2339">
      <w:pPr>
        <w:ind w:left="2160" w:hanging="1440"/>
        <w:rPr>
          <w:rFonts w:ascii="Courier" w:hAnsi="Courier"/>
          <w:sz w:val="22"/>
        </w:rPr>
      </w:pPr>
      <w:r>
        <w:rPr>
          <w:rFonts w:ascii="Courier" w:hAnsi="Courier"/>
          <w:sz w:val="22"/>
        </w:rPr>
        <w:t xml:space="preserve">10:03:07 start: </w:t>
      </w:r>
    </w:p>
    <w:p w14:paraId="19AFE70B" w14:textId="77777777" w:rsidR="001B2339" w:rsidRDefault="001B2339" w:rsidP="001B2339">
      <w:pPr>
        <w:pStyle w:val="Heading3"/>
      </w:pPr>
      <w:r>
        <w:t>Step</w:t>
      </w:r>
    </w:p>
    <w:p w14:paraId="0C3F5AA7" w14:textId="77777777" w:rsidR="001B2339" w:rsidRDefault="001B2339" w:rsidP="001B2339">
      <w:r>
        <w:t>Annotate logs for the current step within a test.  Pass-fail statistics are kept on the basis of test steps.</w:t>
      </w:r>
    </w:p>
    <w:p w14:paraId="75858158" w14:textId="77777777" w:rsidR="001B2339" w:rsidRDefault="001B2339" w:rsidP="001B2339">
      <w:pPr>
        <w:ind w:left="2160" w:hanging="1440"/>
        <w:rPr>
          <w:rFonts w:ascii="Courier" w:hAnsi="Courier"/>
          <w:sz w:val="22"/>
        </w:rPr>
      </w:pPr>
      <w:r>
        <w:rPr>
          <w:rFonts w:ascii="Courier" w:hAnsi="Courier"/>
          <w:sz w:val="22"/>
        </w:rPr>
        <w:t>step:</w:t>
      </w:r>
      <w:r w:rsidRPr="00353A49">
        <w:rPr>
          <w:rFonts w:ascii="Courier" w:hAnsi="Courier"/>
          <w:sz w:val="22"/>
        </w:rPr>
        <w:t xml:space="preserve"> “test</w:t>
      </w:r>
      <w:r>
        <w:rPr>
          <w:rFonts w:ascii="Courier" w:hAnsi="Courier"/>
          <w:sz w:val="22"/>
        </w:rPr>
        <w:t xml:space="preserve"> step</w:t>
      </w:r>
      <w:r w:rsidRPr="00353A49">
        <w:rPr>
          <w:rFonts w:ascii="Courier" w:hAnsi="Courier"/>
          <w:sz w:val="22"/>
        </w:rPr>
        <w:t xml:space="preserve"> name”</w:t>
      </w:r>
    </w:p>
    <w:p w14:paraId="7249F103" w14:textId="6CDFD60E" w:rsidR="001B2339" w:rsidRDefault="001B2339" w:rsidP="0066580C">
      <w:pPr>
        <w:ind w:left="2160" w:hanging="1440"/>
        <w:rPr>
          <w:rFonts w:ascii="Courier" w:hAnsi="Courier"/>
        </w:rPr>
      </w:pPr>
      <w:r>
        <w:rPr>
          <w:rFonts w:ascii="Courier" w:hAnsi="Courier"/>
          <w:sz w:val="22"/>
        </w:rPr>
        <w:t>step:</w:t>
      </w:r>
      <w:r w:rsidRPr="00353A49">
        <w:rPr>
          <w:rFonts w:ascii="Courier" w:hAnsi="Courier"/>
          <w:sz w:val="22"/>
        </w:rPr>
        <w:t xml:space="preserve"> </w:t>
      </w:r>
      <w:r>
        <w:rPr>
          <w:rFonts w:ascii="Courier" w:hAnsi="Courier"/>
          <w:sz w:val="22"/>
        </w:rPr>
        <w:t>test step name</w:t>
      </w:r>
    </w:p>
    <w:p w14:paraId="4D23FA0D" w14:textId="77777777" w:rsidR="005B1AC8" w:rsidRPr="0066580C" w:rsidRDefault="005B1AC8" w:rsidP="0066580C">
      <w:pPr>
        <w:ind w:left="2160" w:hanging="1440"/>
        <w:rPr>
          <w:rFonts w:ascii="Courier" w:hAnsi="Courier"/>
        </w:rPr>
      </w:pPr>
    </w:p>
    <w:p w14:paraId="0DBF257A" w14:textId="5794F4DE" w:rsidR="0026574D" w:rsidRDefault="00353A49" w:rsidP="0026574D">
      <w:pPr>
        <w:pStyle w:val="Heading3"/>
      </w:pPr>
      <w:r>
        <w:t>St</w:t>
      </w:r>
      <w:r w:rsidR="001B2339">
        <w:t>op</w:t>
      </w:r>
      <w:bookmarkEnd w:id="56"/>
    </w:p>
    <w:p w14:paraId="0A3EA7B6" w14:textId="6A0D7719" w:rsidR="005B1AC8" w:rsidRDefault="005B1AC8" w:rsidP="001B2339">
      <w:r>
        <w:t>Terminate</w:t>
      </w:r>
      <w:r w:rsidR="001B2339">
        <w:t xml:space="preserve"> a secondary (database) test data s</w:t>
      </w:r>
      <w:r>
        <w:t>ource. The source itself must have been previously started for this to have an effect.</w:t>
      </w:r>
    </w:p>
    <w:p w14:paraId="24C106AA" w14:textId="77777777" w:rsidR="005B1AC8" w:rsidRDefault="005B1AC8" w:rsidP="001B2339"/>
    <w:p w14:paraId="23B0DE48" w14:textId="4833E756" w:rsidR="001B2339" w:rsidRDefault="001B2339" w:rsidP="001B2339">
      <w:pPr>
        <w:ind w:left="2160" w:hanging="1440"/>
        <w:rPr>
          <w:rFonts w:ascii="Courier" w:hAnsi="Courier"/>
          <w:sz w:val="22"/>
        </w:rPr>
      </w:pPr>
      <w:r>
        <w:rPr>
          <w:rFonts w:ascii="Courier" w:hAnsi="Courier"/>
          <w:sz w:val="22"/>
        </w:rPr>
        <w:t xml:space="preserve">2016/01/01 </w:t>
      </w:r>
      <w:r w:rsidR="005B1AC8">
        <w:rPr>
          <w:rFonts w:ascii="Courier" w:hAnsi="Courier"/>
          <w:sz w:val="22"/>
        </w:rPr>
        <w:t>1</w:t>
      </w:r>
      <w:r>
        <w:rPr>
          <w:rFonts w:ascii="Courier" w:hAnsi="Courier"/>
          <w:sz w:val="22"/>
        </w:rPr>
        <w:t xml:space="preserve">0:03:07 </w:t>
      </w:r>
      <w:r w:rsidR="005B1AC8">
        <w:rPr>
          <w:rFonts w:ascii="Courier" w:hAnsi="Courier"/>
          <w:sz w:val="22"/>
        </w:rPr>
        <w:t>stop</w:t>
      </w:r>
      <w:r>
        <w:rPr>
          <w:rFonts w:ascii="Courier" w:hAnsi="Courier"/>
          <w:sz w:val="22"/>
        </w:rPr>
        <w:t xml:space="preserve">: </w:t>
      </w:r>
    </w:p>
    <w:p w14:paraId="7746BB0E" w14:textId="77777777" w:rsidR="004C3E08" w:rsidRDefault="004C3E08" w:rsidP="004C3E08">
      <w:pPr>
        <w:pStyle w:val="Heading3"/>
      </w:pPr>
      <w:bookmarkStart w:id="57" w:name="_Toc314489572"/>
      <w:r>
        <w:t>Tag</w:t>
      </w:r>
      <w:bookmarkEnd w:id="57"/>
    </w:p>
    <w:p w14:paraId="6F830B82" w14:textId="77777777" w:rsidR="004C3E08" w:rsidRDefault="004C3E08" w:rsidP="004C3E08">
      <w:r>
        <w:t xml:space="preserve">Define </w:t>
      </w:r>
      <w:r w:rsidR="003331AB">
        <w:t>an alias for a tag for use in a</w:t>
      </w:r>
      <w:r>
        <w:t xml:space="preserve"> assertion</w:t>
      </w:r>
      <w:r w:rsidR="003331AB">
        <w:t>s or tag set definitions</w:t>
      </w:r>
      <w:r>
        <w:t>. The tag path does not include a provider specification.</w:t>
      </w:r>
    </w:p>
    <w:p w14:paraId="115D6B26" w14:textId="77777777" w:rsidR="004C3E08" w:rsidRDefault="004C3E08" w:rsidP="004C3E08"/>
    <w:p w14:paraId="47E43A17" w14:textId="77777777" w:rsidR="004C3E08" w:rsidRDefault="004C3E08" w:rsidP="004C3E08">
      <w:pPr>
        <w:ind w:left="2160" w:hanging="1440"/>
        <w:rPr>
          <w:rFonts w:ascii="Courier" w:hAnsi="Courier"/>
          <w:sz w:val="22"/>
        </w:rPr>
      </w:pPr>
      <w:r>
        <w:rPr>
          <w:rFonts w:ascii="Courier" w:hAnsi="Courier"/>
          <w:sz w:val="22"/>
        </w:rPr>
        <w:t>Tag: output MemoryTags/DiagramOutput</w:t>
      </w:r>
    </w:p>
    <w:p w14:paraId="1995616B" w14:textId="77777777" w:rsidR="004C3E08" w:rsidRPr="00353A49" w:rsidRDefault="004C3E08" w:rsidP="004C3E08">
      <w:pPr>
        <w:ind w:left="2160" w:hanging="1440"/>
        <w:rPr>
          <w:rFonts w:ascii="Courier" w:hAnsi="Courier"/>
          <w:sz w:val="22"/>
        </w:rPr>
      </w:pPr>
    </w:p>
    <w:p w14:paraId="12C71047" w14:textId="77777777" w:rsidR="00AE1BA3" w:rsidRDefault="00AE1BA3" w:rsidP="00AE1BA3">
      <w:pPr>
        <w:pStyle w:val="Heading3"/>
      </w:pPr>
      <w:bookmarkStart w:id="58" w:name="_Toc314489573"/>
      <w:r>
        <w:t>TagData</w:t>
      </w:r>
      <w:bookmarkEnd w:id="58"/>
    </w:p>
    <w:p w14:paraId="79C8356D" w14:textId="77777777" w:rsidR="00AE1BA3" w:rsidRDefault="00AE1BA3" w:rsidP="00AE1BA3">
      <w:r>
        <w:t xml:space="preserve">The command name is not used. Tag data consists of a timestamp followed by comma or space delimited data values. The data </w:t>
      </w:r>
      <w:r w:rsidR="00960F3D">
        <w:t xml:space="preserve">values </w:t>
      </w:r>
      <w:r>
        <w:t xml:space="preserve">correspond to </w:t>
      </w:r>
      <w:r w:rsidR="00F47213">
        <w:t>tags specified b</w:t>
      </w:r>
      <w:r>
        <w:t>y the current tag set.</w:t>
      </w:r>
    </w:p>
    <w:p w14:paraId="10B69B4D" w14:textId="77777777" w:rsidR="00AE1BA3" w:rsidRDefault="00AE1BA3" w:rsidP="00AE1BA3"/>
    <w:p w14:paraId="48708076" w14:textId="77777777" w:rsidR="009B57C9" w:rsidRDefault="009B57C9" w:rsidP="00AE1BA3">
      <w:pPr>
        <w:ind w:left="2160" w:hanging="1440"/>
        <w:rPr>
          <w:rFonts w:ascii="Courier" w:hAnsi="Courier"/>
          <w:sz w:val="22"/>
        </w:rPr>
      </w:pPr>
      <w:r>
        <w:rPr>
          <w:rFonts w:ascii="Courier" w:hAnsi="Courier"/>
          <w:sz w:val="22"/>
        </w:rPr>
        <w:t>TagSet: regression</w:t>
      </w:r>
    </w:p>
    <w:p w14:paraId="1EFCFE25" w14:textId="77777777" w:rsidR="009B57C9" w:rsidRDefault="009B57C9" w:rsidP="00AE1BA3">
      <w:pPr>
        <w:ind w:left="2160" w:hanging="1440"/>
        <w:rPr>
          <w:rFonts w:ascii="Courier" w:hAnsi="Courier"/>
          <w:sz w:val="22"/>
        </w:rPr>
      </w:pPr>
      <w:r>
        <w:rPr>
          <w:rFonts w:ascii="Courier" w:hAnsi="Courier"/>
          <w:sz w:val="22"/>
        </w:rPr>
        <w:t>2015/01/05 10:00 0.34 0.45 True</w:t>
      </w:r>
    </w:p>
    <w:p w14:paraId="6AAE8BA9" w14:textId="77777777" w:rsidR="00C6723E" w:rsidRDefault="009B57C9" w:rsidP="00AE1BA3">
      <w:pPr>
        <w:ind w:left="2160" w:hanging="1440"/>
        <w:rPr>
          <w:rFonts w:ascii="Courier" w:hAnsi="Courier"/>
          <w:sz w:val="22"/>
        </w:rPr>
      </w:pPr>
      <w:r>
        <w:rPr>
          <w:rFonts w:ascii="Courier" w:hAnsi="Courier"/>
          <w:sz w:val="22"/>
        </w:rPr>
        <w:t>10:01   0.35, 0.46, False</w:t>
      </w:r>
      <w:r w:rsidR="00C6723E">
        <w:rPr>
          <w:rFonts w:ascii="Courier" w:hAnsi="Courier"/>
          <w:sz w:val="22"/>
        </w:rPr>
        <w:t xml:space="preserve">    # Date optional</w:t>
      </w:r>
    </w:p>
    <w:p w14:paraId="4530B167" w14:textId="77777777" w:rsidR="00B74F48" w:rsidRDefault="00C6723E" w:rsidP="00AE1BA3">
      <w:pPr>
        <w:ind w:left="2160" w:hanging="1440"/>
        <w:rPr>
          <w:rFonts w:ascii="Courier" w:hAnsi="Courier"/>
          <w:sz w:val="22"/>
        </w:rPr>
      </w:pPr>
      <w:r>
        <w:rPr>
          <w:rFonts w:ascii="Courier" w:hAnsi="Courier"/>
          <w:sz w:val="22"/>
        </w:rPr>
        <w:t>10:02:20 0.36,,True          # Skip value with consecutive commas</w:t>
      </w:r>
    </w:p>
    <w:p w14:paraId="49FC2DC9" w14:textId="77777777" w:rsidR="00A36AB0" w:rsidRDefault="00A36AB0" w:rsidP="00BA7ECA">
      <w:pPr>
        <w:ind w:left="1440" w:hanging="1440"/>
      </w:pPr>
    </w:p>
    <w:p w14:paraId="7812A28B" w14:textId="34F5DBAF" w:rsidR="00AE1BA3" w:rsidRDefault="00A36AB0" w:rsidP="00BA7ECA">
      <w:r>
        <w:t xml:space="preserve">If the target tag is of type </w:t>
      </w:r>
      <w:r w:rsidRPr="00BA7ECA">
        <w:rPr>
          <w:rFonts w:ascii="Courier" w:hAnsi="Courier"/>
        </w:rPr>
        <w:t>date-time</w:t>
      </w:r>
      <w:r>
        <w:t xml:space="preserve">, then its value must be set with a quoted string of the form: </w:t>
      </w:r>
      <w:r w:rsidR="00D01A83">
        <w:rPr>
          <w:rFonts w:ascii="Courier" w:hAnsi="Courier"/>
        </w:rPr>
        <w:t>yyyy</w:t>
      </w:r>
      <w:r w:rsidRPr="00BA7ECA">
        <w:rPr>
          <w:rFonts w:ascii="Courier" w:hAnsi="Courier"/>
        </w:rPr>
        <w:t>/MM/dd hh:mm:ss</w:t>
      </w:r>
      <w:r>
        <w:t xml:space="preserve">. </w:t>
      </w:r>
    </w:p>
    <w:p w14:paraId="30D821D9" w14:textId="77777777" w:rsidR="00A36AB0" w:rsidRDefault="00A36AB0" w:rsidP="00BA7ECA">
      <w:pPr>
        <w:rPr>
          <w:rFonts w:ascii="Courier" w:hAnsi="Courier"/>
          <w:sz w:val="22"/>
        </w:rPr>
      </w:pPr>
    </w:p>
    <w:p w14:paraId="4B1E863D" w14:textId="77777777" w:rsidR="0084578C" w:rsidRPr="00353A49" w:rsidRDefault="0084578C" w:rsidP="00AE1BA3">
      <w:pPr>
        <w:ind w:left="2160" w:hanging="1440"/>
        <w:rPr>
          <w:rFonts w:ascii="Courier" w:hAnsi="Courier"/>
          <w:sz w:val="22"/>
        </w:rPr>
      </w:pPr>
    </w:p>
    <w:p w14:paraId="7DF29E6F" w14:textId="77777777" w:rsidR="0048467F" w:rsidRDefault="0048467F" w:rsidP="0048467F">
      <w:pPr>
        <w:pStyle w:val="Heading3"/>
      </w:pPr>
      <w:bookmarkStart w:id="59" w:name="_Toc314489574"/>
      <w:r>
        <w:t>TagProvider</w:t>
      </w:r>
      <w:bookmarkEnd w:id="59"/>
    </w:p>
    <w:p w14:paraId="5FB516E9" w14:textId="2B4B07B2" w:rsidR="00002E55" w:rsidRDefault="00002E55" w:rsidP="00002E55">
      <w:r>
        <w:t xml:space="preserve">Define a tag </w:t>
      </w:r>
      <w:r w:rsidR="000E02A9">
        <w:t>provider to be used for all subsequent tag references</w:t>
      </w:r>
      <w:r>
        <w:t>.</w:t>
      </w:r>
      <w:r w:rsidR="000E02A9">
        <w:t xml:space="preserve"> Note that, for ILS appli</w:t>
      </w:r>
      <w:r w:rsidR="001826E7">
        <w:t>cations that are run in isolation</w:t>
      </w:r>
      <w:r w:rsidR="000E02A9">
        <w:t xml:space="preserve"> mode, the specified provider should be the provider that corresponds to isolation (as opposed to the production provider).</w:t>
      </w:r>
    </w:p>
    <w:p w14:paraId="413CDBF6" w14:textId="77777777" w:rsidR="00002E55" w:rsidRDefault="00002E55" w:rsidP="00002E55"/>
    <w:p w14:paraId="56CF34BF" w14:textId="77777777" w:rsidR="00002E55" w:rsidRDefault="00002E55" w:rsidP="00002E55">
      <w:pPr>
        <w:ind w:left="2160" w:hanging="1440"/>
        <w:rPr>
          <w:rFonts w:ascii="Courier" w:hAnsi="Courier"/>
          <w:sz w:val="22"/>
        </w:rPr>
      </w:pPr>
      <w:r>
        <w:rPr>
          <w:rFonts w:ascii="Courier" w:hAnsi="Courier"/>
          <w:sz w:val="22"/>
        </w:rPr>
        <w:t xml:space="preserve">Tagprovider: </w:t>
      </w:r>
      <w:r w:rsidR="000E02A9">
        <w:rPr>
          <w:rFonts w:ascii="Courier" w:hAnsi="Courier"/>
          <w:sz w:val="22"/>
        </w:rPr>
        <w:t>TestTags</w:t>
      </w:r>
    </w:p>
    <w:p w14:paraId="66276F0F" w14:textId="77777777" w:rsidR="0048467F" w:rsidRDefault="0048467F" w:rsidP="0048467F"/>
    <w:p w14:paraId="2B68F034" w14:textId="77777777" w:rsidR="00AC2204" w:rsidRDefault="00AC2204" w:rsidP="00AC2204">
      <w:r>
        <w:t>The command may include optional name, value arguments. E.g.:</w:t>
      </w:r>
    </w:p>
    <w:p w14:paraId="02778230" w14:textId="3DCA146C" w:rsidR="00AD0086" w:rsidRDefault="00AD0086" w:rsidP="00AD0086">
      <w:pPr>
        <w:ind w:left="2160" w:hanging="1440"/>
        <w:rPr>
          <w:rFonts w:ascii="Courier" w:hAnsi="Courier"/>
          <w:sz w:val="22"/>
        </w:rPr>
      </w:pPr>
      <w:r>
        <w:rPr>
          <w:rFonts w:ascii="Courier" w:hAnsi="Courier"/>
          <w:sz w:val="22"/>
        </w:rPr>
        <w:t>Tagprovider: TestTags primary=true,mode=test</w:t>
      </w:r>
    </w:p>
    <w:p w14:paraId="1FC0252E" w14:textId="77777777" w:rsidR="00AC2204" w:rsidRDefault="00AC2204" w:rsidP="00AC2204"/>
    <w:p w14:paraId="295F06CA" w14:textId="77777777" w:rsidR="00AC2204" w:rsidRDefault="00AC2204" w:rsidP="00AC2204">
      <w:r>
        <w:t>Available arguments are:</w:t>
      </w:r>
    </w:p>
    <w:p w14:paraId="6AE4F7CE" w14:textId="666DC2E9" w:rsidR="00AC2204" w:rsidRDefault="00AD0086" w:rsidP="00AC2204">
      <w:pPr>
        <w:pStyle w:val="ListParagraph"/>
        <w:numPr>
          <w:ilvl w:val="0"/>
          <w:numId w:val="38"/>
        </w:numPr>
      </w:pPr>
      <w:r>
        <w:t>p</w:t>
      </w:r>
      <w:r w:rsidR="00AF0DFF">
        <w:t>rimary</w:t>
      </w:r>
      <w:r w:rsidR="00AC2204">
        <w:t xml:space="preserve"> – </w:t>
      </w:r>
      <w:r w:rsidR="00AF0DFF">
        <w:t>If true, t</w:t>
      </w:r>
      <w:r w:rsidR="00AC2204">
        <w:t xml:space="preserve">his provider is to be used to write to tags that are referenced in the test scripts. </w:t>
      </w:r>
      <w:r w:rsidR="00AF0DFF">
        <w:t xml:space="preserve"> Default is true</w:t>
      </w:r>
    </w:p>
    <w:p w14:paraId="570C9071" w14:textId="4582E683" w:rsidR="00AF0DFF" w:rsidRDefault="00AD0086" w:rsidP="00AC2204">
      <w:pPr>
        <w:pStyle w:val="ListParagraph"/>
        <w:numPr>
          <w:ilvl w:val="0"/>
          <w:numId w:val="38"/>
        </w:numPr>
      </w:pPr>
      <w:r>
        <w:t>m</w:t>
      </w:r>
      <w:r w:rsidR="00AF0DFF">
        <w:t>ode</w:t>
      </w:r>
      <w:r w:rsidR="00AC2204">
        <w:t xml:space="preserve"> – </w:t>
      </w:r>
      <w:r w:rsidR="00AF0DFF">
        <w:t>Defines how the provider sets the timestamp when tags are written. Options are:</w:t>
      </w:r>
    </w:p>
    <w:p w14:paraId="11061C2B" w14:textId="50F189F1" w:rsidR="00AF0DFF" w:rsidRDefault="00AF0DFF" w:rsidP="00AF0DFF">
      <w:pPr>
        <w:pStyle w:val="ListParagraph"/>
        <w:numPr>
          <w:ilvl w:val="1"/>
          <w:numId w:val="38"/>
        </w:numPr>
      </w:pPr>
      <w:r>
        <w:t>current – use the current real-time.</w:t>
      </w:r>
    </w:p>
    <w:p w14:paraId="2FD70879" w14:textId="568FE30D" w:rsidR="00AF0DFF" w:rsidRDefault="00AF0DFF" w:rsidP="00AF0DFF">
      <w:pPr>
        <w:pStyle w:val="ListParagraph"/>
        <w:numPr>
          <w:ilvl w:val="1"/>
          <w:numId w:val="38"/>
        </w:numPr>
      </w:pPr>
      <w:r>
        <w:t>test – the time is derived from the test file.</w:t>
      </w:r>
    </w:p>
    <w:p w14:paraId="5AAC93D8" w14:textId="33461B5C" w:rsidR="00AF0DFF" w:rsidRDefault="00AF0DFF" w:rsidP="00AF0DFF">
      <w:pPr>
        <w:pStyle w:val="ListParagraph"/>
        <w:numPr>
          <w:ilvl w:val="1"/>
          <w:numId w:val="38"/>
        </w:numPr>
      </w:pPr>
      <w:r>
        <w:t>history – use the time derived from the test file and also write to a custom historical record. This may be used to support plotting of test results. If history is specified, a database and table name are also required.</w:t>
      </w:r>
    </w:p>
    <w:p w14:paraId="01F2FE58" w14:textId="6F66256B" w:rsidR="00AC2204" w:rsidRDefault="00AF0DFF" w:rsidP="00AF0DFF">
      <w:pPr>
        <w:pStyle w:val="ListParagraph"/>
      </w:pPr>
      <w:r>
        <w:t>The default value is “current”</w:t>
      </w:r>
      <w:r w:rsidR="00AC2204">
        <w:t xml:space="preserve">. </w:t>
      </w:r>
    </w:p>
    <w:p w14:paraId="621423D3" w14:textId="18C95DC2" w:rsidR="00AC2204" w:rsidRDefault="00AD0086" w:rsidP="00AC2204">
      <w:pPr>
        <w:pStyle w:val="ListParagraph"/>
        <w:numPr>
          <w:ilvl w:val="0"/>
          <w:numId w:val="38"/>
        </w:numPr>
      </w:pPr>
      <w:r>
        <w:t>d</w:t>
      </w:r>
      <w:r w:rsidR="00AF0DFF">
        <w:t>b</w:t>
      </w:r>
      <w:r w:rsidR="00AC2204">
        <w:t xml:space="preserve"> – </w:t>
      </w:r>
      <w:r w:rsidR="00AF0DFF">
        <w:t>database connection name to be used for “history” mode providers</w:t>
      </w:r>
      <w:r w:rsidR="00AC2204">
        <w:t xml:space="preserve">. </w:t>
      </w:r>
    </w:p>
    <w:p w14:paraId="39AF35CA" w14:textId="30AC6950" w:rsidR="00AC2204" w:rsidRDefault="00AD0086" w:rsidP="00AC2204">
      <w:pPr>
        <w:pStyle w:val="ListParagraph"/>
        <w:numPr>
          <w:ilvl w:val="0"/>
          <w:numId w:val="38"/>
        </w:numPr>
      </w:pPr>
      <w:r>
        <w:t>t</w:t>
      </w:r>
      <w:r w:rsidR="00AF0DFF">
        <w:t>able</w:t>
      </w:r>
      <w:r w:rsidR="00AC2204">
        <w:t xml:space="preserve"> – </w:t>
      </w:r>
      <w:r w:rsidR="00AF0DFF">
        <w:t>database table name to be used to store history results</w:t>
      </w:r>
      <w:r w:rsidR="00AC2204">
        <w:t xml:space="preserve">. </w:t>
      </w:r>
    </w:p>
    <w:p w14:paraId="67D56E3D" w14:textId="77777777" w:rsidR="00AC2204" w:rsidRDefault="00AC2204" w:rsidP="00AC2204">
      <w:pPr>
        <w:pStyle w:val="ListParagraph"/>
      </w:pPr>
    </w:p>
    <w:p w14:paraId="41E78BA4" w14:textId="77777777" w:rsidR="00AC2204" w:rsidRDefault="00AC2204" w:rsidP="0048467F"/>
    <w:p w14:paraId="11DC6CF7" w14:textId="77777777" w:rsidR="0048467F" w:rsidRDefault="0048467F" w:rsidP="0048467F">
      <w:pPr>
        <w:pStyle w:val="Heading3"/>
      </w:pPr>
      <w:bookmarkStart w:id="60" w:name="_Toc314489575"/>
      <w:r>
        <w:t>TagSet</w:t>
      </w:r>
      <w:bookmarkEnd w:id="60"/>
    </w:p>
    <w:p w14:paraId="504D0364" w14:textId="77777777" w:rsidR="0048467F" w:rsidRDefault="0048467F" w:rsidP="0048467F">
      <w:r>
        <w:t xml:space="preserve">Define (or select a previously defined) set of tags.  </w:t>
      </w:r>
      <w:r w:rsidR="003F23D3">
        <w:t>This definition serves to provide associated tag paths for subsequent tag data directives</w:t>
      </w:r>
      <w:r>
        <w:t>.</w:t>
      </w:r>
      <w:r w:rsidR="003F23D3">
        <w:t xml:space="preserve"> If the command is given with no paths specified, then the set of paths from the previous invocation of the set name is used. This behavior allows several sets to be defined in a setup script, for example, and then be simply referenced in the execution script.</w:t>
      </w:r>
      <w:r w:rsidR="000B2667">
        <w:t xml:space="preserve"> Command syntax is:</w:t>
      </w:r>
    </w:p>
    <w:p w14:paraId="3587EDFE" w14:textId="77777777" w:rsidR="0048467F" w:rsidRDefault="0048467F" w:rsidP="0048467F"/>
    <w:p w14:paraId="3AC1FADF" w14:textId="77777777" w:rsidR="003331AB" w:rsidRDefault="0048467F" w:rsidP="0048467F">
      <w:pPr>
        <w:ind w:left="2160" w:hanging="1440"/>
        <w:rPr>
          <w:rFonts w:ascii="Courier" w:hAnsi="Courier"/>
          <w:sz w:val="22"/>
        </w:rPr>
      </w:pPr>
      <w:r>
        <w:rPr>
          <w:rFonts w:ascii="Courier" w:hAnsi="Courier"/>
          <w:sz w:val="22"/>
        </w:rPr>
        <w:t>tagset:</w:t>
      </w:r>
      <w:r w:rsidRPr="00353A49">
        <w:rPr>
          <w:rFonts w:ascii="Courier" w:hAnsi="Courier"/>
          <w:sz w:val="22"/>
        </w:rPr>
        <w:t xml:space="preserve"> </w:t>
      </w:r>
      <w:r>
        <w:rPr>
          <w:rFonts w:ascii="Courier" w:hAnsi="Courier"/>
          <w:sz w:val="22"/>
        </w:rPr>
        <w:t>setname [tagpath ...]</w:t>
      </w:r>
    </w:p>
    <w:p w14:paraId="3EC20F6F" w14:textId="77777777" w:rsidR="00BE67FA" w:rsidRDefault="00BE67FA" w:rsidP="00BE67FA"/>
    <w:p w14:paraId="35D6E7AC" w14:textId="77777777" w:rsidR="003331AB" w:rsidRDefault="003331AB" w:rsidP="0048467F">
      <w:pPr>
        <w:ind w:left="2160" w:hanging="1440"/>
        <w:rPr>
          <w:rFonts w:ascii="Courier" w:hAnsi="Courier"/>
          <w:sz w:val="22"/>
        </w:rPr>
      </w:pPr>
    </w:p>
    <w:p w14:paraId="10827CDE" w14:textId="77777777" w:rsidR="003331AB" w:rsidRDefault="003331AB" w:rsidP="000B2667">
      <w:pPr>
        <w:ind w:left="360"/>
      </w:pPr>
      <w:r>
        <w:t>Note that the tagpath may be</w:t>
      </w:r>
      <w:r w:rsidR="000B2667">
        <w:t xml:space="preserve"> expressed either as a string or as a constant variable</w:t>
      </w:r>
      <w:r>
        <w:t>.</w:t>
      </w:r>
      <w:r w:rsidR="000B2667">
        <w:t xml:space="preserve"> The tag path list may be either comma- or whitespace-delimited. For example:</w:t>
      </w:r>
    </w:p>
    <w:p w14:paraId="78FCF9C8" w14:textId="77777777" w:rsidR="000B2667" w:rsidRDefault="000B2667" w:rsidP="000B2667">
      <w:pPr>
        <w:ind w:left="360"/>
      </w:pPr>
    </w:p>
    <w:p w14:paraId="1C076325" w14:textId="07A06F89" w:rsidR="000B2667" w:rsidRDefault="00AC2204" w:rsidP="000B2667">
      <w:pPr>
        <w:ind w:left="2160" w:hanging="1440"/>
        <w:rPr>
          <w:rFonts w:ascii="Courier" w:hAnsi="Courier"/>
          <w:sz w:val="22"/>
        </w:rPr>
      </w:pPr>
      <w:r>
        <w:rPr>
          <w:rFonts w:ascii="Courier" w:hAnsi="Courier"/>
          <w:sz w:val="22"/>
        </w:rPr>
        <w:t xml:space="preserve">Tag: </w:t>
      </w:r>
      <w:r w:rsidR="000B2667">
        <w:rPr>
          <w:rFonts w:ascii="Courier" w:hAnsi="Courier"/>
          <w:sz w:val="22"/>
        </w:rPr>
        <w:t>T423 Tags/Control/T423</w:t>
      </w:r>
    </w:p>
    <w:p w14:paraId="62735516" w14:textId="77777777" w:rsidR="000B2667" w:rsidRDefault="000B2667" w:rsidP="000B2667">
      <w:pPr>
        <w:ind w:left="2160" w:hanging="1440"/>
        <w:rPr>
          <w:rFonts w:ascii="Courier" w:hAnsi="Courier"/>
          <w:sz w:val="22"/>
        </w:rPr>
      </w:pPr>
      <w:r>
        <w:rPr>
          <w:rFonts w:ascii="Courier" w:hAnsi="Courier"/>
          <w:sz w:val="22"/>
        </w:rPr>
        <w:t>tagset:</w:t>
      </w:r>
      <w:r w:rsidRPr="00353A49">
        <w:rPr>
          <w:rFonts w:ascii="Courier" w:hAnsi="Courier"/>
          <w:sz w:val="22"/>
        </w:rPr>
        <w:t xml:space="preserve"> </w:t>
      </w:r>
      <w:r>
        <w:rPr>
          <w:rFonts w:ascii="Courier" w:hAnsi="Courier"/>
          <w:sz w:val="22"/>
        </w:rPr>
        <w:t xml:space="preserve">myset $T423 Tags/Control/T424 </w:t>
      </w:r>
    </w:p>
    <w:p w14:paraId="7D94143D" w14:textId="77777777" w:rsidR="00BE67FA" w:rsidRDefault="00BE67FA" w:rsidP="00BE67FA">
      <w:pPr>
        <w:ind w:left="360"/>
      </w:pPr>
    </w:p>
    <w:p w14:paraId="26B7C2D5" w14:textId="41441F1F" w:rsidR="00AC2204" w:rsidRDefault="00AC2204" w:rsidP="00AC2204">
      <w:pPr>
        <w:ind w:left="360"/>
      </w:pPr>
      <w:r>
        <w:t>Note that a single tag may be driven directly. The alias name must be used. For example:</w:t>
      </w:r>
    </w:p>
    <w:p w14:paraId="35FB1638" w14:textId="1321BF6F" w:rsidR="00AC2204" w:rsidRDefault="00AC2204" w:rsidP="00AC2204">
      <w:pPr>
        <w:ind w:left="2160" w:hanging="1440"/>
        <w:rPr>
          <w:rFonts w:ascii="Courier" w:hAnsi="Courier"/>
          <w:sz w:val="22"/>
        </w:rPr>
      </w:pPr>
      <w:r>
        <w:rPr>
          <w:rFonts w:ascii="Courier" w:hAnsi="Courier"/>
          <w:sz w:val="22"/>
        </w:rPr>
        <w:t>T423 = 16.5</w:t>
      </w:r>
    </w:p>
    <w:p w14:paraId="34D973E7" w14:textId="77777777" w:rsidR="0048467F" w:rsidRDefault="0048467F" w:rsidP="0048467F">
      <w:pPr>
        <w:ind w:left="2160" w:hanging="1440"/>
        <w:rPr>
          <w:rFonts w:ascii="Courier" w:hAnsi="Courier"/>
          <w:sz w:val="22"/>
        </w:rPr>
      </w:pPr>
    </w:p>
    <w:p w14:paraId="1540359E" w14:textId="77777777" w:rsidR="0026574D" w:rsidRDefault="0026574D" w:rsidP="0026574D">
      <w:pPr>
        <w:pStyle w:val="Heading3"/>
      </w:pPr>
      <w:bookmarkStart w:id="61" w:name="_Toc314489576"/>
      <w:r>
        <w:t>Test</w:t>
      </w:r>
      <w:bookmarkEnd w:id="61"/>
    </w:p>
    <w:p w14:paraId="5B55B9ED" w14:textId="77777777" w:rsidR="0026574D" w:rsidRDefault="0026574D" w:rsidP="0026574D">
      <w:r>
        <w:t xml:space="preserve">Define the name of the test. </w:t>
      </w:r>
      <w:r w:rsidR="0048467F">
        <w:t xml:space="preserve">In order for test summary statistics to be meaningful, the test name should be specified before any of its steps. This </w:t>
      </w:r>
      <w:r w:rsidR="00E03253">
        <w:t xml:space="preserve">directive </w:t>
      </w:r>
      <w:r w:rsidR="0048467F">
        <w:t>is logged.</w:t>
      </w:r>
    </w:p>
    <w:p w14:paraId="02CA968A" w14:textId="77777777" w:rsidR="0026574D" w:rsidRDefault="0026574D" w:rsidP="0026574D"/>
    <w:p w14:paraId="30FDCCA7" w14:textId="77777777" w:rsidR="00353A49" w:rsidRDefault="0048467F" w:rsidP="0026574D">
      <w:pPr>
        <w:ind w:left="2160" w:hanging="1440"/>
        <w:rPr>
          <w:rFonts w:ascii="Courier" w:hAnsi="Courier"/>
          <w:sz w:val="22"/>
        </w:rPr>
      </w:pPr>
      <w:r>
        <w:rPr>
          <w:rFonts w:ascii="Courier" w:hAnsi="Courier"/>
          <w:sz w:val="22"/>
        </w:rPr>
        <w:t>test:</w:t>
      </w:r>
      <w:r w:rsidR="0026574D" w:rsidRPr="00353A49">
        <w:rPr>
          <w:rFonts w:ascii="Courier" w:hAnsi="Courier"/>
          <w:sz w:val="22"/>
        </w:rPr>
        <w:t xml:space="preserve"> “test name”</w:t>
      </w:r>
    </w:p>
    <w:p w14:paraId="13A0F612" w14:textId="77777777" w:rsidR="0026574D" w:rsidRPr="00353A49" w:rsidRDefault="0048467F" w:rsidP="0026574D">
      <w:pPr>
        <w:ind w:left="2160" w:hanging="1440"/>
        <w:rPr>
          <w:rFonts w:ascii="Courier" w:hAnsi="Courier"/>
          <w:sz w:val="22"/>
        </w:rPr>
      </w:pPr>
      <w:r>
        <w:rPr>
          <w:rFonts w:ascii="Courier" w:hAnsi="Courier"/>
          <w:sz w:val="22"/>
        </w:rPr>
        <w:t>test:</w:t>
      </w:r>
      <w:r w:rsidR="00353A49" w:rsidRPr="00353A49">
        <w:rPr>
          <w:rFonts w:ascii="Courier" w:hAnsi="Courier"/>
          <w:sz w:val="22"/>
        </w:rPr>
        <w:t xml:space="preserve"> </w:t>
      </w:r>
      <w:r w:rsidR="00353A49">
        <w:rPr>
          <w:rFonts w:ascii="Courier" w:hAnsi="Courier"/>
          <w:sz w:val="22"/>
        </w:rPr>
        <w:t>test name</w:t>
      </w:r>
    </w:p>
    <w:p w14:paraId="210CBB07" w14:textId="77777777" w:rsidR="00353A49" w:rsidRDefault="00353A49" w:rsidP="00261C3E"/>
    <w:p w14:paraId="006FAEA6" w14:textId="77777777" w:rsidR="00353A49" w:rsidRDefault="00353A49" w:rsidP="00353A49">
      <w:pPr>
        <w:pStyle w:val="Heading3"/>
      </w:pPr>
      <w:bookmarkStart w:id="62" w:name="_Toc314489577"/>
      <w:r>
        <w:t>Time</w:t>
      </w:r>
      <w:r w:rsidR="0048467F">
        <w:t>Factor</w:t>
      </w:r>
      <w:bookmarkEnd w:id="62"/>
    </w:p>
    <w:p w14:paraId="578BC522" w14:textId="77777777" w:rsidR="00353A49" w:rsidRDefault="00353A49" w:rsidP="00353A49">
      <w:r>
        <w:t xml:space="preserve">Set the time </w:t>
      </w:r>
      <w:r w:rsidR="005E0097">
        <w:t xml:space="preserve">speedup </w:t>
      </w:r>
      <w:r>
        <w:t xml:space="preserve">factor for test execution. </w:t>
      </w:r>
      <w:r w:rsidR="0048467F">
        <w:t xml:space="preserve">The timescale is the ratio of </w:t>
      </w:r>
      <w:r w:rsidR="005E0097">
        <w:t>actual</w:t>
      </w:r>
      <w:r w:rsidR="0048467F">
        <w:t xml:space="preserve"> time to </w:t>
      </w:r>
      <w:r w:rsidR="005E0097">
        <w:t>test</w:t>
      </w:r>
      <w:r w:rsidR="0048467F">
        <w:t xml:space="preserve"> time. For example, a timescale value of </w:t>
      </w:r>
      <w:r w:rsidR="005E0097">
        <w:t>4</w:t>
      </w:r>
      <w:r w:rsidR="0048467F">
        <w:t xml:space="preserve"> sets the test to run 4 times faster than in production. </w:t>
      </w:r>
    </w:p>
    <w:p w14:paraId="28169759" w14:textId="77777777" w:rsidR="0048467F" w:rsidRDefault="0048467F" w:rsidP="00261C3E"/>
    <w:p w14:paraId="05B90927" w14:textId="77777777" w:rsidR="0048467F" w:rsidRDefault="0048467F" w:rsidP="0048467F">
      <w:pPr>
        <w:ind w:left="2160" w:hanging="1440"/>
        <w:rPr>
          <w:rFonts w:ascii="Courier" w:hAnsi="Courier"/>
          <w:sz w:val="22"/>
        </w:rPr>
      </w:pPr>
      <w:r>
        <w:rPr>
          <w:rFonts w:ascii="Courier" w:hAnsi="Courier"/>
          <w:sz w:val="22"/>
        </w:rPr>
        <w:t>timefactor:</w:t>
      </w:r>
      <w:r w:rsidRPr="00353A49">
        <w:rPr>
          <w:rFonts w:ascii="Courier" w:hAnsi="Courier"/>
          <w:sz w:val="22"/>
        </w:rPr>
        <w:t xml:space="preserve"> </w:t>
      </w:r>
      <w:r w:rsidR="005E0097">
        <w:rPr>
          <w:rFonts w:ascii="Courier" w:hAnsi="Courier"/>
          <w:sz w:val="22"/>
        </w:rPr>
        <w:t>60</w:t>
      </w:r>
    </w:p>
    <w:p w14:paraId="2AEE14BF" w14:textId="77777777" w:rsidR="00275AA6" w:rsidRDefault="00275AA6" w:rsidP="0048467F">
      <w:pPr>
        <w:ind w:left="2160" w:hanging="1440"/>
        <w:rPr>
          <w:rFonts w:ascii="Courier" w:hAnsi="Courier"/>
          <w:sz w:val="22"/>
        </w:rPr>
      </w:pPr>
    </w:p>
    <w:p w14:paraId="7A3012D7" w14:textId="2783B199" w:rsidR="00437E5C" w:rsidRDefault="00437E5C" w:rsidP="00437E5C">
      <w:pPr>
        <w:pStyle w:val="Heading3"/>
      </w:pPr>
      <w:bookmarkStart w:id="63" w:name="_Toc314489578"/>
      <w:r>
        <w:t>Timeout</w:t>
      </w:r>
      <w:bookmarkEnd w:id="63"/>
    </w:p>
    <w:p w14:paraId="214FCD40" w14:textId="200A6CA4" w:rsidR="00437E5C" w:rsidRDefault="00437E5C" w:rsidP="00437E5C">
      <w:r>
        <w:t xml:space="preserve">Set the default timeout interval for subsequent </w:t>
      </w:r>
      <w:r w:rsidRPr="00E76C1F">
        <w:rPr>
          <w:rFonts w:ascii="Courier" w:hAnsi="Courier"/>
          <w:sz w:val="22"/>
          <w:szCs w:val="22"/>
        </w:rPr>
        <w:t xml:space="preserve">Until </w:t>
      </w:r>
      <w:r>
        <w:t>commands. The time unit may be either minutes or seconds. The time is interpreted as test-time.</w:t>
      </w:r>
    </w:p>
    <w:p w14:paraId="550CDD84" w14:textId="77777777" w:rsidR="00437E5C" w:rsidRDefault="00437E5C" w:rsidP="00437E5C"/>
    <w:p w14:paraId="76EE11FD" w14:textId="0CF14C57" w:rsidR="00437E5C" w:rsidRDefault="00437E5C" w:rsidP="00437E5C">
      <w:pPr>
        <w:ind w:left="2160" w:hanging="1440"/>
        <w:rPr>
          <w:rFonts w:ascii="Courier" w:hAnsi="Courier"/>
          <w:sz w:val="22"/>
        </w:rPr>
      </w:pPr>
      <w:r>
        <w:rPr>
          <w:rFonts w:ascii="Courier" w:hAnsi="Courier"/>
          <w:sz w:val="22"/>
        </w:rPr>
        <w:t>Timeout: 30 minutes</w:t>
      </w:r>
    </w:p>
    <w:p w14:paraId="7A645A6D" w14:textId="77777777" w:rsidR="00437E5C" w:rsidRDefault="00437E5C" w:rsidP="00437E5C"/>
    <w:p w14:paraId="0E0D24DE" w14:textId="77777777" w:rsidR="00437E5C" w:rsidRDefault="00437E5C" w:rsidP="00437E5C">
      <w:pPr>
        <w:pStyle w:val="Heading3"/>
      </w:pPr>
      <w:bookmarkStart w:id="64" w:name="_Toc314489579"/>
      <w:r>
        <w:t>Until</w:t>
      </w:r>
      <w:bookmarkEnd w:id="64"/>
    </w:p>
    <w:p w14:paraId="294C05FB" w14:textId="4EC606C8" w:rsidR="00437E5C" w:rsidRDefault="00437E5C" w:rsidP="00437E5C">
      <w:r>
        <w:t>Wait until a</w:t>
      </w:r>
      <w:r w:rsidR="000E07E6">
        <w:t>n asserted expression becomes true, checking at a configured poll rate, timing out after a preset interval</w:t>
      </w:r>
      <w:r>
        <w:t xml:space="preserve">. </w:t>
      </w:r>
      <w:r w:rsidR="000E07E6">
        <w:t>This command is treated as a normal assertion, with a timeout condition being handled as an error</w:t>
      </w:r>
      <w:r>
        <w:t>.</w:t>
      </w:r>
    </w:p>
    <w:p w14:paraId="7E10C798" w14:textId="77777777" w:rsidR="00437E5C" w:rsidRDefault="00437E5C" w:rsidP="00437E5C"/>
    <w:p w14:paraId="64C61890" w14:textId="7332F5D0" w:rsidR="00437E5C" w:rsidRDefault="00437E5C" w:rsidP="00437E5C">
      <w:r>
        <w:t xml:space="preserve">For example, to </w:t>
      </w:r>
      <w:r w:rsidR="000E07E6">
        <w:t>wait until the status of some chart becomes “complete”</w:t>
      </w:r>
      <w:r>
        <w:t xml:space="preserve">: </w:t>
      </w:r>
    </w:p>
    <w:p w14:paraId="1EA94061" w14:textId="77777777" w:rsidR="00437E5C" w:rsidRDefault="00437E5C" w:rsidP="00437E5C">
      <w:pPr>
        <w:rPr>
          <w:rFonts w:ascii="Courier" w:hAnsi="Courier"/>
          <w:sz w:val="22"/>
        </w:rPr>
      </w:pPr>
    </w:p>
    <w:p w14:paraId="5E178A93" w14:textId="221E59EC" w:rsidR="00437E5C" w:rsidRDefault="000E07E6" w:rsidP="00437E5C">
      <w:pPr>
        <w:ind w:left="2160" w:hanging="1440"/>
        <w:rPr>
          <w:rFonts w:ascii="Courier" w:hAnsi="Courier"/>
          <w:sz w:val="22"/>
        </w:rPr>
      </w:pPr>
      <w:r>
        <w:rPr>
          <w:rFonts w:ascii="Courier" w:hAnsi="Courier"/>
          <w:sz w:val="22"/>
        </w:rPr>
        <w:t>Until:</w:t>
      </w:r>
      <w:r w:rsidR="00437E5C">
        <w:rPr>
          <w:rFonts w:ascii="Courier" w:hAnsi="Courier"/>
          <w:sz w:val="22"/>
        </w:rPr>
        <w:t xml:space="preserve"> </w:t>
      </w:r>
      <w:r>
        <w:rPr>
          <w:rFonts w:ascii="Courier" w:hAnsi="Courier"/>
          <w:sz w:val="22"/>
        </w:rPr>
        <w:t>getStatus($CHART)</w:t>
      </w:r>
      <w:r w:rsidR="00437E5C">
        <w:rPr>
          <w:rFonts w:ascii="Courier" w:hAnsi="Courier"/>
          <w:sz w:val="22"/>
        </w:rPr>
        <w:t xml:space="preserve"> = “complete”</w:t>
      </w:r>
      <w:r>
        <w:rPr>
          <w:rFonts w:ascii="Courier" w:hAnsi="Courier"/>
          <w:sz w:val="22"/>
        </w:rPr>
        <w:t xml:space="preserve"> “Status becomes complete” poll: 5 secs timeout: 2 minutes </w:t>
      </w:r>
    </w:p>
    <w:p w14:paraId="5E12BC68" w14:textId="77777777" w:rsidR="000E07E6" w:rsidRDefault="000E07E6" w:rsidP="000E07E6"/>
    <w:p w14:paraId="08C73A42" w14:textId="550D0698" w:rsidR="000E07E6" w:rsidRDefault="000E07E6" w:rsidP="000E07E6">
      <w:r>
        <w:t xml:space="preserve">Poll and timeout clauses are optional. If not present, then values previously set with stand-alone </w:t>
      </w:r>
      <w:r w:rsidRPr="0066580C">
        <w:rPr>
          <w:rFonts w:ascii="Courier" w:hAnsi="Courier"/>
          <w:sz w:val="22"/>
          <w:szCs w:val="22"/>
        </w:rPr>
        <w:t>poll</w:t>
      </w:r>
      <w:r>
        <w:t xml:space="preserve"> or </w:t>
      </w:r>
      <w:r w:rsidRPr="0066580C">
        <w:rPr>
          <w:rFonts w:ascii="Courier" w:hAnsi="Courier"/>
          <w:sz w:val="22"/>
          <w:szCs w:val="22"/>
        </w:rPr>
        <w:t>timeout</w:t>
      </w:r>
      <w:r>
        <w:t xml:space="preserve"> commands are used. </w:t>
      </w:r>
    </w:p>
    <w:p w14:paraId="482C123A" w14:textId="77777777" w:rsidR="00437E5C" w:rsidRDefault="00437E5C" w:rsidP="00437E5C">
      <w:pPr>
        <w:ind w:left="2160" w:hanging="1440"/>
        <w:rPr>
          <w:rFonts w:ascii="Courier" w:hAnsi="Courier"/>
          <w:sz w:val="22"/>
        </w:rPr>
      </w:pPr>
    </w:p>
    <w:p w14:paraId="022F2626" w14:textId="67F0A668" w:rsidR="00275AA6" w:rsidRDefault="00275AA6" w:rsidP="00437E5C">
      <w:pPr>
        <w:pStyle w:val="Heading3"/>
      </w:pPr>
      <w:bookmarkStart w:id="65" w:name="_Toc314489580"/>
      <w:r>
        <w:t>Wait</w:t>
      </w:r>
      <w:bookmarkEnd w:id="65"/>
    </w:p>
    <w:p w14:paraId="65D73F44" w14:textId="6943A822" w:rsidR="00275AA6" w:rsidRDefault="00275AA6" w:rsidP="00275AA6">
      <w:r>
        <w:t>Insert a delay into the test.  The delay is expressed in either minutes or seconds of test time.</w:t>
      </w:r>
      <w:ins w:id="66" w:author="Chuck Coughlin" w:date="2016-03-08T09:15:00Z">
        <w:r w:rsidR="0066580C">
          <w:t xml:space="preserve"> If not specified, seconds are assumed.</w:t>
        </w:r>
      </w:ins>
    </w:p>
    <w:p w14:paraId="0DA30E24" w14:textId="77777777" w:rsidR="00275AA6" w:rsidRDefault="00275AA6" w:rsidP="00275AA6"/>
    <w:p w14:paraId="43623DEA" w14:textId="05D8EA4A" w:rsidR="00275AA6" w:rsidRPr="00353A49" w:rsidRDefault="00275AA6" w:rsidP="00275AA6">
      <w:pPr>
        <w:ind w:left="2160" w:hanging="1440"/>
        <w:rPr>
          <w:rFonts w:ascii="Courier" w:hAnsi="Courier"/>
          <w:sz w:val="22"/>
        </w:rPr>
      </w:pPr>
      <w:r>
        <w:rPr>
          <w:rFonts w:ascii="Courier" w:hAnsi="Courier"/>
          <w:sz w:val="22"/>
        </w:rPr>
        <w:t>wait:</w:t>
      </w:r>
      <w:r w:rsidRPr="00353A49">
        <w:rPr>
          <w:rFonts w:ascii="Courier" w:hAnsi="Courier"/>
          <w:sz w:val="22"/>
        </w:rPr>
        <w:t xml:space="preserve"> </w:t>
      </w:r>
      <w:r>
        <w:rPr>
          <w:rFonts w:ascii="Courier" w:hAnsi="Courier"/>
          <w:sz w:val="22"/>
        </w:rPr>
        <w:t>22 seconds</w:t>
      </w:r>
    </w:p>
    <w:p w14:paraId="67A4E68E" w14:textId="129C0EF1" w:rsidR="0091459F" w:rsidRPr="00AB537F" w:rsidRDefault="0091459F" w:rsidP="00AB537F">
      <w:pPr>
        <w:ind w:left="2160" w:hanging="1440"/>
        <w:jc w:val="center"/>
        <w:rPr>
          <w:rFonts w:cs="Arial"/>
        </w:rPr>
      </w:pPr>
    </w:p>
    <w:p w14:paraId="61F41222" w14:textId="77777777" w:rsidR="003D052C" w:rsidRDefault="003D052C" w:rsidP="003D052C">
      <w:pPr>
        <w:pStyle w:val="Heading1"/>
      </w:pPr>
      <w:bookmarkStart w:id="67" w:name="_Toc314489581"/>
      <w:r>
        <w:t>Built-in Variables</w:t>
      </w:r>
      <w:bookmarkEnd w:id="67"/>
    </w:p>
    <w:p w14:paraId="6B687D50" w14:textId="77777777" w:rsidR="003D052C" w:rsidRPr="00EF63E5" w:rsidRDefault="003D052C" w:rsidP="003D052C">
      <w:r>
        <w:t>The variables described below are provided automatically by the test framework and may be used in test scripts anywhere variables are allowed. Note that variable names are case-sensitive.</w:t>
      </w:r>
    </w:p>
    <w:p w14:paraId="229C5389" w14:textId="77777777" w:rsidR="003D052C" w:rsidRDefault="003D052C" w:rsidP="003D052C">
      <w:pPr>
        <w:pStyle w:val="Heading2"/>
      </w:pPr>
      <w:bookmarkStart w:id="68" w:name="_Toc314489582"/>
      <w:r>
        <w:t>Project</w:t>
      </w:r>
      <w:bookmarkEnd w:id="68"/>
    </w:p>
    <w:p w14:paraId="623D70C8" w14:textId="77777777" w:rsidR="003D052C" w:rsidRDefault="003D052C" w:rsidP="003D052C">
      <w:r>
        <w:t xml:space="preserve">The project from which the test frame is launched is stored in the </w:t>
      </w:r>
      <w:r w:rsidRPr="00BE6B51">
        <w:rPr>
          <w:rFonts w:ascii="Courier" w:hAnsi="Courier"/>
        </w:rPr>
        <w:t>PROJECT</w:t>
      </w:r>
      <w:r>
        <w:t xml:space="preserve"> variable.</w:t>
      </w:r>
    </w:p>
    <w:p w14:paraId="6A1C8378" w14:textId="77777777" w:rsidR="003D052C" w:rsidRDefault="003D052C" w:rsidP="003D052C">
      <w:pPr>
        <w:pStyle w:val="Heading2"/>
      </w:pPr>
      <w:bookmarkStart w:id="69" w:name="_Toc314489583"/>
      <w:r>
        <w:t>User</w:t>
      </w:r>
      <w:bookmarkEnd w:id="69"/>
    </w:p>
    <w:p w14:paraId="62EC7220" w14:textId="77777777" w:rsidR="003D052C" w:rsidRDefault="003D052C" w:rsidP="003D052C">
      <w:r>
        <w:t xml:space="preserve">If the test is launched from a Client screen, the name of the logged-in user will be stored in the </w:t>
      </w:r>
      <w:r>
        <w:rPr>
          <w:rFonts w:ascii="Courier" w:hAnsi="Courier"/>
        </w:rPr>
        <w:t>USER</w:t>
      </w:r>
      <w:r>
        <w:t xml:space="preserve"> variable.  </w:t>
      </w:r>
    </w:p>
    <w:p w14:paraId="23E3262B" w14:textId="77777777" w:rsidR="003D052C" w:rsidRDefault="003D052C" w:rsidP="003D052C">
      <w:pPr>
        <w:pStyle w:val="Heading2"/>
      </w:pPr>
      <w:bookmarkStart w:id="70" w:name="_Toc314489584"/>
      <w:r>
        <w:t>Performance Variables</w:t>
      </w:r>
      <w:bookmarkEnd w:id="70"/>
    </w:p>
    <w:p w14:paraId="5C3C12B7" w14:textId="035B9B03" w:rsidR="003D052C" w:rsidRDefault="003D052C" w:rsidP="003D052C">
      <w:r>
        <w:t xml:space="preserve">Instantaneous CPU and memory usage values are available in the </w:t>
      </w:r>
      <w:r w:rsidRPr="00BA7ECA">
        <w:rPr>
          <w:rFonts w:ascii="Courier" w:hAnsi="Courier"/>
        </w:rPr>
        <w:t>CPU</w:t>
      </w:r>
      <w:r>
        <w:t xml:space="preserve"> and </w:t>
      </w:r>
      <w:r w:rsidRPr="00BA7ECA">
        <w:rPr>
          <w:rFonts w:ascii="Courier" w:hAnsi="Courier"/>
        </w:rPr>
        <w:t>MEM</w:t>
      </w:r>
      <w:r>
        <w:t xml:space="preserve"> variables. Average usage figures for the entire test sequence are available in </w:t>
      </w:r>
      <w:r w:rsidRPr="00BA7ECA">
        <w:rPr>
          <w:rFonts w:ascii="Courier" w:hAnsi="Courier"/>
        </w:rPr>
        <w:t>AVECPU</w:t>
      </w:r>
      <w:r>
        <w:t xml:space="preserve"> and </w:t>
      </w:r>
      <w:r w:rsidRPr="00BA7ECA">
        <w:rPr>
          <w:rFonts w:ascii="Courier" w:hAnsi="Courier"/>
        </w:rPr>
        <w:t>AVEMEM</w:t>
      </w:r>
      <w:r>
        <w:t xml:space="preserve">. Samples are taken after the execution of each command. Averages are time-weighted. Memory is expressed in megabytes. </w:t>
      </w:r>
    </w:p>
    <w:p w14:paraId="506D326E" w14:textId="76E98155" w:rsidR="00332051" w:rsidRDefault="003D052C" w:rsidP="0039625B">
      <w:pPr>
        <w:pStyle w:val="Heading1"/>
      </w:pPr>
      <w:bookmarkStart w:id="71" w:name="_Toc314489585"/>
      <w:r>
        <w:t>Sample Implementation</w:t>
      </w:r>
      <w:r w:rsidR="00332051">
        <w:t>s</w:t>
      </w:r>
      <w:bookmarkEnd w:id="71"/>
    </w:p>
    <w:p w14:paraId="26A12B49" w14:textId="5CE4C133" w:rsidR="00EB5465" w:rsidRPr="00FD3936" w:rsidRDefault="00EB5465" w:rsidP="00BA7ECA">
      <w:r>
        <w:t>The following sections describe specific implementations of the testing framework for various testing purposes.</w:t>
      </w:r>
    </w:p>
    <w:p w14:paraId="3F6C1D9E" w14:textId="42DA8E1B" w:rsidR="0039625B" w:rsidRDefault="0039625B" w:rsidP="00BA7ECA">
      <w:pPr>
        <w:pStyle w:val="Heading2"/>
      </w:pPr>
      <w:r>
        <w:t xml:space="preserve"> </w:t>
      </w:r>
      <w:bookmarkStart w:id="72" w:name="_Toc314489586"/>
      <w:r>
        <w:t>Diagnostic Toolkit Recommendation</w:t>
      </w:r>
      <w:r w:rsidR="003D052C">
        <w:t>s</w:t>
      </w:r>
      <w:bookmarkEnd w:id="72"/>
    </w:p>
    <w:p w14:paraId="31B918B5" w14:textId="319BF2EC" w:rsidR="0039625B" w:rsidRPr="00EF63E5" w:rsidRDefault="0039625B" w:rsidP="0039625B">
      <w:r>
        <w:t xml:space="preserve">This section describes </w:t>
      </w:r>
      <w:r w:rsidR="003D052C">
        <w:t xml:space="preserve">a </w:t>
      </w:r>
      <w:r>
        <w:t xml:space="preserve">specific </w:t>
      </w:r>
      <w:r w:rsidR="003D052C">
        <w:t>implementation</w:t>
      </w:r>
      <w:r>
        <w:t xml:space="preserve"> </w:t>
      </w:r>
      <w:r w:rsidR="003D052C">
        <w:t>of</w:t>
      </w:r>
      <w:r>
        <w:t xml:space="preserve"> the testing framework</w:t>
      </w:r>
      <w:r w:rsidR="003D052C">
        <w:t xml:space="preserve"> for testing the final diagnosis recommendation logic within the ILS Diagnostic Toolkit platform. The extensions take the form of Python</w:t>
      </w:r>
      <w:r w:rsidR="00EB5465">
        <w:t xml:space="preserve"> </w:t>
      </w:r>
      <w:r>
        <w:t xml:space="preserve">in scripts that query the XOM database. </w:t>
      </w:r>
      <w:r w:rsidR="004D17F0">
        <w:t xml:space="preserve"> There are three entities that need to be interrogated during a test: the final diagnosis, a quant output, and a recommendation.</w:t>
      </w:r>
    </w:p>
    <w:p w14:paraId="24F59738" w14:textId="36F5C32A" w:rsidR="0039625B" w:rsidRDefault="004D17F0" w:rsidP="00BA7ECA">
      <w:pPr>
        <w:pStyle w:val="Heading3"/>
      </w:pPr>
      <w:bookmarkStart w:id="73" w:name="_Toc314489587"/>
      <w:r>
        <w:t>Final Diagnosis</w:t>
      </w:r>
      <w:bookmarkEnd w:id="73"/>
    </w:p>
    <w:p w14:paraId="7CB71369" w14:textId="31506F45" w:rsidR="0039625B" w:rsidRDefault="0039625B" w:rsidP="0039625B">
      <w:r>
        <w:t xml:space="preserve">The </w:t>
      </w:r>
      <w:r w:rsidR="004D17F0">
        <w:t xml:space="preserve">dynamic properties of </w:t>
      </w:r>
      <w:r w:rsidR="00293054">
        <w:t>a final diagnosis can be interro</w:t>
      </w:r>
      <w:r w:rsidR="004D17F0">
        <w:t xml:space="preserve">gated using the </w:t>
      </w:r>
      <w:r w:rsidR="00293054">
        <w:rPr>
          <w:rFonts w:ascii="Courier" w:hAnsi="Courier"/>
        </w:rPr>
        <w:t xml:space="preserve">getFinalDiagnosisProperty </w:t>
      </w:r>
      <w:r w:rsidR="00293054">
        <w:t xml:space="preserve">script.  </w:t>
      </w:r>
      <w:r w:rsidR="004D17F0">
        <w:t>The properties that can be accessed are: TextRecommendation, Active, and Explanation</w:t>
      </w:r>
      <w:r>
        <w:t>.</w:t>
      </w:r>
    </w:p>
    <w:p w14:paraId="076D18E7" w14:textId="77777777" w:rsidR="002E7C59" w:rsidRDefault="002E7C59" w:rsidP="0039625B"/>
    <w:p w14:paraId="6363D19B" w14:textId="338A3FF2" w:rsidR="002E7C59" w:rsidRPr="00BA7ECA" w:rsidRDefault="002E7C59" w:rsidP="00BA7ECA">
      <w:pPr>
        <w:rPr>
          <w:rFonts w:ascii="Courier" w:hAnsi="Courier"/>
          <w:sz w:val="22"/>
          <w:szCs w:val="22"/>
        </w:rPr>
      </w:pPr>
      <w:r w:rsidRPr="00BA7ECA">
        <w:rPr>
          <w:rFonts w:ascii="Courier" w:hAnsi="Courier"/>
          <w:sz w:val="22"/>
          <w:szCs w:val="22"/>
        </w:rPr>
        <w:t xml:space="preserve">script: getFinalDiagnosisProperty </w:t>
      </w:r>
      <w:r w:rsidR="00BA7ECA" w:rsidRPr="00BA7ECA">
        <w:rPr>
          <w:rFonts w:ascii="Courier" w:hAnsi="Courier"/>
          <w:sz w:val="22"/>
          <w:szCs w:val="22"/>
        </w:rPr>
        <w:t>finalDiagnosisP</w:t>
      </w:r>
      <w:r w:rsidRPr="00BA7ECA">
        <w:rPr>
          <w:rFonts w:ascii="Courier" w:hAnsi="Courier"/>
          <w:sz w:val="22"/>
          <w:szCs w:val="22"/>
        </w:rPr>
        <w:t>roxy.getFinalDiagnosisProperty (Application, QuantOutput</w:t>
      </w:r>
      <w:r w:rsidR="00E859BF" w:rsidRPr="00BA7ECA">
        <w:rPr>
          <w:rFonts w:ascii="Courier" w:hAnsi="Courier"/>
          <w:sz w:val="22"/>
          <w:szCs w:val="22"/>
        </w:rPr>
        <w:t>, Property</w:t>
      </w:r>
      <w:r w:rsidR="00CA0DFC" w:rsidRPr="00BA7ECA">
        <w:rPr>
          <w:rFonts w:ascii="Courier" w:hAnsi="Courier"/>
          <w:sz w:val="22"/>
          <w:szCs w:val="22"/>
        </w:rPr>
        <w:t>, db</w:t>
      </w:r>
      <w:r w:rsidRPr="00BA7ECA">
        <w:rPr>
          <w:rFonts w:ascii="Courier" w:hAnsi="Courier"/>
          <w:sz w:val="22"/>
          <w:szCs w:val="22"/>
        </w:rPr>
        <w:t>)</w:t>
      </w:r>
    </w:p>
    <w:p w14:paraId="57739BB9" w14:textId="77777777" w:rsidR="00CA0DFC" w:rsidRPr="00BA7ECA" w:rsidRDefault="00CA0DFC" w:rsidP="00BA7ECA">
      <w:pPr>
        <w:rPr>
          <w:rFonts w:ascii="Courier" w:hAnsi="Courier"/>
          <w:sz w:val="22"/>
          <w:szCs w:val="22"/>
        </w:rPr>
      </w:pPr>
    </w:p>
    <w:p w14:paraId="222E4041" w14:textId="293DDE3A" w:rsidR="002E7C59" w:rsidRDefault="002E7C59" w:rsidP="0039625B">
      <w:pPr>
        <w:rPr>
          <w:rFonts w:ascii="Courier" w:hAnsi="Courier"/>
          <w:sz w:val="22"/>
          <w:szCs w:val="22"/>
        </w:rPr>
      </w:pPr>
      <w:r w:rsidRPr="00BA7ECA">
        <w:rPr>
          <w:rFonts w:ascii="Courier" w:hAnsi="Courier"/>
          <w:sz w:val="22"/>
          <w:szCs w:val="22"/>
        </w:rPr>
        <w:t>10:03:05  assert getFinalDiagnosisProperty(“CSTR”, “MLR”, “Active”</w:t>
      </w:r>
      <w:r w:rsidR="00CA0DFC" w:rsidRPr="00BA7ECA">
        <w:rPr>
          <w:rFonts w:ascii="Courier" w:hAnsi="Courier"/>
          <w:sz w:val="22"/>
          <w:szCs w:val="22"/>
        </w:rPr>
        <w:t>, “XOM”</w:t>
      </w:r>
      <w:r w:rsidRPr="00BA7ECA">
        <w:rPr>
          <w:rFonts w:ascii="Courier" w:hAnsi="Courier"/>
          <w:sz w:val="22"/>
          <w:szCs w:val="22"/>
        </w:rPr>
        <w:t>) = true  “MLR is Active”</w:t>
      </w:r>
    </w:p>
    <w:p w14:paraId="6225484F" w14:textId="77777777" w:rsidR="00BA7ECA" w:rsidRPr="00BA7ECA" w:rsidRDefault="00BA7ECA" w:rsidP="0039625B">
      <w:pPr>
        <w:rPr>
          <w:sz w:val="22"/>
          <w:szCs w:val="22"/>
        </w:rPr>
      </w:pPr>
    </w:p>
    <w:p w14:paraId="16709BB5" w14:textId="1E0708DE" w:rsidR="0039625B" w:rsidRDefault="004D17F0" w:rsidP="00BA7ECA">
      <w:pPr>
        <w:pStyle w:val="Heading3"/>
      </w:pPr>
      <w:bookmarkStart w:id="74" w:name="_Toc314489588"/>
      <w:r>
        <w:t>Quant Output</w:t>
      </w:r>
      <w:bookmarkEnd w:id="74"/>
    </w:p>
    <w:p w14:paraId="79122C44" w14:textId="31D5B55B" w:rsidR="0039625B" w:rsidRDefault="004D17F0" w:rsidP="00293054">
      <w:r>
        <w:t xml:space="preserve">The dynamic properties of a </w:t>
      </w:r>
      <w:r w:rsidR="00293054">
        <w:t>quant output can be interro</w:t>
      </w:r>
      <w:r>
        <w:t xml:space="preserve">gated using the </w:t>
      </w:r>
      <w:r w:rsidR="00293054">
        <w:rPr>
          <w:rFonts w:ascii="Courier" w:hAnsi="Courier"/>
        </w:rPr>
        <w:t xml:space="preserve">getQuantOutputProperty </w:t>
      </w:r>
      <w:r w:rsidR="00293054">
        <w:t xml:space="preserve">script. </w:t>
      </w:r>
      <w:r>
        <w:t xml:space="preserve">The properties that can be accessed are: </w:t>
      </w:r>
      <w:r w:rsidR="00293054">
        <w:t>FeedbackOutput, FeedbackOutputManual, FeedbackOutputConditioned, OutputLimitedStatus, OutputLimited, OutputPercent, ManualOverride, Active, CurrentSetpoint, FinalSetpoint, DisplayedRecommendation.</w:t>
      </w:r>
      <w:r w:rsidR="00E859BF">
        <w:t xml:space="preserve">  This can be used to determine the total effect of several</w:t>
      </w:r>
      <w:r w:rsidR="00CA0DFC">
        <w:t xml:space="preserve"> final diagnosis on</w:t>
      </w:r>
      <w:r w:rsidR="00E859BF">
        <w:t xml:space="preserve"> a quant output for an application.  </w:t>
      </w:r>
    </w:p>
    <w:p w14:paraId="59D5152A" w14:textId="77777777" w:rsidR="002E7C59" w:rsidRDefault="002E7C59" w:rsidP="00293054"/>
    <w:p w14:paraId="4F8799C4" w14:textId="125EF0FD" w:rsidR="002E7C59" w:rsidRDefault="002E7C59" w:rsidP="002E7C59">
      <w:pPr>
        <w:rPr>
          <w:rFonts w:ascii="Courier" w:hAnsi="Courier"/>
          <w:sz w:val="22"/>
        </w:rPr>
      </w:pPr>
      <w:r w:rsidRPr="00BA7ECA">
        <w:rPr>
          <w:rFonts w:ascii="Courier" w:hAnsi="Courier"/>
          <w:sz w:val="22"/>
        </w:rPr>
        <w:t xml:space="preserve">script: getQuantOutputProperty </w:t>
      </w:r>
      <w:r w:rsidR="00BA7ECA" w:rsidRPr="00BA7ECA">
        <w:rPr>
          <w:rFonts w:ascii="Courier" w:hAnsi="Courier"/>
          <w:sz w:val="22"/>
        </w:rPr>
        <w:t>finalDiagnosisProxy</w:t>
      </w:r>
      <w:r w:rsidRPr="00BA7ECA">
        <w:rPr>
          <w:rFonts w:ascii="Courier" w:hAnsi="Courier"/>
          <w:sz w:val="22"/>
        </w:rPr>
        <w:t>.getFinalDiagnosisProperty (Application, QuantOutput</w:t>
      </w:r>
      <w:r w:rsidR="00E859BF" w:rsidRPr="00BA7ECA">
        <w:rPr>
          <w:rFonts w:ascii="Courier" w:hAnsi="Courier"/>
          <w:sz w:val="22"/>
        </w:rPr>
        <w:t>, Property</w:t>
      </w:r>
      <w:r w:rsidR="00CA0DFC" w:rsidRPr="00BA7ECA">
        <w:rPr>
          <w:rFonts w:ascii="Courier" w:hAnsi="Courier"/>
          <w:sz w:val="22"/>
        </w:rPr>
        <w:t>, db</w:t>
      </w:r>
      <w:r w:rsidRPr="00BA7ECA">
        <w:rPr>
          <w:rFonts w:ascii="Courier" w:hAnsi="Courier"/>
          <w:sz w:val="22"/>
        </w:rPr>
        <w:t>)</w:t>
      </w:r>
    </w:p>
    <w:p w14:paraId="7F003A80" w14:textId="77777777" w:rsidR="00BA7ECA" w:rsidRPr="00BA7ECA" w:rsidRDefault="00BA7ECA" w:rsidP="002E7C59">
      <w:pPr>
        <w:rPr>
          <w:rFonts w:ascii="Courier" w:hAnsi="Courier"/>
          <w:sz w:val="22"/>
        </w:rPr>
      </w:pPr>
    </w:p>
    <w:p w14:paraId="5E99DB86" w14:textId="735F0195" w:rsidR="002E7C59" w:rsidRDefault="002E7C59" w:rsidP="00293054">
      <w:pPr>
        <w:rPr>
          <w:rFonts w:ascii="Courier" w:hAnsi="Courier"/>
          <w:sz w:val="22"/>
        </w:rPr>
      </w:pPr>
      <w:r w:rsidRPr="00BA7ECA">
        <w:rPr>
          <w:rFonts w:ascii="Courier" w:hAnsi="Courier"/>
          <w:sz w:val="22"/>
        </w:rPr>
        <w:t>10:03:05  assert getQuantOutput</w:t>
      </w:r>
      <w:r w:rsidR="00CA0DFC" w:rsidRPr="00BA7ECA">
        <w:rPr>
          <w:rFonts w:ascii="Courier" w:hAnsi="Courier"/>
          <w:sz w:val="22"/>
        </w:rPr>
        <w:t>P</w:t>
      </w:r>
      <w:r w:rsidRPr="00BA7ECA">
        <w:rPr>
          <w:rFonts w:ascii="Courier" w:hAnsi="Courier"/>
          <w:sz w:val="22"/>
        </w:rPr>
        <w:t>roperty(“CSTR”, “</w:t>
      </w:r>
      <w:r w:rsidR="00E859BF" w:rsidRPr="00BA7ECA">
        <w:rPr>
          <w:rFonts w:ascii="Courier" w:hAnsi="Courier"/>
          <w:sz w:val="22"/>
        </w:rPr>
        <w:t>VCC160_TARGET</w:t>
      </w:r>
      <w:r w:rsidRPr="00BA7ECA">
        <w:rPr>
          <w:rFonts w:ascii="Courier" w:hAnsi="Courier"/>
          <w:sz w:val="22"/>
        </w:rPr>
        <w:t>”, “</w:t>
      </w:r>
      <w:r w:rsidR="00E859BF" w:rsidRPr="00BA7ECA">
        <w:rPr>
          <w:rFonts w:ascii="Courier" w:hAnsi="Courier"/>
          <w:sz w:val="22"/>
        </w:rPr>
        <w:t>FeedbackOutput</w:t>
      </w:r>
      <w:r w:rsidRPr="00BA7ECA">
        <w:rPr>
          <w:rFonts w:ascii="Courier" w:hAnsi="Courier"/>
          <w:sz w:val="22"/>
        </w:rPr>
        <w:t>”</w:t>
      </w:r>
      <w:r w:rsidR="00CA0DFC" w:rsidRPr="00BA7ECA">
        <w:rPr>
          <w:rFonts w:ascii="Courier" w:hAnsi="Courier"/>
          <w:sz w:val="22"/>
        </w:rPr>
        <w:t>, “XOM”</w:t>
      </w:r>
      <w:r w:rsidR="00E859BF" w:rsidRPr="00BA7ECA">
        <w:rPr>
          <w:rFonts w:ascii="Courier" w:hAnsi="Courier"/>
          <w:sz w:val="22"/>
        </w:rPr>
        <w:t>) = 12.5</w:t>
      </w:r>
      <w:r w:rsidRPr="00BA7ECA">
        <w:rPr>
          <w:rFonts w:ascii="Courier" w:hAnsi="Courier"/>
          <w:sz w:val="22"/>
        </w:rPr>
        <w:t xml:space="preserve">  “</w:t>
      </w:r>
      <w:r w:rsidR="00E859BF" w:rsidRPr="00BA7ECA">
        <w:rPr>
          <w:rFonts w:ascii="Courier" w:hAnsi="Courier"/>
          <w:sz w:val="22"/>
        </w:rPr>
        <w:t>Feedback output =12.5</w:t>
      </w:r>
      <w:r w:rsidRPr="00BA7ECA">
        <w:rPr>
          <w:rFonts w:ascii="Courier" w:hAnsi="Courier"/>
          <w:sz w:val="22"/>
        </w:rPr>
        <w:t>”</w:t>
      </w:r>
    </w:p>
    <w:p w14:paraId="46D12FD8" w14:textId="77777777" w:rsidR="00BA7ECA" w:rsidRPr="00BA7ECA" w:rsidRDefault="00BA7ECA" w:rsidP="00293054"/>
    <w:p w14:paraId="54FABF15" w14:textId="2914F961" w:rsidR="004D17F0" w:rsidRDefault="004D17F0" w:rsidP="00BA7ECA">
      <w:pPr>
        <w:pStyle w:val="Heading3"/>
      </w:pPr>
      <w:bookmarkStart w:id="75" w:name="_Toc314489589"/>
      <w:r>
        <w:t>Recommendation</w:t>
      </w:r>
      <w:bookmarkEnd w:id="75"/>
    </w:p>
    <w:p w14:paraId="32816624" w14:textId="505B2419" w:rsidR="004D17F0" w:rsidRDefault="004D17F0" w:rsidP="002E7C59">
      <w:r>
        <w:t xml:space="preserve">The dynamic properties of a </w:t>
      </w:r>
      <w:r w:rsidR="00293054">
        <w:t>recommendation can be interro</w:t>
      </w:r>
      <w:r>
        <w:t xml:space="preserve">gated using the </w:t>
      </w:r>
      <w:r>
        <w:rPr>
          <w:rFonts w:ascii="Courier" w:hAnsi="Courier"/>
        </w:rPr>
        <w:t>get</w:t>
      </w:r>
      <w:r w:rsidR="00293054">
        <w:rPr>
          <w:rFonts w:ascii="Courier" w:hAnsi="Courier"/>
        </w:rPr>
        <w:t>RecommendationProperty</w:t>
      </w:r>
      <w:r>
        <w:t xml:space="preserve"> </w:t>
      </w:r>
      <w:r w:rsidR="00293054">
        <w:t xml:space="preserve">script. </w:t>
      </w:r>
      <w:r>
        <w:t xml:space="preserve">The properties that can be accessed are: </w:t>
      </w:r>
      <w:r w:rsidR="002E7C59">
        <w:t>Recommendation, AutoRecommendation, ManualRecommendation, AutoOrManual</w:t>
      </w:r>
      <w:r w:rsidR="00293054">
        <w:t>.</w:t>
      </w:r>
      <w:r w:rsidR="00E859BF">
        <w:t xml:space="preserve">  This can be used to determine the specific effect of a single final diagnosis on a quant output.</w:t>
      </w:r>
    </w:p>
    <w:p w14:paraId="18F39DD5" w14:textId="77777777" w:rsidR="004D17F0" w:rsidRDefault="004D17F0" w:rsidP="0039625B"/>
    <w:p w14:paraId="3F6F7577" w14:textId="17473572" w:rsidR="002E7C59" w:rsidRDefault="002E7C59" w:rsidP="002E7C59">
      <w:pPr>
        <w:rPr>
          <w:rFonts w:ascii="Courier" w:hAnsi="Courier"/>
          <w:sz w:val="22"/>
        </w:rPr>
      </w:pPr>
      <w:r w:rsidRPr="00BA7ECA">
        <w:rPr>
          <w:rFonts w:ascii="Courier" w:hAnsi="Courier"/>
          <w:sz w:val="22"/>
        </w:rPr>
        <w:t xml:space="preserve">script: getRecommendationProperty </w:t>
      </w:r>
      <w:r w:rsidR="00BA7ECA" w:rsidRPr="00BA7ECA">
        <w:rPr>
          <w:rFonts w:ascii="Courier" w:hAnsi="Courier"/>
          <w:sz w:val="22"/>
        </w:rPr>
        <w:t>finalDiagnosisProxy</w:t>
      </w:r>
      <w:r w:rsidRPr="00BA7ECA">
        <w:rPr>
          <w:rFonts w:ascii="Courier" w:hAnsi="Courier"/>
          <w:sz w:val="22"/>
        </w:rPr>
        <w:t>.getRecommendationProperty (Application, FinalDiagnosis, QuantOutput</w:t>
      </w:r>
      <w:r w:rsidR="00E859BF" w:rsidRPr="00BA7ECA">
        <w:rPr>
          <w:rFonts w:ascii="Courier" w:hAnsi="Courier"/>
          <w:sz w:val="22"/>
        </w:rPr>
        <w:t>, Property</w:t>
      </w:r>
      <w:r w:rsidR="00CA0DFC" w:rsidRPr="00BA7ECA">
        <w:rPr>
          <w:rFonts w:ascii="Courier" w:hAnsi="Courier"/>
          <w:sz w:val="22"/>
        </w:rPr>
        <w:t>, db</w:t>
      </w:r>
      <w:r w:rsidRPr="00BA7ECA">
        <w:rPr>
          <w:rFonts w:ascii="Courier" w:hAnsi="Courier"/>
          <w:sz w:val="22"/>
        </w:rPr>
        <w:t>)</w:t>
      </w:r>
    </w:p>
    <w:p w14:paraId="25EDE409" w14:textId="77777777" w:rsidR="00BA7ECA" w:rsidRPr="00BA7ECA" w:rsidRDefault="00BA7ECA" w:rsidP="002E7C59">
      <w:pPr>
        <w:rPr>
          <w:rFonts w:ascii="Courier" w:hAnsi="Courier"/>
          <w:sz w:val="22"/>
        </w:rPr>
      </w:pPr>
    </w:p>
    <w:p w14:paraId="31FA3CBC" w14:textId="23DDFC95" w:rsidR="002E7C59" w:rsidRPr="00BA7ECA" w:rsidRDefault="002E7C59" w:rsidP="002E7C59">
      <w:r w:rsidRPr="00BA7ECA">
        <w:rPr>
          <w:rFonts w:ascii="Courier" w:hAnsi="Courier"/>
          <w:sz w:val="22"/>
        </w:rPr>
        <w:t xml:space="preserve">10:03:05  assert </w:t>
      </w:r>
      <w:r w:rsidR="00CA0DFC" w:rsidRPr="00BA7ECA">
        <w:rPr>
          <w:rFonts w:ascii="Courier" w:hAnsi="Courier"/>
          <w:sz w:val="22"/>
        </w:rPr>
        <w:t>getR</w:t>
      </w:r>
      <w:r w:rsidRPr="00BA7ECA">
        <w:rPr>
          <w:rFonts w:ascii="Courier" w:hAnsi="Courier"/>
          <w:sz w:val="22"/>
        </w:rPr>
        <w:t xml:space="preserve">ecommendationProperty(“CSTR”, “MLR”, </w:t>
      </w:r>
      <w:r w:rsidR="00E859BF" w:rsidRPr="00BA7ECA">
        <w:rPr>
          <w:rFonts w:ascii="Courier" w:hAnsi="Courier"/>
          <w:sz w:val="22"/>
        </w:rPr>
        <w:t xml:space="preserve">“VCC160_TARGET”, </w:t>
      </w:r>
      <w:r w:rsidRPr="00BA7ECA">
        <w:rPr>
          <w:rFonts w:ascii="Courier" w:hAnsi="Courier"/>
          <w:sz w:val="22"/>
        </w:rPr>
        <w:t>“</w:t>
      </w:r>
      <w:r w:rsidR="00E859BF" w:rsidRPr="00BA7ECA">
        <w:rPr>
          <w:rFonts w:ascii="Courier" w:hAnsi="Courier"/>
          <w:sz w:val="22"/>
        </w:rPr>
        <w:t>Recommendation</w:t>
      </w:r>
      <w:r w:rsidRPr="00BA7ECA">
        <w:rPr>
          <w:rFonts w:ascii="Courier" w:hAnsi="Courier"/>
          <w:sz w:val="22"/>
        </w:rPr>
        <w:t>”</w:t>
      </w:r>
      <w:r w:rsidR="00CA0DFC" w:rsidRPr="00BA7ECA">
        <w:rPr>
          <w:rFonts w:ascii="Courier" w:hAnsi="Courier"/>
          <w:sz w:val="22"/>
        </w:rPr>
        <w:t>, “XOM”</w:t>
      </w:r>
      <w:r w:rsidR="00E859BF" w:rsidRPr="00BA7ECA">
        <w:rPr>
          <w:rFonts w:ascii="Courier" w:hAnsi="Courier"/>
          <w:sz w:val="22"/>
        </w:rPr>
        <w:t xml:space="preserve">) = 4.3 </w:t>
      </w:r>
      <w:r w:rsidRPr="00BA7ECA">
        <w:rPr>
          <w:rFonts w:ascii="Courier" w:hAnsi="Courier"/>
          <w:sz w:val="22"/>
        </w:rPr>
        <w:t xml:space="preserve">  “</w:t>
      </w:r>
      <w:r w:rsidR="00E859BF" w:rsidRPr="00BA7ECA">
        <w:rPr>
          <w:rFonts w:ascii="Courier" w:hAnsi="Courier"/>
          <w:sz w:val="22"/>
        </w:rPr>
        <w:t>Recommendation = 4.3</w:t>
      </w:r>
      <w:r w:rsidRPr="00BA7ECA">
        <w:rPr>
          <w:rFonts w:ascii="Courier" w:hAnsi="Courier"/>
          <w:sz w:val="22"/>
        </w:rPr>
        <w:t>”</w:t>
      </w:r>
    </w:p>
    <w:p w14:paraId="73CE3C14" w14:textId="77777777" w:rsidR="002E7C59" w:rsidRDefault="002E7C59" w:rsidP="0039625B"/>
    <w:p w14:paraId="0720E399" w14:textId="7BB2D93E" w:rsidR="004D17F0" w:rsidRDefault="004D17F0" w:rsidP="0039625B">
      <w:r>
        <w:t>Note: The property names are not case sensitive.</w:t>
      </w:r>
      <w:r w:rsidR="00293054">
        <w:t xml:space="preserve"> Refer</w:t>
      </w:r>
      <w:r>
        <w:t xml:space="preserve"> to the XOM database specification for a description of properties.</w:t>
      </w:r>
    </w:p>
    <w:p w14:paraId="43F7C8CC" w14:textId="77777777" w:rsidR="00F34040" w:rsidRDefault="00F34040" w:rsidP="0039625B"/>
    <w:p w14:paraId="13DF221D" w14:textId="77777777" w:rsidR="00F34040" w:rsidRDefault="00F34040" w:rsidP="0039625B"/>
    <w:p w14:paraId="7F0E44D0" w14:textId="603AF211" w:rsidR="00F34040" w:rsidRDefault="00F34040" w:rsidP="00BA7ECA">
      <w:pPr>
        <w:pStyle w:val="Heading3"/>
      </w:pPr>
      <w:bookmarkStart w:id="76" w:name="_Toc314489590"/>
      <w:r>
        <w:t>Example</w:t>
      </w:r>
      <w:bookmarkEnd w:id="76"/>
    </w:p>
    <w:p w14:paraId="0997DA44" w14:textId="77777777" w:rsidR="00F34040" w:rsidRDefault="00F34040" w:rsidP="00F34040">
      <w:r>
        <w:t>The following screen shots show the scripts, output and problem under test for a simple scenario.  (In this scenario, there was not an actual diagram, but the application, family, final diagnosis and quant outputs were configured in the database.)</w:t>
      </w:r>
    </w:p>
    <w:p w14:paraId="506572B5" w14:textId="219D0A0B" w:rsidR="00F34040" w:rsidRDefault="00F34040" w:rsidP="00F34040">
      <w:r>
        <w:t xml:space="preserve"> </w:t>
      </w:r>
    </w:p>
    <w:p w14:paraId="1E8C14FF" w14:textId="6B0014F5" w:rsidR="00F34040" w:rsidRDefault="00F34040" w:rsidP="00F34040">
      <w:r>
        <w:t>The test setup and output is shown below:</w:t>
      </w:r>
    </w:p>
    <w:p w14:paraId="722C6A81" w14:textId="217777CF" w:rsidR="00F34040" w:rsidRDefault="00F34040" w:rsidP="00BA7ECA">
      <w:pPr>
        <w:jc w:val="center"/>
      </w:pPr>
      <w:r>
        <w:rPr>
          <w:noProof/>
        </w:rPr>
        <w:drawing>
          <wp:inline distT="0" distB="0" distL="0" distR="0" wp14:anchorId="7F3C0009" wp14:editId="5021C994">
            <wp:extent cx="4133088" cy="3712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33088" cy="3712464"/>
                    </a:xfrm>
                    <a:prstGeom prst="rect">
                      <a:avLst/>
                    </a:prstGeom>
                  </pic:spPr>
                </pic:pic>
              </a:graphicData>
            </a:graphic>
          </wp:inline>
        </w:drawing>
      </w:r>
    </w:p>
    <w:p w14:paraId="689B07EE" w14:textId="77777777" w:rsidR="00F34040" w:rsidRDefault="00F34040" w:rsidP="0039625B"/>
    <w:p w14:paraId="7D30DD62" w14:textId="4ED529F3" w:rsidR="00F34040" w:rsidRDefault="00F34040" w:rsidP="00BA7ECA">
      <w:pPr>
        <w:keepNext/>
      </w:pPr>
      <w:r>
        <w:t>The test script is:</w:t>
      </w:r>
    </w:p>
    <w:p w14:paraId="56A9E579" w14:textId="0909F468" w:rsidR="00F34040" w:rsidRDefault="00F34040" w:rsidP="0039625B">
      <w:r>
        <w:rPr>
          <w:noProof/>
        </w:rPr>
        <w:drawing>
          <wp:inline distT="0" distB="0" distL="0" distR="0" wp14:anchorId="5DF1FA38" wp14:editId="728849EB">
            <wp:extent cx="5943600" cy="167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70050"/>
                    </a:xfrm>
                    <a:prstGeom prst="rect">
                      <a:avLst/>
                    </a:prstGeom>
                  </pic:spPr>
                </pic:pic>
              </a:graphicData>
            </a:graphic>
          </wp:inline>
        </w:drawing>
      </w:r>
    </w:p>
    <w:p w14:paraId="162F9DDF" w14:textId="77777777" w:rsidR="00CA0DFC" w:rsidRDefault="00CA0DFC" w:rsidP="0039625B"/>
    <w:p w14:paraId="3BC84143" w14:textId="40BF813A" w:rsidR="00CA0DFC" w:rsidRDefault="00CA0DFC" w:rsidP="0039625B">
      <w:r>
        <w:t>The setup script should contain:</w:t>
      </w:r>
    </w:p>
    <w:p w14:paraId="0C7C8B99" w14:textId="596EBE38" w:rsidR="00CA0DFC" w:rsidRDefault="00CA0DFC" w:rsidP="0039625B">
      <w:r>
        <w:rPr>
          <w:noProof/>
        </w:rPr>
        <w:drawing>
          <wp:inline distT="0" distB="0" distL="0" distR="0" wp14:anchorId="08845B8E" wp14:editId="19EC0A34">
            <wp:extent cx="5943600" cy="36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1315"/>
                    </a:xfrm>
                    <a:prstGeom prst="rect">
                      <a:avLst/>
                    </a:prstGeom>
                  </pic:spPr>
                </pic:pic>
              </a:graphicData>
            </a:graphic>
          </wp:inline>
        </w:drawing>
      </w:r>
    </w:p>
    <w:p w14:paraId="493931C7" w14:textId="77777777" w:rsidR="0039625B" w:rsidRDefault="0039625B" w:rsidP="0039625B"/>
    <w:p w14:paraId="5BD5B8B3" w14:textId="1B4C1080" w:rsidR="00F34040" w:rsidRDefault="00F34040" w:rsidP="00BA7ECA">
      <w:pPr>
        <w:keepNext/>
      </w:pPr>
      <w:r>
        <w:t xml:space="preserve">The architecture of the application / family / final diagnosis and quant outputs </w:t>
      </w:r>
      <w:r w:rsidR="00CA0DFC">
        <w:t xml:space="preserve">under test </w:t>
      </w:r>
      <w:r>
        <w:t>is shown below:</w:t>
      </w:r>
    </w:p>
    <w:p w14:paraId="21F497B1" w14:textId="60F88A04" w:rsidR="0039625B" w:rsidRDefault="00F34040" w:rsidP="00BA7ECA">
      <w:pPr>
        <w:jc w:val="center"/>
      </w:pPr>
      <w:r>
        <w:rPr>
          <w:noProof/>
        </w:rPr>
        <w:drawing>
          <wp:inline distT="0" distB="0" distL="0" distR="0" wp14:anchorId="39D39764" wp14:editId="0DCD6298">
            <wp:extent cx="2496312" cy="4498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96312" cy="4498848"/>
                    </a:xfrm>
                    <a:prstGeom prst="rect">
                      <a:avLst/>
                    </a:prstGeom>
                  </pic:spPr>
                </pic:pic>
              </a:graphicData>
            </a:graphic>
          </wp:inline>
        </w:drawing>
      </w:r>
    </w:p>
    <w:p w14:paraId="7E8D322A" w14:textId="77777777" w:rsidR="00261D86" w:rsidRDefault="00261D86" w:rsidP="00261C3E"/>
    <w:p w14:paraId="415AD4BB" w14:textId="5980D69B" w:rsidR="00392DEE" w:rsidRDefault="00BC2909" w:rsidP="00392DEE">
      <w:pPr>
        <w:pStyle w:val="Heading1"/>
      </w:pPr>
      <w:bookmarkStart w:id="77" w:name="_Toc314489591"/>
      <w:r>
        <w:t>Custom Tag Provider</w:t>
      </w:r>
      <w:bookmarkEnd w:id="77"/>
    </w:p>
    <w:p w14:paraId="549FEFE9" w14:textId="554BCD7B" w:rsidR="00392DEE" w:rsidRDefault="00392DEE" w:rsidP="00392DEE">
      <w:r>
        <w:t xml:space="preserve">The </w:t>
      </w:r>
      <w:r w:rsidR="00BC2909">
        <w:t xml:space="preserve">tag replication dialog under the </w:t>
      </w:r>
      <w:r w:rsidR="00BC2909" w:rsidRPr="00BA7ECA">
        <w:rPr>
          <w:i/>
        </w:rPr>
        <w:t>View</w:t>
      </w:r>
      <w:r w:rsidR="00BC2909">
        <w:t xml:space="preserve"> menu provides for the creation of custom tag providers. These are based on the Ignition </w:t>
      </w:r>
      <w:r w:rsidR="00BC2909" w:rsidRPr="00BA7ECA">
        <w:rPr>
          <w:i/>
        </w:rPr>
        <w:t>SimpleTagProvider</w:t>
      </w:r>
      <w:r w:rsidR="00BC2909">
        <w:t xml:space="preserve"> class</w:t>
      </w:r>
      <w:r>
        <w:t>.</w:t>
      </w:r>
      <w:r w:rsidR="002246F9">
        <w:t xml:space="preserve"> Unlike tags under standard providers, tags owned by these providers have the ability to acquire time stamps with past values. This feature may be essential for certain tests that rely on playback of historical information.</w:t>
      </w:r>
    </w:p>
    <w:p w14:paraId="141719F7" w14:textId="77777777" w:rsidR="002246F9" w:rsidRDefault="002246F9" w:rsidP="00392DEE"/>
    <w:p w14:paraId="045535F1" w14:textId="77777777" w:rsidR="002246F9" w:rsidRDefault="002246F9" w:rsidP="00392DEE">
      <w:r>
        <w:t>The custom providers have limitations however:</w:t>
      </w:r>
    </w:p>
    <w:p w14:paraId="5816BCBA" w14:textId="3A66598B" w:rsidR="002246F9" w:rsidRDefault="002246F9" w:rsidP="00BA7ECA">
      <w:pPr>
        <w:pStyle w:val="ListParagraph"/>
        <w:numPr>
          <w:ilvl w:val="0"/>
          <w:numId w:val="36"/>
        </w:numPr>
      </w:pPr>
      <w:r>
        <w:t>Tags do not persist over a Gateway restart</w:t>
      </w:r>
    </w:p>
    <w:p w14:paraId="08D83F3D" w14:textId="19CF40A0" w:rsidR="002246F9" w:rsidRPr="00EF63E5" w:rsidRDefault="002246F9" w:rsidP="00BA7ECA">
      <w:pPr>
        <w:pStyle w:val="ListParagraph"/>
        <w:numPr>
          <w:ilvl w:val="0"/>
          <w:numId w:val="36"/>
        </w:numPr>
      </w:pPr>
      <w:r>
        <w:t xml:space="preserve">Tags may not be </w:t>
      </w:r>
      <w:r w:rsidR="00D01A83">
        <w:t>added</w:t>
      </w:r>
      <w:r>
        <w:t xml:space="preserve"> through the Designer browser</w:t>
      </w:r>
    </w:p>
    <w:p w14:paraId="09CA7C5B" w14:textId="77777777" w:rsidR="00D32DB8" w:rsidRDefault="00D32DB8" w:rsidP="00D32DB8">
      <w:pPr>
        <w:pStyle w:val="Heading1"/>
      </w:pPr>
      <w:bookmarkStart w:id="78" w:name="_Toc314489592"/>
      <w:r>
        <w:t>Troubleshooting</w:t>
      </w:r>
      <w:bookmarkEnd w:id="78"/>
      <w:r>
        <w:t xml:space="preserve"> </w:t>
      </w:r>
    </w:p>
    <w:p w14:paraId="381175B7" w14:textId="77777777" w:rsidR="00D32DB8" w:rsidRPr="00EF63E5" w:rsidRDefault="00D32DB8" w:rsidP="00D32DB8">
      <w:r>
        <w:t>The sections below address issues that uses may encounter setting up test scenarios.</w:t>
      </w:r>
    </w:p>
    <w:p w14:paraId="10DDD256" w14:textId="77777777" w:rsidR="00D32DB8" w:rsidRDefault="00D32DB8" w:rsidP="00D32DB8">
      <w:pPr>
        <w:pStyle w:val="Heading2"/>
      </w:pPr>
      <w:bookmarkStart w:id="79" w:name="_Toc314489593"/>
      <w:r>
        <w:t>Initial Tag Values</w:t>
      </w:r>
      <w:bookmarkEnd w:id="79"/>
    </w:p>
    <w:p w14:paraId="28DAF374" w14:textId="77777777" w:rsidR="00D32DB8" w:rsidRDefault="00D32DB8" w:rsidP="00D32DB8">
      <w:r>
        <w:t>Test scripts are often run repeatedly. If the ending value of a tag is not different from the value set at the start of a script, then when that script is re-run, this tag will not fire an event as it hasn’t changed. A simple workaround is to always start a test with a set of “throw-away” values, then call any initialization code, then start the test.</w:t>
      </w:r>
    </w:p>
    <w:p w14:paraId="72BA642E" w14:textId="77777777" w:rsidR="00D32DB8" w:rsidRDefault="00D32DB8" w:rsidP="00D32DB8">
      <w:pPr>
        <w:pStyle w:val="Heading2"/>
      </w:pPr>
      <w:bookmarkStart w:id="80" w:name="_Toc314489594"/>
      <w:r>
        <w:t>Using Mapped Drives on Windows</w:t>
      </w:r>
      <w:bookmarkEnd w:id="80"/>
    </w:p>
    <w:p w14:paraId="73A23E01" w14:textId="77777777" w:rsidR="00D32DB8" w:rsidRDefault="00D32DB8" w:rsidP="00D32DB8">
      <w:r>
        <w:t>If the application fails to read script files that reside on a Windows system mapped drive, it may be because the drive was mapped as a local user rather than system. The test framework runs (and reads the files) from within the Ignition Gateway. The Gateway service is probably not running with permissions of the local user and may not recognize the mapping.</w:t>
      </w:r>
    </w:p>
    <w:p w14:paraId="3231B1F6" w14:textId="77777777" w:rsidR="00CE13F1" w:rsidRDefault="00CE13F1" w:rsidP="00D32DB8"/>
    <w:p w14:paraId="2732499B" w14:textId="4ED0F72B" w:rsidR="00BE6E87" w:rsidRDefault="00CE13F1" w:rsidP="00BE6E87">
      <w:r>
        <w:t xml:space="preserve">A discussion regarding ways to correct the problem may be found at </w:t>
      </w:r>
      <w:hyperlink r:id="rId20" w:history="1">
        <w:r w:rsidRPr="00CE13F1">
          <w:rPr>
            <w:rStyle w:val="Hyperlink"/>
          </w:rPr>
          <w:t>http://stackoverflow.com/questions/182750/map-a-network-drive-to-be-used-by-a-service</w:t>
        </w:r>
      </w:hyperlink>
      <w:r>
        <w:t>. It may be easier just to move the testing scripts to a directory on the C: drive.</w:t>
      </w:r>
    </w:p>
    <w:sectPr w:rsidR="00BE6E87" w:rsidSect="00101001">
      <w:headerReference w:type="even" r:id="rId21"/>
      <w:headerReference w:type="default" r:id="rId22"/>
      <w:footerReference w:type="default" r:id="rId23"/>
      <w:headerReference w:type="first" r:id="rId24"/>
      <w:footerReference w:type="first" r:id="rId25"/>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Chuck Coughlin" w:date="2015-07-22T14:39:00Z" w:initials="CC">
    <w:p w14:paraId="45923C69" w14:textId="16246EB9" w:rsidR="00E906BA" w:rsidRDefault="00E906B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923C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8A006" w14:textId="77777777" w:rsidR="00E906BA" w:rsidRDefault="00E906BA">
      <w:r>
        <w:separator/>
      </w:r>
    </w:p>
  </w:endnote>
  <w:endnote w:type="continuationSeparator" w:id="0">
    <w:p w14:paraId="68F7F18B" w14:textId="77777777" w:rsidR="00E906BA" w:rsidRDefault="00E9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7824F" w14:textId="77777777" w:rsidR="00E906BA" w:rsidRDefault="00E906BA">
    <w:pPr>
      <w:pStyle w:val="Footer"/>
    </w:pPr>
    <w:r>
      <w:fldChar w:fldCharType="begin"/>
    </w:r>
    <w:r>
      <w:instrText xml:space="preserve">PAGE  </w:instrText>
    </w:r>
    <w:r>
      <w:fldChar w:fldCharType="separate"/>
    </w:r>
    <w:r>
      <w:rPr>
        <w:noProof/>
      </w:rPr>
      <w:t>3</w:t>
    </w:r>
    <w:r>
      <w:rPr>
        <w:noProof/>
      </w:rPr>
      <w:fldChar w:fldCharType="end"/>
    </w:r>
  </w:p>
  <w:p w14:paraId="4CFEFBB2" w14:textId="77777777" w:rsidR="00E906BA" w:rsidRDefault="00E906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9576"/>
    </w:tblGrid>
    <w:tr w:rsidR="00E906BA" w14:paraId="0DDB76D1" w14:textId="77777777">
      <w:trPr>
        <w:trHeight w:val="2147"/>
        <w:jc w:val="center"/>
      </w:trPr>
      <w:tc>
        <w:tcPr>
          <w:tcW w:w="9576" w:type="dxa"/>
          <w:tcBorders>
            <w:top w:val="single" w:sz="4" w:space="0" w:color="auto"/>
            <w:bottom w:val="single" w:sz="4" w:space="0" w:color="auto"/>
          </w:tcBorders>
        </w:tcPr>
        <w:p w14:paraId="51154E30" w14:textId="77777777" w:rsidR="00E906BA" w:rsidRDefault="00E906BA">
          <w:pPr>
            <w:spacing w:before="120"/>
            <w:jc w:val="center"/>
          </w:pPr>
        </w:p>
        <w:p w14:paraId="39655EE1" w14:textId="77777777" w:rsidR="00E906BA" w:rsidRDefault="00E906BA">
          <w:pPr>
            <w:spacing w:before="120"/>
            <w:jc w:val="center"/>
            <w:rPr>
              <w:sz w:val="28"/>
            </w:rPr>
          </w:pPr>
        </w:p>
        <w:p w14:paraId="00F5B69B" w14:textId="77777777" w:rsidR="00E906BA" w:rsidRDefault="00E906BA">
          <w:pPr>
            <w:spacing w:before="120"/>
            <w:jc w:val="center"/>
            <w:rPr>
              <w:sz w:val="28"/>
            </w:rPr>
          </w:pPr>
        </w:p>
        <w:p w14:paraId="6D6B1C1E" w14:textId="77777777" w:rsidR="00E906BA" w:rsidRDefault="00E906BA">
          <w:pPr>
            <w:spacing w:before="120"/>
            <w:jc w:val="center"/>
            <w:rPr>
              <w:sz w:val="28"/>
            </w:rPr>
          </w:pPr>
        </w:p>
        <w:p w14:paraId="41229380" w14:textId="77777777" w:rsidR="00E906BA" w:rsidRDefault="00E906BA">
          <w:pPr>
            <w:spacing w:before="120"/>
            <w:jc w:val="center"/>
            <w:rPr>
              <w:sz w:val="28"/>
            </w:rPr>
          </w:pPr>
        </w:p>
        <w:p w14:paraId="66816A64" w14:textId="77777777" w:rsidR="00E906BA" w:rsidRDefault="00E906BA">
          <w:pPr>
            <w:spacing w:before="120"/>
            <w:jc w:val="center"/>
          </w:pPr>
          <w:r>
            <w:rPr>
              <w:sz w:val="28"/>
            </w:rPr>
            <w:fldChar w:fldCharType="begin"/>
          </w:r>
          <w:r>
            <w:rPr>
              <w:sz w:val="28"/>
            </w:rPr>
            <w:instrText xml:space="preserve"> COMMENTS  \* MERGEFORMAT </w:instrText>
          </w:r>
          <w:r>
            <w:rPr>
              <w:sz w:val="28"/>
            </w:rPr>
            <w:fldChar w:fldCharType="end"/>
          </w:r>
        </w:p>
      </w:tc>
    </w:tr>
  </w:tbl>
  <w:p w14:paraId="3769E666" w14:textId="77777777" w:rsidR="00E906BA" w:rsidRDefault="00E906B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E906BA" w14:paraId="29B0C6B1" w14:textId="77777777">
      <w:trPr>
        <w:cantSplit/>
        <w:trHeight w:val="138"/>
      </w:trPr>
      <w:tc>
        <w:tcPr>
          <w:tcW w:w="1170" w:type="dxa"/>
          <w:vMerge w:val="restart"/>
        </w:tcPr>
        <w:p w14:paraId="09ACCA5B" w14:textId="77777777" w:rsidR="00E906BA" w:rsidRDefault="00E906BA">
          <w:pPr>
            <w:pStyle w:val="Footer"/>
          </w:pPr>
          <w:r>
            <w:rPr>
              <w:noProof/>
            </w:rPr>
            <w:drawing>
              <wp:inline distT="0" distB="0" distL="0" distR="0" wp14:anchorId="60E3FC50" wp14:editId="25537722">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14:paraId="44DBB265" w14:textId="77777777" w:rsidR="00E906BA" w:rsidRDefault="00E906BA">
          <w:pPr>
            <w:pStyle w:val="Footer"/>
          </w:pPr>
        </w:p>
      </w:tc>
      <w:tc>
        <w:tcPr>
          <w:tcW w:w="1818" w:type="dxa"/>
        </w:tcPr>
        <w:p w14:paraId="3B57930A" w14:textId="77777777" w:rsidR="00E906BA" w:rsidRDefault="00E906BA">
          <w:pPr>
            <w:pStyle w:val="Footer"/>
          </w:pPr>
          <w:r>
            <w:tab/>
          </w:r>
        </w:p>
      </w:tc>
    </w:tr>
    <w:tr w:rsidR="00E906BA" w14:paraId="10D7F41D" w14:textId="77777777">
      <w:trPr>
        <w:cantSplit/>
        <w:trHeight w:val="183"/>
      </w:trPr>
      <w:tc>
        <w:tcPr>
          <w:tcW w:w="1170" w:type="dxa"/>
          <w:vMerge/>
        </w:tcPr>
        <w:p w14:paraId="7DC348E4" w14:textId="77777777" w:rsidR="00E906BA" w:rsidRDefault="00E906BA">
          <w:pPr>
            <w:pStyle w:val="Footer"/>
          </w:pPr>
        </w:p>
      </w:tc>
      <w:tc>
        <w:tcPr>
          <w:tcW w:w="6570" w:type="dxa"/>
        </w:tcPr>
        <w:p w14:paraId="47D055CD" w14:textId="77777777" w:rsidR="00E906BA" w:rsidRDefault="00E906BA">
          <w:pPr>
            <w:pStyle w:val="Footer"/>
          </w:pPr>
          <w:r>
            <w:t>Information contained on these pages is confidential and proprietary. HotSamba Inc.</w:t>
          </w:r>
          <w:r>
            <w:br/>
            <w:t>December 9, 1999</w:t>
          </w:r>
        </w:p>
      </w:tc>
      <w:tc>
        <w:tcPr>
          <w:tcW w:w="1818" w:type="dxa"/>
        </w:tcPr>
        <w:p w14:paraId="1E7886CC" w14:textId="77777777" w:rsidR="00E906BA" w:rsidRDefault="00E906BA">
          <w:pPr>
            <w:pStyle w:val="Footer"/>
          </w:pPr>
          <w:r>
            <w:tab/>
          </w:r>
        </w:p>
      </w:tc>
    </w:tr>
  </w:tbl>
  <w:p w14:paraId="47BCB242" w14:textId="77777777" w:rsidR="00E906BA" w:rsidRDefault="00E906B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02D2C" w14:textId="77777777" w:rsidR="00E906BA" w:rsidRDefault="00E906BA">
    <w:pPr>
      <w:pStyle w:val="Heading"/>
    </w:pPr>
  </w:p>
  <w:tbl>
    <w:tblPr>
      <w:tblW w:w="0" w:type="auto"/>
      <w:tblInd w:w="108" w:type="dxa"/>
      <w:tblLayout w:type="fixed"/>
      <w:tblLook w:val="0000" w:firstRow="0" w:lastRow="0" w:firstColumn="0" w:lastColumn="0" w:noHBand="0" w:noVBand="0"/>
    </w:tblPr>
    <w:tblGrid>
      <w:gridCol w:w="1710"/>
      <w:gridCol w:w="6300"/>
      <w:gridCol w:w="1350"/>
    </w:tblGrid>
    <w:tr w:rsidR="00E906BA" w14:paraId="0AF7F6F3" w14:textId="77777777">
      <w:trPr>
        <w:cantSplit/>
        <w:trHeight w:val="138"/>
      </w:trPr>
      <w:tc>
        <w:tcPr>
          <w:tcW w:w="1710" w:type="dxa"/>
        </w:tcPr>
        <w:p w14:paraId="3F11CE58" w14:textId="77777777" w:rsidR="00E906BA" w:rsidRDefault="00E906BA">
          <w:pPr>
            <w:pStyle w:val="Footer"/>
            <w:ind w:right="360"/>
            <w:rPr>
              <w:rFonts w:cs="Arial"/>
              <w:sz w:val="16"/>
            </w:rPr>
          </w:pPr>
        </w:p>
      </w:tc>
      <w:tc>
        <w:tcPr>
          <w:tcW w:w="6300" w:type="dxa"/>
        </w:tcPr>
        <w:p w14:paraId="2925EC3F" w14:textId="77777777" w:rsidR="00E906BA" w:rsidRDefault="00E906BA">
          <w:pPr>
            <w:pStyle w:val="Footer"/>
            <w:rPr>
              <w:rFonts w:cs="Arial"/>
              <w:sz w:val="16"/>
            </w:rPr>
          </w:pPr>
        </w:p>
      </w:tc>
      <w:tc>
        <w:tcPr>
          <w:tcW w:w="1350" w:type="dxa"/>
        </w:tcPr>
        <w:p w14:paraId="2EE50468" w14:textId="77777777" w:rsidR="00E906BA" w:rsidRDefault="00E906BA">
          <w:pPr>
            <w:pStyle w:val="Footer"/>
            <w:rPr>
              <w:rFonts w:cs="Arial"/>
              <w:snapToGrid w:val="0"/>
              <w:sz w:val="16"/>
            </w:rPr>
          </w:pPr>
        </w:p>
        <w:p w14:paraId="22E6C341" w14:textId="77777777" w:rsidR="00E906BA" w:rsidRDefault="00E906BA">
          <w:pPr>
            <w:pStyle w:val="Footer"/>
            <w:jc w:val="right"/>
            <w:rPr>
              <w:rFonts w:cs="Arial"/>
              <w:sz w:val="16"/>
            </w:rPr>
          </w:pPr>
          <w:r>
            <w:rPr>
              <w:rFonts w:cs="Arial"/>
              <w:snapToGrid w:val="0"/>
              <w:sz w:val="16"/>
            </w:rPr>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sidR="0066580C">
            <w:rPr>
              <w:rFonts w:cs="Arial"/>
              <w:noProof/>
              <w:snapToGrid w:val="0"/>
              <w:sz w:val="16"/>
            </w:rPr>
            <w:t>1</w:t>
          </w:r>
          <w:r>
            <w:rPr>
              <w:rFonts w:cs="Arial"/>
              <w:snapToGrid w:val="0"/>
              <w:sz w:val="16"/>
            </w:rPr>
            <w:fldChar w:fldCharType="end"/>
          </w:r>
        </w:p>
        <w:p w14:paraId="09DD544E" w14:textId="77777777" w:rsidR="00E906BA" w:rsidRDefault="00E906BA">
          <w:pPr>
            <w:pStyle w:val="Footer"/>
            <w:tabs>
              <w:tab w:val="right" w:pos="1440"/>
            </w:tabs>
            <w:ind w:right="702"/>
            <w:rPr>
              <w:rFonts w:cs="Arial"/>
              <w:sz w:val="16"/>
            </w:rPr>
          </w:pPr>
        </w:p>
      </w:tc>
    </w:tr>
  </w:tbl>
  <w:p w14:paraId="65C98E1C" w14:textId="77777777" w:rsidR="00E906BA" w:rsidRDefault="00E906BA">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1710"/>
      <w:gridCol w:w="6300"/>
      <w:gridCol w:w="1350"/>
    </w:tblGrid>
    <w:tr w:rsidR="00E906BA" w14:paraId="4FAC5AB4" w14:textId="77777777">
      <w:trPr>
        <w:cantSplit/>
        <w:trHeight w:val="138"/>
      </w:trPr>
      <w:tc>
        <w:tcPr>
          <w:tcW w:w="1710" w:type="dxa"/>
        </w:tcPr>
        <w:p w14:paraId="67FD3EF1" w14:textId="77777777" w:rsidR="00E906BA" w:rsidRDefault="00E906BA">
          <w:pPr>
            <w:pStyle w:val="Footer"/>
            <w:ind w:right="360"/>
            <w:rPr>
              <w:rFonts w:cs="Arial"/>
              <w:sz w:val="16"/>
            </w:rPr>
          </w:pPr>
        </w:p>
        <w:p w14:paraId="7964887A" w14:textId="77777777" w:rsidR="00E906BA" w:rsidRDefault="00E906BA">
          <w:pPr>
            <w:pStyle w:val="Footer"/>
            <w:ind w:right="360"/>
            <w:rPr>
              <w:rFonts w:cs="Arial"/>
              <w:sz w:val="16"/>
            </w:rPr>
          </w:pPr>
          <w:r>
            <w:rPr>
              <w:rFonts w:cs="Arial"/>
              <w:noProof/>
              <w:sz w:val="16"/>
            </w:rPr>
            <w:drawing>
              <wp:inline distT="0" distB="0" distL="0" distR="0" wp14:anchorId="0E0E26AD" wp14:editId="4FEE6DB9">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14:paraId="20D4A3DD" w14:textId="77777777" w:rsidR="00E906BA" w:rsidRDefault="00E906BA">
          <w:pPr>
            <w:pStyle w:val="Footer"/>
            <w:ind w:right="360"/>
            <w:rPr>
              <w:rFonts w:cs="Arial"/>
              <w:sz w:val="16"/>
            </w:rPr>
          </w:pPr>
        </w:p>
      </w:tc>
      <w:tc>
        <w:tcPr>
          <w:tcW w:w="6300" w:type="dxa"/>
        </w:tcPr>
        <w:p w14:paraId="189F0C5C" w14:textId="77777777" w:rsidR="00E906BA" w:rsidRDefault="00E906BA">
          <w:pPr>
            <w:pStyle w:val="Footer"/>
            <w:rPr>
              <w:rFonts w:cs="Arial"/>
              <w:sz w:val="16"/>
            </w:rPr>
          </w:pPr>
        </w:p>
        <w:p w14:paraId="28A9EC4E" w14:textId="77777777" w:rsidR="00E906BA" w:rsidRDefault="00E906BA">
          <w:pPr>
            <w:pStyle w:val="Footer"/>
            <w:rPr>
              <w:rFonts w:cs="Arial"/>
              <w:sz w:val="16"/>
            </w:rPr>
          </w:pPr>
          <w:r>
            <w:rPr>
              <w:rFonts w:cs="Arial"/>
              <w:sz w:val="16"/>
            </w:rPr>
            <w:t xml:space="preserve">Information contained on these pages is confidential and proprietary.   </w:t>
          </w:r>
        </w:p>
        <w:p w14:paraId="19DB3FBC" w14:textId="7C4474D9" w:rsidR="00E906BA" w:rsidRDefault="00E906BA">
          <w:pPr>
            <w:pStyle w:val="Footer"/>
            <w:rPr>
              <w:rFonts w:cs="Arial"/>
              <w:sz w:val="16"/>
            </w:rPr>
          </w:pPr>
          <w:r>
            <w:rPr>
              <w:rFonts w:cs="Arial"/>
              <w:sz w:val="16"/>
            </w:rPr>
            <w:fldChar w:fldCharType="begin"/>
          </w:r>
          <w:r>
            <w:rPr>
              <w:rFonts w:cs="Arial"/>
              <w:sz w:val="16"/>
            </w:rPr>
            <w:instrText xml:space="preserve"> DATE \@ "M/d/yy" </w:instrText>
          </w:r>
          <w:r>
            <w:rPr>
              <w:rFonts w:cs="Arial"/>
              <w:sz w:val="16"/>
            </w:rPr>
            <w:fldChar w:fldCharType="separate"/>
          </w:r>
          <w:r w:rsidR="0066580C">
            <w:rPr>
              <w:rFonts w:cs="Arial"/>
              <w:noProof/>
              <w:sz w:val="16"/>
            </w:rPr>
            <w:t>3/8/16</w:t>
          </w:r>
          <w:r>
            <w:rPr>
              <w:rFonts w:cs="Arial"/>
              <w:sz w:val="16"/>
            </w:rPr>
            <w:fldChar w:fldCharType="end"/>
          </w:r>
          <w:r>
            <w:rPr>
              <w:rFonts w:cs="Arial"/>
              <w:sz w:val="16"/>
            </w:rPr>
            <w:fldChar w:fldCharType="begin"/>
          </w:r>
          <w:r>
            <w:rPr>
              <w:rFonts w:cs="Arial"/>
              <w:sz w:val="16"/>
            </w:rPr>
            <w:instrText xml:space="preserve"> COMMENTS  \* MERGEFORMAT </w:instrText>
          </w:r>
          <w:r>
            <w:rPr>
              <w:rFonts w:cs="Arial"/>
              <w:sz w:val="16"/>
            </w:rPr>
            <w:fldChar w:fldCharType="end"/>
          </w:r>
          <w:bookmarkStart w:id="81" w:name="OLE_LINK2"/>
          <w:bookmarkStart w:id="82" w:name="OLE_LINK3"/>
        </w:p>
      </w:tc>
      <w:tc>
        <w:tcPr>
          <w:tcW w:w="1350" w:type="dxa"/>
        </w:tcPr>
        <w:p w14:paraId="0B28C925" w14:textId="77777777" w:rsidR="00E906BA" w:rsidRDefault="00E906BA">
          <w:pPr>
            <w:pStyle w:val="Footer"/>
            <w:rPr>
              <w:rFonts w:cs="Arial"/>
              <w:snapToGrid w:val="0"/>
              <w:sz w:val="16"/>
            </w:rPr>
          </w:pPr>
        </w:p>
        <w:p w14:paraId="36B94C9C" w14:textId="77777777" w:rsidR="00E906BA" w:rsidRDefault="00E906BA">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Pr>
              <w:rFonts w:cs="Arial"/>
              <w:noProof/>
              <w:snapToGrid w:val="0"/>
              <w:sz w:val="16"/>
            </w:rPr>
            <w:t>1</w:t>
          </w:r>
          <w:r>
            <w:rPr>
              <w:rFonts w:cs="Arial"/>
              <w:snapToGrid w:val="0"/>
              <w:sz w:val="16"/>
            </w:rPr>
            <w:fldChar w:fldCharType="end"/>
          </w:r>
        </w:p>
        <w:p w14:paraId="7DBCD10A" w14:textId="77777777" w:rsidR="00E906BA" w:rsidRDefault="00E906BA">
          <w:pPr>
            <w:pStyle w:val="Footer"/>
            <w:tabs>
              <w:tab w:val="right" w:pos="1440"/>
            </w:tabs>
            <w:ind w:right="702"/>
            <w:rPr>
              <w:rFonts w:cs="Arial"/>
              <w:sz w:val="16"/>
            </w:rPr>
          </w:pPr>
        </w:p>
      </w:tc>
    </w:tr>
    <w:bookmarkEnd w:id="81"/>
    <w:bookmarkEnd w:id="82"/>
  </w:tbl>
  <w:p w14:paraId="22207ECA" w14:textId="77777777" w:rsidR="00E906BA" w:rsidRDefault="00E906B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2A065" w14:textId="77777777" w:rsidR="00E906BA" w:rsidRDefault="00E906BA">
      <w:r>
        <w:separator/>
      </w:r>
    </w:p>
  </w:footnote>
  <w:footnote w:type="continuationSeparator" w:id="0">
    <w:p w14:paraId="183438A1" w14:textId="77777777" w:rsidR="00E906BA" w:rsidRDefault="00E906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4AF5E" w14:textId="77777777" w:rsidR="00E906BA" w:rsidRDefault="00E906BA">
    <w:pPr>
      <w:pStyle w:val="Header"/>
      <w:tabs>
        <w:tab w:val="clear" w:pos="8640"/>
        <w:tab w:val="right" w:pos="9270"/>
      </w:tabs>
      <w:rPr>
        <w:sz w:val="18"/>
      </w:rPr>
    </w:pPr>
    <w:r>
      <w:rPr>
        <w:sz w:val="18"/>
      </w:rPr>
      <w:t>User Interface Specification</w:t>
    </w:r>
    <w:r>
      <w:rPr>
        <w:sz w:val="18"/>
      </w:rPr>
      <w:tab/>
    </w:r>
    <w:r>
      <w:rPr>
        <w:sz w:val="18"/>
      </w:rPr>
      <w:tab/>
    </w:r>
    <w:r w:rsidR="0066580C">
      <w:fldChar w:fldCharType="begin"/>
    </w:r>
    <w:r w:rsidR="0066580C">
      <w:instrText xml:space="preserve"> SUBJECT  \* MERGEFORMAT </w:instrText>
    </w:r>
    <w:r w:rsidR="0066580C">
      <w:fldChar w:fldCharType="separate"/>
    </w:r>
    <w:r w:rsidRPr="00207343">
      <w:rPr>
        <w:sz w:val="18"/>
      </w:rPr>
      <w:t>Diagnostics</w:t>
    </w:r>
    <w:r w:rsidR="0066580C">
      <w:rPr>
        <w:sz w:val="18"/>
      </w:rPr>
      <w:fldChar w:fldCharType="end"/>
    </w:r>
  </w:p>
  <w:p w14:paraId="6AB8ACCC" w14:textId="77777777" w:rsidR="00E906BA" w:rsidRDefault="00E906BA">
    <w:pPr>
      <w:pStyle w:val="Header"/>
    </w:pPr>
  </w:p>
  <w:p w14:paraId="49C9ED7E" w14:textId="77777777" w:rsidR="00E906BA" w:rsidRDefault="00E906BA">
    <w:pPr>
      <w:pStyle w:val="Header"/>
    </w:pPr>
  </w:p>
  <w:p w14:paraId="62A8DD61" w14:textId="77777777" w:rsidR="00E906BA" w:rsidRDefault="00E906B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A5EF3" w14:textId="77777777" w:rsidR="00E906BA" w:rsidRDefault="00E906B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A7338" w14:textId="77777777" w:rsidR="00E906BA" w:rsidRPr="00C010A7" w:rsidRDefault="00E906BA"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68BA0" w14:textId="77777777" w:rsidR="00E906BA" w:rsidRDefault="00E906BA">
    <w:pPr>
      <w:pStyle w:val="Header"/>
      <w:tabs>
        <w:tab w:val="clear" w:pos="8640"/>
        <w:tab w:val="right" w:pos="9270"/>
      </w:tabs>
      <w:rPr>
        <w:sz w:val="18"/>
      </w:rPr>
    </w:pPr>
    <w:r>
      <w:rPr>
        <w:sz w:val="18"/>
      </w:rPr>
      <w:t>User Interface Specification</w:t>
    </w:r>
    <w:r>
      <w:rPr>
        <w:sz w:val="18"/>
      </w:rPr>
      <w:tab/>
    </w:r>
    <w:r>
      <w:rPr>
        <w:sz w:val="18"/>
      </w:rPr>
      <w:tab/>
    </w:r>
    <w:r w:rsidR="0066580C">
      <w:fldChar w:fldCharType="begin"/>
    </w:r>
    <w:r w:rsidR="0066580C">
      <w:instrText xml:space="preserve"> SUBJECT  \* MERGEFORMAT </w:instrText>
    </w:r>
    <w:r w:rsidR="0066580C">
      <w:fldChar w:fldCharType="separate"/>
    </w:r>
    <w:r w:rsidRPr="00207343">
      <w:rPr>
        <w:sz w:val="18"/>
      </w:rPr>
      <w:t>Diagnostics</w:t>
    </w:r>
    <w:r w:rsidR="0066580C">
      <w:rPr>
        <w:sz w:val="18"/>
      </w:rPr>
      <w:fldChar w:fldCharType="end"/>
    </w:r>
  </w:p>
  <w:p w14:paraId="6FE7300C" w14:textId="77777777" w:rsidR="00E906BA" w:rsidRDefault="00E906BA">
    <w:pPr>
      <w:pStyle w:val="Header"/>
    </w:pPr>
  </w:p>
  <w:p w14:paraId="132B2A0F" w14:textId="77777777" w:rsidR="00E906BA" w:rsidRDefault="00E906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D748E8C"/>
    <w:lvl w:ilvl="0">
      <w:start w:val="1"/>
      <w:numFmt w:val="decimal"/>
      <w:lvlText w:val="%1."/>
      <w:lvlJc w:val="left"/>
      <w:pPr>
        <w:tabs>
          <w:tab w:val="num" w:pos="0"/>
        </w:tabs>
        <w:ind w:left="0" w:firstLine="0"/>
      </w:pPr>
      <w:rPr>
        <w:rFonts w:hint="default"/>
      </w:rPr>
    </w:lvl>
    <w:lvl w:ilvl="1">
      <w:start w:val="1"/>
      <w:numFmt w:val="decimal"/>
      <w:lvlText w:val="A.%2"/>
      <w:lvlJc w:val="left"/>
      <w:pPr>
        <w:tabs>
          <w:tab w:val="num" w:pos="0"/>
        </w:tabs>
        <w:ind w:left="0" w:firstLine="0"/>
      </w:pPr>
      <w:rPr>
        <w:rFonts w:hint="default"/>
      </w:rPr>
    </w:lvl>
    <w:lvl w:ilvl="2">
      <w:start w:val="1"/>
      <w:numFmt w:val="none"/>
      <w:lvlText w:val="A.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pStyle w:val="StyleHeading714ptBoldCentered"/>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2B475F"/>
    <w:multiLevelType w:val="multilevel"/>
    <w:tmpl w:val="6066C4BC"/>
    <w:lvl w:ilvl="0">
      <w:start w:val="1"/>
      <w:numFmt w:val="decimal"/>
      <w:lvlText w:val="%1."/>
      <w:lvlJc w:val="left"/>
      <w:pPr>
        <w:tabs>
          <w:tab w:val="num" w:pos="0"/>
        </w:tabs>
        <w:ind w:left="0" w:firstLine="0"/>
      </w:pPr>
      <w:rPr>
        <w:rFonts w:hint="default"/>
      </w:rPr>
    </w:lvl>
    <w:lvl w:ilvl="1">
      <w:start w:val="1"/>
      <w:numFmt w:val="decimal"/>
      <w:lvlText w:val="2.%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nsid w:val="03854773"/>
    <w:multiLevelType w:val="hybridMultilevel"/>
    <w:tmpl w:val="A65A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9E0664"/>
    <w:multiLevelType w:val="hybridMultilevel"/>
    <w:tmpl w:val="7EDAF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B60C6B"/>
    <w:multiLevelType w:val="multilevel"/>
    <w:tmpl w:val="BFAEEBD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090F2B48"/>
    <w:multiLevelType w:val="hybridMultilevel"/>
    <w:tmpl w:val="5552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9D0108"/>
    <w:multiLevelType w:val="multilevel"/>
    <w:tmpl w:val="585C3AC8"/>
    <w:lvl w:ilvl="0">
      <w:start w:val="1"/>
      <w:numFmt w:val="decimal"/>
      <w:lvlText w:val="%1."/>
      <w:lvlJc w:val="left"/>
      <w:pPr>
        <w:tabs>
          <w:tab w:val="num" w:pos="0"/>
        </w:tabs>
        <w:ind w:left="0" w:firstLine="0"/>
      </w:pPr>
      <w:rPr>
        <w:rFonts w:hint="default"/>
      </w:rPr>
    </w:lvl>
    <w:lvl w:ilvl="1">
      <w:start w:val="1"/>
      <w:numFmt w:val="decimal"/>
      <w:lvlText w:val="A.%2"/>
      <w:lvlJc w:val="left"/>
      <w:pPr>
        <w:tabs>
          <w:tab w:val="num" w:pos="0"/>
        </w:tabs>
        <w:ind w:left="0" w:firstLine="0"/>
      </w:pPr>
      <w:rPr>
        <w:rFonts w:hint="default"/>
      </w:rPr>
    </w:lvl>
    <w:lvl w:ilvl="2">
      <w:start w:val="1"/>
      <w:numFmt w:val="none"/>
      <w:lvlText w:val="A.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nsid w:val="10F64E92"/>
    <w:multiLevelType w:val="multilevel"/>
    <w:tmpl w:val="603C57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D3B259B"/>
    <w:multiLevelType w:val="multilevel"/>
    <w:tmpl w:val="1EB2D9F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1DD77EC9"/>
    <w:multiLevelType w:val="multilevel"/>
    <w:tmpl w:val="C1A801D6"/>
    <w:lvl w:ilvl="0">
      <w:start w:val="1"/>
      <w:numFmt w:val="decimal"/>
      <w:lvlText w:val="%1."/>
      <w:lvlJc w:val="left"/>
      <w:pPr>
        <w:tabs>
          <w:tab w:val="num" w:pos="0"/>
        </w:tabs>
        <w:ind w:left="0" w:firstLine="0"/>
      </w:pPr>
      <w:rPr>
        <w:rFonts w:hint="default"/>
      </w:rPr>
    </w:lvl>
    <w:lvl w:ilvl="1">
      <w:start w:val="1"/>
      <w:numFmt w:val="decimal"/>
      <w:lvlText w:val="A.%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nsid w:val="1FF81E42"/>
    <w:multiLevelType w:val="multilevel"/>
    <w:tmpl w:val="3AEA910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EB000C"/>
    <w:multiLevelType w:val="hybridMultilevel"/>
    <w:tmpl w:val="DB72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92AAE"/>
    <w:multiLevelType w:val="hybridMultilevel"/>
    <w:tmpl w:val="0DB2AAD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C3CF0"/>
    <w:multiLevelType w:val="multilevel"/>
    <w:tmpl w:val="4164FDB2"/>
    <w:lvl w:ilvl="0">
      <w:start w:val="1"/>
      <w:numFmt w:val="decimal"/>
      <w:lvlText w:val="%1."/>
      <w:lvlJc w:val="left"/>
      <w:pPr>
        <w:tabs>
          <w:tab w:val="num" w:pos="0"/>
        </w:tabs>
        <w:ind w:left="0" w:firstLine="0"/>
      </w:pPr>
      <w:rPr>
        <w:rFonts w:hint="default"/>
      </w:rPr>
    </w:lvl>
    <w:lvl w:ilvl="1">
      <w:start w:val="1"/>
      <w:numFmt w:val="decimal"/>
      <w:lvlText w:val="A.%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nsid w:val="31293E06"/>
    <w:multiLevelType w:val="multilevel"/>
    <w:tmpl w:val="1484679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320366E0"/>
    <w:multiLevelType w:val="multilevel"/>
    <w:tmpl w:val="38D477E6"/>
    <w:lvl w:ilvl="0">
      <w:start w:val="1"/>
      <w:numFmt w:val="decimal"/>
      <w:lvlText w:val="%1."/>
      <w:lvlJc w:val="left"/>
      <w:pPr>
        <w:tabs>
          <w:tab w:val="num" w:pos="0"/>
        </w:tabs>
        <w:ind w:left="0" w:firstLine="0"/>
      </w:pPr>
      <w:rPr>
        <w:rFonts w:hint="default"/>
      </w:rPr>
    </w:lvl>
    <w:lvl w:ilvl="1">
      <w:start w:val="1"/>
      <w:numFmt w:val="decimal"/>
      <w:lvlText w:val="A.%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3A5E5E76"/>
    <w:multiLevelType w:val="multilevel"/>
    <w:tmpl w:val="534E3E0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0">
    <w:nsid w:val="425C0356"/>
    <w:multiLevelType w:val="hybridMultilevel"/>
    <w:tmpl w:val="6DB41AA0"/>
    <w:lvl w:ilvl="0" w:tplc="E776167A">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0D0C99"/>
    <w:multiLevelType w:val="multilevel"/>
    <w:tmpl w:val="D8DC266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49662075"/>
    <w:multiLevelType w:val="multilevel"/>
    <w:tmpl w:val="F53488C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3">
    <w:nsid w:val="4DEE6A68"/>
    <w:multiLevelType w:val="multilevel"/>
    <w:tmpl w:val="DA0A3A7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nsid w:val="54BB5EA9"/>
    <w:multiLevelType w:val="multilevel"/>
    <w:tmpl w:val="693EF56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99459A1"/>
    <w:multiLevelType w:val="multilevel"/>
    <w:tmpl w:val="A84ACE10"/>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6">
    <w:nsid w:val="5B2025C3"/>
    <w:multiLevelType w:val="multilevel"/>
    <w:tmpl w:val="2C1CA6D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nsid w:val="606D02E6"/>
    <w:multiLevelType w:val="multilevel"/>
    <w:tmpl w:val="B42C70D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625933FA"/>
    <w:multiLevelType w:val="multilevel"/>
    <w:tmpl w:val="4628F15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9">
    <w:nsid w:val="66906F03"/>
    <w:multiLevelType w:val="hybridMultilevel"/>
    <w:tmpl w:val="2FDC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D6D46"/>
    <w:multiLevelType w:val="hybridMultilevel"/>
    <w:tmpl w:val="ACF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BE3DAD"/>
    <w:multiLevelType w:val="multilevel"/>
    <w:tmpl w:val="78A831AE"/>
    <w:lvl w:ilvl="0">
      <w:start w:val="1"/>
      <w:numFmt w:val="decimal"/>
      <w:lvlText w:val="%1."/>
      <w:lvlJc w:val="left"/>
      <w:pPr>
        <w:tabs>
          <w:tab w:val="num" w:pos="0"/>
        </w:tabs>
        <w:ind w:left="0" w:firstLine="0"/>
      </w:pPr>
      <w:rPr>
        <w:rFonts w:hint="default"/>
      </w:rPr>
    </w:lvl>
    <w:lvl w:ilvl="1">
      <w:start w:val="1"/>
      <w:numFmt w:val="decimal"/>
      <w:lvlText w:val="2.%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2">
    <w:nsid w:val="6B8C3339"/>
    <w:multiLevelType w:val="multilevel"/>
    <w:tmpl w:val="442A765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nsid w:val="6E6A250E"/>
    <w:multiLevelType w:val="multilevel"/>
    <w:tmpl w:val="E096552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4">
    <w:nsid w:val="74CF6DBF"/>
    <w:multiLevelType w:val="multilevel"/>
    <w:tmpl w:val="B42C70D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5">
    <w:nsid w:val="7D4472ED"/>
    <w:multiLevelType w:val="multilevel"/>
    <w:tmpl w:val="AEF0C84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7FBF15E2"/>
    <w:multiLevelType w:val="multilevel"/>
    <w:tmpl w:val="15E2FBFA"/>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3.5.1"/>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3"/>
  </w:num>
  <w:num w:numId="3">
    <w:abstractNumId w:val="2"/>
  </w:num>
  <w:num w:numId="4">
    <w:abstractNumId w:val="15"/>
  </w:num>
  <w:num w:numId="5">
    <w:abstractNumId w:val="20"/>
  </w:num>
  <w:num w:numId="6">
    <w:abstractNumId w:val="11"/>
  </w:num>
  <w:num w:numId="7">
    <w:abstractNumId w:val="8"/>
  </w:num>
  <w:num w:numId="8">
    <w:abstractNumId w:val="18"/>
  </w:num>
  <w:num w:numId="9">
    <w:abstractNumId w:val="11"/>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9"/>
  </w:num>
  <w:num w:numId="12">
    <w:abstractNumId w:val="22"/>
  </w:num>
  <w:num w:numId="13">
    <w:abstractNumId w:val="17"/>
  </w:num>
  <w:num w:numId="14">
    <w:abstractNumId w:val="9"/>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21"/>
  </w:num>
  <w:num w:numId="17">
    <w:abstractNumId w:val="6"/>
  </w:num>
  <w:num w:numId="18">
    <w:abstractNumId w:val="36"/>
  </w:num>
  <w:num w:numId="19">
    <w:abstractNumId w:val="24"/>
  </w:num>
  <w:num w:numId="20">
    <w:abstractNumId w:val="19"/>
  </w:num>
  <w:num w:numId="21">
    <w:abstractNumId w:val="23"/>
  </w:num>
  <w:num w:numId="22">
    <w:abstractNumId w:val="27"/>
  </w:num>
  <w:num w:numId="23">
    <w:abstractNumId w:val="28"/>
  </w:num>
  <w:num w:numId="24">
    <w:abstractNumId w:val="10"/>
  </w:num>
  <w:num w:numId="25">
    <w:abstractNumId w:val="12"/>
  </w:num>
  <w:num w:numId="26">
    <w:abstractNumId w:val="33"/>
  </w:num>
  <w:num w:numId="27">
    <w:abstractNumId w:val="35"/>
  </w:num>
  <w:num w:numId="28">
    <w:abstractNumId w:val="34"/>
  </w:num>
  <w:num w:numId="29">
    <w:abstractNumId w:val="26"/>
  </w:num>
  <w:num w:numId="30">
    <w:abstractNumId w:val="31"/>
  </w:num>
  <w:num w:numId="31">
    <w:abstractNumId w:val="3"/>
  </w:num>
  <w:num w:numId="32">
    <w:abstractNumId w:val="25"/>
  </w:num>
  <w:num w:numId="33">
    <w:abstractNumId w:val="7"/>
  </w:num>
  <w:num w:numId="34">
    <w:abstractNumId w:val="29"/>
  </w:num>
  <w:num w:numId="35">
    <w:abstractNumId w:val="5"/>
  </w:num>
  <w:num w:numId="36">
    <w:abstractNumId w:val="4"/>
  </w:num>
  <w:num w:numId="37">
    <w:abstractNumId w:val="14"/>
  </w:num>
  <w:num w:numId="3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attachedTemplate r:id="rId1"/>
  <w:linkStyles/>
  <w:trackRevisions/>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2"/>
  </w:compat>
  <w:rsids>
    <w:rsidRoot w:val="002C735F"/>
    <w:rsid w:val="00002E55"/>
    <w:rsid w:val="00003ED2"/>
    <w:rsid w:val="00005148"/>
    <w:rsid w:val="00005919"/>
    <w:rsid w:val="00007B64"/>
    <w:rsid w:val="00010286"/>
    <w:rsid w:val="000125DB"/>
    <w:rsid w:val="00027F7C"/>
    <w:rsid w:val="00033214"/>
    <w:rsid w:val="00033BEB"/>
    <w:rsid w:val="00033C21"/>
    <w:rsid w:val="000360AA"/>
    <w:rsid w:val="0004155F"/>
    <w:rsid w:val="00044519"/>
    <w:rsid w:val="000448C7"/>
    <w:rsid w:val="00052C44"/>
    <w:rsid w:val="00055BA1"/>
    <w:rsid w:val="0006310D"/>
    <w:rsid w:val="000651DA"/>
    <w:rsid w:val="00067591"/>
    <w:rsid w:val="0007034C"/>
    <w:rsid w:val="000749C6"/>
    <w:rsid w:val="00083D8A"/>
    <w:rsid w:val="00085D92"/>
    <w:rsid w:val="00086C73"/>
    <w:rsid w:val="000959C3"/>
    <w:rsid w:val="00095D2D"/>
    <w:rsid w:val="00096589"/>
    <w:rsid w:val="000A076D"/>
    <w:rsid w:val="000A1C36"/>
    <w:rsid w:val="000A377C"/>
    <w:rsid w:val="000A3BA1"/>
    <w:rsid w:val="000A42C4"/>
    <w:rsid w:val="000B0E03"/>
    <w:rsid w:val="000B2667"/>
    <w:rsid w:val="000C1875"/>
    <w:rsid w:val="000C5299"/>
    <w:rsid w:val="000D07A8"/>
    <w:rsid w:val="000D0A7E"/>
    <w:rsid w:val="000D53A1"/>
    <w:rsid w:val="000D7EC4"/>
    <w:rsid w:val="000E02A9"/>
    <w:rsid w:val="000E07E6"/>
    <w:rsid w:val="000E0CFE"/>
    <w:rsid w:val="000E29AF"/>
    <w:rsid w:val="000E2EA4"/>
    <w:rsid w:val="000F22DF"/>
    <w:rsid w:val="000F371F"/>
    <w:rsid w:val="000F4405"/>
    <w:rsid w:val="00101001"/>
    <w:rsid w:val="0010737E"/>
    <w:rsid w:val="0011436D"/>
    <w:rsid w:val="00116278"/>
    <w:rsid w:val="00116B37"/>
    <w:rsid w:val="00116DF6"/>
    <w:rsid w:val="00125B95"/>
    <w:rsid w:val="0012766B"/>
    <w:rsid w:val="0012770F"/>
    <w:rsid w:val="001314BE"/>
    <w:rsid w:val="00134801"/>
    <w:rsid w:val="00135534"/>
    <w:rsid w:val="0013789B"/>
    <w:rsid w:val="001412EB"/>
    <w:rsid w:val="00141D9B"/>
    <w:rsid w:val="00143FD8"/>
    <w:rsid w:val="00152458"/>
    <w:rsid w:val="0015448A"/>
    <w:rsid w:val="00154860"/>
    <w:rsid w:val="00155071"/>
    <w:rsid w:val="001749B2"/>
    <w:rsid w:val="00176F6A"/>
    <w:rsid w:val="00180B95"/>
    <w:rsid w:val="001810D1"/>
    <w:rsid w:val="001826E7"/>
    <w:rsid w:val="0018291B"/>
    <w:rsid w:val="00182E28"/>
    <w:rsid w:val="001839FE"/>
    <w:rsid w:val="00185752"/>
    <w:rsid w:val="00185B66"/>
    <w:rsid w:val="00185CC9"/>
    <w:rsid w:val="00196354"/>
    <w:rsid w:val="001A6FAF"/>
    <w:rsid w:val="001A771C"/>
    <w:rsid w:val="001B0096"/>
    <w:rsid w:val="001B15C9"/>
    <w:rsid w:val="001B22C8"/>
    <w:rsid w:val="001B2339"/>
    <w:rsid w:val="001B4EBC"/>
    <w:rsid w:val="001C1D20"/>
    <w:rsid w:val="001C3AC4"/>
    <w:rsid w:val="001C540B"/>
    <w:rsid w:val="001C5FAA"/>
    <w:rsid w:val="001D566A"/>
    <w:rsid w:val="001D5AA4"/>
    <w:rsid w:val="001D74AC"/>
    <w:rsid w:val="001E12D7"/>
    <w:rsid w:val="001E2631"/>
    <w:rsid w:val="001E464F"/>
    <w:rsid w:val="00201A72"/>
    <w:rsid w:val="00201F89"/>
    <w:rsid w:val="00203593"/>
    <w:rsid w:val="00205F19"/>
    <w:rsid w:val="0020681E"/>
    <w:rsid w:val="00207343"/>
    <w:rsid w:val="002206FB"/>
    <w:rsid w:val="00222AA1"/>
    <w:rsid w:val="0022387A"/>
    <w:rsid w:val="002246F9"/>
    <w:rsid w:val="00230689"/>
    <w:rsid w:val="00255D5C"/>
    <w:rsid w:val="00260F00"/>
    <w:rsid w:val="00261C3E"/>
    <w:rsid w:val="00261D86"/>
    <w:rsid w:val="0026262F"/>
    <w:rsid w:val="00262CBC"/>
    <w:rsid w:val="00262EDE"/>
    <w:rsid w:val="00264B80"/>
    <w:rsid w:val="0026574D"/>
    <w:rsid w:val="002719CD"/>
    <w:rsid w:val="00271B8D"/>
    <w:rsid w:val="002737CD"/>
    <w:rsid w:val="00275AA6"/>
    <w:rsid w:val="002830EC"/>
    <w:rsid w:val="00286C8A"/>
    <w:rsid w:val="0029042F"/>
    <w:rsid w:val="0029285E"/>
    <w:rsid w:val="00293054"/>
    <w:rsid w:val="0029312C"/>
    <w:rsid w:val="00294C98"/>
    <w:rsid w:val="002A43B8"/>
    <w:rsid w:val="002A5D5D"/>
    <w:rsid w:val="002A708C"/>
    <w:rsid w:val="002B2ED6"/>
    <w:rsid w:val="002C1980"/>
    <w:rsid w:val="002C1A70"/>
    <w:rsid w:val="002C1AD7"/>
    <w:rsid w:val="002C6A2C"/>
    <w:rsid w:val="002C735F"/>
    <w:rsid w:val="002D484D"/>
    <w:rsid w:val="002E2707"/>
    <w:rsid w:val="002E59A0"/>
    <w:rsid w:val="002E5E3B"/>
    <w:rsid w:val="002E7C59"/>
    <w:rsid w:val="00306634"/>
    <w:rsid w:val="00306BB6"/>
    <w:rsid w:val="0030738B"/>
    <w:rsid w:val="00307764"/>
    <w:rsid w:val="0031159D"/>
    <w:rsid w:val="003124C0"/>
    <w:rsid w:val="003129AB"/>
    <w:rsid w:val="00313943"/>
    <w:rsid w:val="00326005"/>
    <w:rsid w:val="00332051"/>
    <w:rsid w:val="003331AB"/>
    <w:rsid w:val="0033406F"/>
    <w:rsid w:val="003404D3"/>
    <w:rsid w:val="00342F89"/>
    <w:rsid w:val="00346F11"/>
    <w:rsid w:val="00350281"/>
    <w:rsid w:val="00352CC6"/>
    <w:rsid w:val="00353128"/>
    <w:rsid w:val="00353A49"/>
    <w:rsid w:val="00353E9C"/>
    <w:rsid w:val="003544E7"/>
    <w:rsid w:val="00357548"/>
    <w:rsid w:val="00362935"/>
    <w:rsid w:val="00362B1F"/>
    <w:rsid w:val="003654B9"/>
    <w:rsid w:val="0037282F"/>
    <w:rsid w:val="003746F3"/>
    <w:rsid w:val="00376613"/>
    <w:rsid w:val="00380479"/>
    <w:rsid w:val="00381675"/>
    <w:rsid w:val="00382F46"/>
    <w:rsid w:val="0038301D"/>
    <w:rsid w:val="003848E2"/>
    <w:rsid w:val="0039049D"/>
    <w:rsid w:val="00390E61"/>
    <w:rsid w:val="00392DEE"/>
    <w:rsid w:val="0039625B"/>
    <w:rsid w:val="00397492"/>
    <w:rsid w:val="003A05C0"/>
    <w:rsid w:val="003A13D3"/>
    <w:rsid w:val="003A2D60"/>
    <w:rsid w:val="003A331C"/>
    <w:rsid w:val="003A441B"/>
    <w:rsid w:val="003A75A4"/>
    <w:rsid w:val="003B108D"/>
    <w:rsid w:val="003B566D"/>
    <w:rsid w:val="003C6BE3"/>
    <w:rsid w:val="003D052C"/>
    <w:rsid w:val="003D3281"/>
    <w:rsid w:val="003D7AC7"/>
    <w:rsid w:val="003D7DE3"/>
    <w:rsid w:val="003F0357"/>
    <w:rsid w:val="003F0EEE"/>
    <w:rsid w:val="003F23D3"/>
    <w:rsid w:val="003F4A8A"/>
    <w:rsid w:val="003F620F"/>
    <w:rsid w:val="004127F6"/>
    <w:rsid w:val="00413F7E"/>
    <w:rsid w:val="00415103"/>
    <w:rsid w:val="004233F8"/>
    <w:rsid w:val="00423F53"/>
    <w:rsid w:val="00426858"/>
    <w:rsid w:val="00426919"/>
    <w:rsid w:val="00430269"/>
    <w:rsid w:val="00430F01"/>
    <w:rsid w:val="00431E80"/>
    <w:rsid w:val="00434E54"/>
    <w:rsid w:val="00437E5C"/>
    <w:rsid w:val="0044444C"/>
    <w:rsid w:val="00445107"/>
    <w:rsid w:val="00463F02"/>
    <w:rsid w:val="0046452D"/>
    <w:rsid w:val="00466B68"/>
    <w:rsid w:val="00484585"/>
    <w:rsid w:val="0048467F"/>
    <w:rsid w:val="004846BA"/>
    <w:rsid w:val="00492B20"/>
    <w:rsid w:val="004953E6"/>
    <w:rsid w:val="004A02F8"/>
    <w:rsid w:val="004A3E7D"/>
    <w:rsid w:val="004B0667"/>
    <w:rsid w:val="004B1A67"/>
    <w:rsid w:val="004B33E5"/>
    <w:rsid w:val="004B548B"/>
    <w:rsid w:val="004C3E08"/>
    <w:rsid w:val="004C7697"/>
    <w:rsid w:val="004C7698"/>
    <w:rsid w:val="004D17F0"/>
    <w:rsid w:val="004D29D2"/>
    <w:rsid w:val="004D63CA"/>
    <w:rsid w:val="004E093F"/>
    <w:rsid w:val="004E1A4F"/>
    <w:rsid w:val="004F0CE2"/>
    <w:rsid w:val="004F179D"/>
    <w:rsid w:val="004F2F08"/>
    <w:rsid w:val="00505824"/>
    <w:rsid w:val="00507824"/>
    <w:rsid w:val="00514064"/>
    <w:rsid w:val="00520134"/>
    <w:rsid w:val="00520367"/>
    <w:rsid w:val="00520F29"/>
    <w:rsid w:val="005226A5"/>
    <w:rsid w:val="0052342B"/>
    <w:rsid w:val="005263E6"/>
    <w:rsid w:val="00530C68"/>
    <w:rsid w:val="00536193"/>
    <w:rsid w:val="00546B79"/>
    <w:rsid w:val="00547D32"/>
    <w:rsid w:val="005559BF"/>
    <w:rsid w:val="00556AB1"/>
    <w:rsid w:val="00556B85"/>
    <w:rsid w:val="00563F36"/>
    <w:rsid w:val="0056591B"/>
    <w:rsid w:val="0056780C"/>
    <w:rsid w:val="0057398D"/>
    <w:rsid w:val="00576A03"/>
    <w:rsid w:val="00582D3C"/>
    <w:rsid w:val="00583214"/>
    <w:rsid w:val="00586362"/>
    <w:rsid w:val="00590FF2"/>
    <w:rsid w:val="00596313"/>
    <w:rsid w:val="00596CE5"/>
    <w:rsid w:val="005A2AEE"/>
    <w:rsid w:val="005A3482"/>
    <w:rsid w:val="005A7049"/>
    <w:rsid w:val="005B1AC8"/>
    <w:rsid w:val="005B3F98"/>
    <w:rsid w:val="005C0DCD"/>
    <w:rsid w:val="005C37E1"/>
    <w:rsid w:val="005C7EC7"/>
    <w:rsid w:val="005D2BE0"/>
    <w:rsid w:val="005D4B0C"/>
    <w:rsid w:val="005D5517"/>
    <w:rsid w:val="005E0097"/>
    <w:rsid w:val="005E3D51"/>
    <w:rsid w:val="005E6DCD"/>
    <w:rsid w:val="005F1099"/>
    <w:rsid w:val="005F535D"/>
    <w:rsid w:val="00604B74"/>
    <w:rsid w:val="00607FA6"/>
    <w:rsid w:val="00610C6E"/>
    <w:rsid w:val="00611D1C"/>
    <w:rsid w:val="00612553"/>
    <w:rsid w:val="00613D39"/>
    <w:rsid w:val="00615786"/>
    <w:rsid w:val="006160C6"/>
    <w:rsid w:val="00621717"/>
    <w:rsid w:val="00625CE0"/>
    <w:rsid w:val="00625FF0"/>
    <w:rsid w:val="00626D10"/>
    <w:rsid w:val="006309AC"/>
    <w:rsid w:val="00630BBD"/>
    <w:rsid w:val="006313C7"/>
    <w:rsid w:val="006320AD"/>
    <w:rsid w:val="00635263"/>
    <w:rsid w:val="00641232"/>
    <w:rsid w:val="00641DA2"/>
    <w:rsid w:val="00642C9C"/>
    <w:rsid w:val="006452BF"/>
    <w:rsid w:val="00645C38"/>
    <w:rsid w:val="00647B05"/>
    <w:rsid w:val="0065670D"/>
    <w:rsid w:val="00661A1E"/>
    <w:rsid w:val="0066580C"/>
    <w:rsid w:val="0066605C"/>
    <w:rsid w:val="00667265"/>
    <w:rsid w:val="00667603"/>
    <w:rsid w:val="00671A22"/>
    <w:rsid w:val="006722A3"/>
    <w:rsid w:val="0067286B"/>
    <w:rsid w:val="0067494A"/>
    <w:rsid w:val="006757B0"/>
    <w:rsid w:val="006764AF"/>
    <w:rsid w:val="0068184F"/>
    <w:rsid w:val="0068657A"/>
    <w:rsid w:val="00690327"/>
    <w:rsid w:val="006A6AE8"/>
    <w:rsid w:val="006B3D18"/>
    <w:rsid w:val="006B5A82"/>
    <w:rsid w:val="006C05A2"/>
    <w:rsid w:val="006C39D5"/>
    <w:rsid w:val="006C508F"/>
    <w:rsid w:val="006C56E9"/>
    <w:rsid w:val="006D2427"/>
    <w:rsid w:val="006D5918"/>
    <w:rsid w:val="006E0824"/>
    <w:rsid w:val="006E29ED"/>
    <w:rsid w:val="006E5CBC"/>
    <w:rsid w:val="006E630B"/>
    <w:rsid w:val="006E6954"/>
    <w:rsid w:val="006F5101"/>
    <w:rsid w:val="006F5DEB"/>
    <w:rsid w:val="0070367D"/>
    <w:rsid w:val="0070715A"/>
    <w:rsid w:val="007103E7"/>
    <w:rsid w:val="00710D5F"/>
    <w:rsid w:val="00711E6F"/>
    <w:rsid w:val="00720177"/>
    <w:rsid w:val="00722186"/>
    <w:rsid w:val="007453D9"/>
    <w:rsid w:val="0074547A"/>
    <w:rsid w:val="007558A6"/>
    <w:rsid w:val="007559E9"/>
    <w:rsid w:val="00756E74"/>
    <w:rsid w:val="00760982"/>
    <w:rsid w:val="00763459"/>
    <w:rsid w:val="00766D16"/>
    <w:rsid w:val="007670F1"/>
    <w:rsid w:val="00776219"/>
    <w:rsid w:val="00782D6C"/>
    <w:rsid w:val="00785BD1"/>
    <w:rsid w:val="00785FFF"/>
    <w:rsid w:val="007A16BF"/>
    <w:rsid w:val="007B21AC"/>
    <w:rsid w:val="007B7B31"/>
    <w:rsid w:val="007C5E63"/>
    <w:rsid w:val="007E1ADE"/>
    <w:rsid w:val="007E5B78"/>
    <w:rsid w:val="007E6DEF"/>
    <w:rsid w:val="007E7AF1"/>
    <w:rsid w:val="007F1BA6"/>
    <w:rsid w:val="007F4931"/>
    <w:rsid w:val="007F70AE"/>
    <w:rsid w:val="008009E4"/>
    <w:rsid w:val="00800BF8"/>
    <w:rsid w:val="008044DD"/>
    <w:rsid w:val="00811097"/>
    <w:rsid w:val="008116E2"/>
    <w:rsid w:val="0081311F"/>
    <w:rsid w:val="0081368A"/>
    <w:rsid w:val="00815141"/>
    <w:rsid w:val="00821F36"/>
    <w:rsid w:val="00823F9A"/>
    <w:rsid w:val="00824CEF"/>
    <w:rsid w:val="00825F25"/>
    <w:rsid w:val="008263AC"/>
    <w:rsid w:val="008311BB"/>
    <w:rsid w:val="00832280"/>
    <w:rsid w:val="0083602D"/>
    <w:rsid w:val="00837765"/>
    <w:rsid w:val="0084578C"/>
    <w:rsid w:val="00847BD7"/>
    <w:rsid w:val="008511F9"/>
    <w:rsid w:val="00852896"/>
    <w:rsid w:val="00853918"/>
    <w:rsid w:val="008802C8"/>
    <w:rsid w:val="008829BC"/>
    <w:rsid w:val="008917D2"/>
    <w:rsid w:val="00891B9D"/>
    <w:rsid w:val="00897482"/>
    <w:rsid w:val="008A1F3B"/>
    <w:rsid w:val="008B2A7B"/>
    <w:rsid w:val="008B33BB"/>
    <w:rsid w:val="008C2570"/>
    <w:rsid w:val="008C6F2F"/>
    <w:rsid w:val="008D1F20"/>
    <w:rsid w:val="008D2046"/>
    <w:rsid w:val="008E2C32"/>
    <w:rsid w:val="008F21D1"/>
    <w:rsid w:val="008F4C9E"/>
    <w:rsid w:val="008F65B9"/>
    <w:rsid w:val="008F6E49"/>
    <w:rsid w:val="00901CD3"/>
    <w:rsid w:val="009048CE"/>
    <w:rsid w:val="009104E9"/>
    <w:rsid w:val="00912D50"/>
    <w:rsid w:val="0091348B"/>
    <w:rsid w:val="0091459F"/>
    <w:rsid w:val="009145E7"/>
    <w:rsid w:val="00914B79"/>
    <w:rsid w:val="00920311"/>
    <w:rsid w:val="009264C7"/>
    <w:rsid w:val="009276EF"/>
    <w:rsid w:val="00931468"/>
    <w:rsid w:val="00931643"/>
    <w:rsid w:val="00934C7A"/>
    <w:rsid w:val="0094561F"/>
    <w:rsid w:val="009457D7"/>
    <w:rsid w:val="0095113F"/>
    <w:rsid w:val="00953185"/>
    <w:rsid w:val="0095462B"/>
    <w:rsid w:val="00954862"/>
    <w:rsid w:val="009578AB"/>
    <w:rsid w:val="00960F3D"/>
    <w:rsid w:val="0096272F"/>
    <w:rsid w:val="00963BCF"/>
    <w:rsid w:val="009732D8"/>
    <w:rsid w:val="00981824"/>
    <w:rsid w:val="009904A4"/>
    <w:rsid w:val="00994918"/>
    <w:rsid w:val="0099666D"/>
    <w:rsid w:val="009A31B7"/>
    <w:rsid w:val="009A6BE7"/>
    <w:rsid w:val="009B42C0"/>
    <w:rsid w:val="009B54E4"/>
    <w:rsid w:val="009B56B2"/>
    <w:rsid w:val="009B57C9"/>
    <w:rsid w:val="009B765B"/>
    <w:rsid w:val="009C0C13"/>
    <w:rsid w:val="009C1768"/>
    <w:rsid w:val="009D1C51"/>
    <w:rsid w:val="009D2BFF"/>
    <w:rsid w:val="009D3BEB"/>
    <w:rsid w:val="009D559E"/>
    <w:rsid w:val="009E0FF2"/>
    <w:rsid w:val="009E20B7"/>
    <w:rsid w:val="009E35D1"/>
    <w:rsid w:val="009E465A"/>
    <w:rsid w:val="009F2DCD"/>
    <w:rsid w:val="009F41D8"/>
    <w:rsid w:val="009F6000"/>
    <w:rsid w:val="009F658F"/>
    <w:rsid w:val="009F675E"/>
    <w:rsid w:val="009F67B1"/>
    <w:rsid w:val="00A02B4F"/>
    <w:rsid w:val="00A04F48"/>
    <w:rsid w:val="00A107DC"/>
    <w:rsid w:val="00A202D4"/>
    <w:rsid w:val="00A20338"/>
    <w:rsid w:val="00A25949"/>
    <w:rsid w:val="00A2625C"/>
    <w:rsid w:val="00A3053C"/>
    <w:rsid w:val="00A30B79"/>
    <w:rsid w:val="00A31702"/>
    <w:rsid w:val="00A34A4D"/>
    <w:rsid w:val="00A34B45"/>
    <w:rsid w:val="00A3637F"/>
    <w:rsid w:val="00A36AB0"/>
    <w:rsid w:val="00A45C21"/>
    <w:rsid w:val="00A461F9"/>
    <w:rsid w:val="00A46C34"/>
    <w:rsid w:val="00A5100D"/>
    <w:rsid w:val="00A65C45"/>
    <w:rsid w:val="00A87A32"/>
    <w:rsid w:val="00A91418"/>
    <w:rsid w:val="00A92F7A"/>
    <w:rsid w:val="00A9690E"/>
    <w:rsid w:val="00AA13F6"/>
    <w:rsid w:val="00AA1F69"/>
    <w:rsid w:val="00AB1912"/>
    <w:rsid w:val="00AB537F"/>
    <w:rsid w:val="00AC2204"/>
    <w:rsid w:val="00AC3473"/>
    <w:rsid w:val="00AC59A4"/>
    <w:rsid w:val="00AC5C68"/>
    <w:rsid w:val="00AD0086"/>
    <w:rsid w:val="00AD0568"/>
    <w:rsid w:val="00AD071C"/>
    <w:rsid w:val="00AD3609"/>
    <w:rsid w:val="00AD6D9F"/>
    <w:rsid w:val="00AD7366"/>
    <w:rsid w:val="00AE1BA3"/>
    <w:rsid w:val="00AE4053"/>
    <w:rsid w:val="00AE5952"/>
    <w:rsid w:val="00AE7498"/>
    <w:rsid w:val="00AF0DFF"/>
    <w:rsid w:val="00AF1A77"/>
    <w:rsid w:val="00AF2523"/>
    <w:rsid w:val="00AF42CD"/>
    <w:rsid w:val="00B00BA2"/>
    <w:rsid w:val="00B00C22"/>
    <w:rsid w:val="00B00E9E"/>
    <w:rsid w:val="00B03E8B"/>
    <w:rsid w:val="00B049D2"/>
    <w:rsid w:val="00B10C31"/>
    <w:rsid w:val="00B141BC"/>
    <w:rsid w:val="00B201EC"/>
    <w:rsid w:val="00B212E7"/>
    <w:rsid w:val="00B21E3A"/>
    <w:rsid w:val="00B22B85"/>
    <w:rsid w:val="00B341FB"/>
    <w:rsid w:val="00B40529"/>
    <w:rsid w:val="00B41EAC"/>
    <w:rsid w:val="00B43B86"/>
    <w:rsid w:val="00B461B9"/>
    <w:rsid w:val="00B47750"/>
    <w:rsid w:val="00B63AB2"/>
    <w:rsid w:val="00B647BA"/>
    <w:rsid w:val="00B65AEC"/>
    <w:rsid w:val="00B74F48"/>
    <w:rsid w:val="00B76273"/>
    <w:rsid w:val="00B76380"/>
    <w:rsid w:val="00B81614"/>
    <w:rsid w:val="00B83673"/>
    <w:rsid w:val="00B90707"/>
    <w:rsid w:val="00B90CDA"/>
    <w:rsid w:val="00B910BE"/>
    <w:rsid w:val="00B911F0"/>
    <w:rsid w:val="00B92509"/>
    <w:rsid w:val="00B936AA"/>
    <w:rsid w:val="00B93D3D"/>
    <w:rsid w:val="00B95A7C"/>
    <w:rsid w:val="00BA517D"/>
    <w:rsid w:val="00BA7ECA"/>
    <w:rsid w:val="00BB1974"/>
    <w:rsid w:val="00BB2A5F"/>
    <w:rsid w:val="00BC2909"/>
    <w:rsid w:val="00BC31BD"/>
    <w:rsid w:val="00BC4CC1"/>
    <w:rsid w:val="00BC7A39"/>
    <w:rsid w:val="00BD0A33"/>
    <w:rsid w:val="00BE0983"/>
    <w:rsid w:val="00BE1392"/>
    <w:rsid w:val="00BE32D1"/>
    <w:rsid w:val="00BE5B93"/>
    <w:rsid w:val="00BE67FA"/>
    <w:rsid w:val="00BE6B51"/>
    <w:rsid w:val="00BE6E87"/>
    <w:rsid w:val="00BE7C8C"/>
    <w:rsid w:val="00BF3CDD"/>
    <w:rsid w:val="00BF76A6"/>
    <w:rsid w:val="00C0215F"/>
    <w:rsid w:val="00C025F5"/>
    <w:rsid w:val="00C114EF"/>
    <w:rsid w:val="00C13D11"/>
    <w:rsid w:val="00C16315"/>
    <w:rsid w:val="00C23F0F"/>
    <w:rsid w:val="00C25A96"/>
    <w:rsid w:val="00C26EDA"/>
    <w:rsid w:val="00C33190"/>
    <w:rsid w:val="00C33648"/>
    <w:rsid w:val="00C37F0D"/>
    <w:rsid w:val="00C409F5"/>
    <w:rsid w:val="00C41658"/>
    <w:rsid w:val="00C44BE8"/>
    <w:rsid w:val="00C50051"/>
    <w:rsid w:val="00C579E9"/>
    <w:rsid w:val="00C60542"/>
    <w:rsid w:val="00C6232D"/>
    <w:rsid w:val="00C62532"/>
    <w:rsid w:val="00C6723E"/>
    <w:rsid w:val="00C830C1"/>
    <w:rsid w:val="00C83A46"/>
    <w:rsid w:val="00C84A7E"/>
    <w:rsid w:val="00C901C9"/>
    <w:rsid w:val="00C9145C"/>
    <w:rsid w:val="00C939B7"/>
    <w:rsid w:val="00C94054"/>
    <w:rsid w:val="00CA0DFC"/>
    <w:rsid w:val="00CA1A13"/>
    <w:rsid w:val="00CA3D5B"/>
    <w:rsid w:val="00CB07EF"/>
    <w:rsid w:val="00CB1CF0"/>
    <w:rsid w:val="00CB1E18"/>
    <w:rsid w:val="00CB413E"/>
    <w:rsid w:val="00CC2FAB"/>
    <w:rsid w:val="00CC3EE0"/>
    <w:rsid w:val="00CD26F4"/>
    <w:rsid w:val="00CD52EE"/>
    <w:rsid w:val="00CD622A"/>
    <w:rsid w:val="00CE13F1"/>
    <w:rsid w:val="00CE34B0"/>
    <w:rsid w:val="00CE3DDA"/>
    <w:rsid w:val="00CE69B1"/>
    <w:rsid w:val="00CF2198"/>
    <w:rsid w:val="00CF36C5"/>
    <w:rsid w:val="00CF456D"/>
    <w:rsid w:val="00D01A83"/>
    <w:rsid w:val="00D02336"/>
    <w:rsid w:val="00D02BA4"/>
    <w:rsid w:val="00D02BE0"/>
    <w:rsid w:val="00D030EC"/>
    <w:rsid w:val="00D07236"/>
    <w:rsid w:val="00D15470"/>
    <w:rsid w:val="00D15A27"/>
    <w:rsid w:val="00D16000"/>
    <w:rsid w:val="00D20068"/>
    <w:rsid w:val="00D209CF"/>
    <w:rsid w:val="00D21A5F"/>
    <w:rsid w:val="00D23575"/>
    <w:rsid w:val="00D257BF"/>
    <w:rsid w:val="00D26FD2"/>
    <w:rsid w:val="00D27A7D"/>
    <w:rsid w:val="00D32DB8"/>
    <w:rsid w:val="00D40B23"/>
    <w:rsid w:val="00D4344A"/>
    <w:rsid w:val="00D46CA2"/>
    <w:rsid w:val="00D47229"/>
    <w:rsid w:val="00D52DB8"/>
    <w:rsid w:val="00D55580"/>
    <w:rsid w:val="00D62CDA"/>
    <w:rsid w:val="00D65F62"/>
    <w:rsid w:val="00D7390F"/>
    <w:rsid w:val="00D85EE5"/>
    <w:rsid w:val="00DA125C"/>
    <w:rsid w:val="00DA1FA9"/>
    <w:rsid w:val="00DA6996"/>
    <w:rsid w:val="00DB0449"/>
    <w:rsid w:val="00DB3F42"/>
    <w:rsid w:val="00DB63BA"/>
    <w:rsid w:val="00DC2ECD"/>
    <w:rsid w:val="00DC44CA"/>
    <w:rsid w:val="00DC453F"/>
    <w:rsid w:val="00DC7283"/>
    <w:rsid w:val="00DC7F53"/>
    <w:rsid w:val="00DD0A04"/>
    <w:rsid w:val="00DD2619"/>
    <w:rsid w:val="00DD3C5C"/>
    <w:rsid w:val="00DD46D0"/>
    <w:rsid w:val="00DE6097"/>
    <w:rsid w:val="00DE6320"/>
    <w:rsid w:val="00DE73BE"/>
    <w:rsid w:val="00DF132D"/>
    <w:rsid w:val="00DF7EDF"/>
    <w:rsid w:val="00E0189D"/>
    <w:rsid w:val="00E01E80"/>
    <w:rsid w:val="00E027BF"/>
    <w:rsid w:val="00E02F7B"/>
    <w:rsid w:val="00E03253"/>
    <w:rsid w:val="00E0395F"/>
    <w:rsid w:val="00E04E01"/>
    <w:rsid w:val="00E06E31"/>
    <w:rsid w:val="00E074FC"/>
    <w:rsid w:val="00E07F1E"/>
    <w:rsid w:val="00E119FC"/>
    <w:rsid w:val="00E11D91"/>
    <w:rsid w:val="00E136E4"/>
    <w:rsid w:val="00E16696"/>
    <w:rsid w:val="00E16D42"/>
    <w:rsid w:val="00E251A6"/>
    <w:rsid w:val="00E260B0"/>
    <w:rsid w:val="00E32CE1"/>
    <w:rsid w:val="00E34F24"/>
    <w:rsid w:val="00E46C9B"/>
    <w:rsid w:val="00E55B15"/>
    <w:rsid w:val="00E56E14"/>
    <w:rsid w:val="00E57871"/>
    <w:rsid w:val="00E6644D"/>
    <w:rsid w:val="00E66C3C"/>
    <w:rsid w:val="00E71C2C"/>
    <w:rsid w:val="00E73A0D"/>
    <w:rsid w:val="00E859BF"/>
    <w:rsid w:val="00E906BA"/>
    <w:rsid w:val="00E94F4C"/>
    <w:rsid w:val="00EB315B"/>
    <w:rsid w:val="00EB5465"/>
    <w:rsid w:val="00EC3684"/>
    <w:rsid w:val="00EC3F88"/>
    <w:rsid w:val="00ED1F97"/>
    <w:rsid w:val="00ED51A3"/>
    <w:rsid w:val="00EE3AD0"/>
    <w:rsid w:val="00EE6855"/>
    <w:rsid w:val="00EE6F5A"/>
    <w:rsid w:val="00EE79CD"/>
    <w:rsid w:val="00EF0FBD"/>
    <w:rsid w:val="00EF1AAB"/>
    <w:rsid w:val="00EF30EE"/>
    <w:rsid w:val="00EF5A1C"/>
    <w:rsid w:val="00EF63E5"/>
    <w:rsid w:val="00EF6A11"/>
    <w:rsid w:val="00EF6FC0"/>
    <w:rsid w:val="00EF7626"/>
    <w:rsid w:val="00F00C28"/>
    <w:rsid w:val="00F022B3"/>
    <w:rsid w:val="00F05CC2"/>
    <w:rsid w:val="00F05FD5"/>
    <w:rsid w:val="00F10CA7"/>
    <w:rsid w:val="00F141EF"/>
    <w:rsid w:val="00F1521F"/>
    <w:rsid w:val="00F20DD0"/>
    <w:rsid w:val="00F2315A"/>
    <w:rsid w:val="00F24B41"/>
    <w:rsid w:val="00F25507"/>
    <w:rsid w:val="00F34040"/>
    <w:rsid w:val="00F42D69"/>
    <w:rsid w:val="00F4322A"/>
    <w:rsid w:val="00F47213"/>
    <w:rsid w:val="00F474C9"/>
    <w:rsid w:val="00F50319"/>
    <w:rsid w:val="00F50E5E"/>
    <w:rsid w:val="00F52566"/>
    <w:rsid w:val="00F5294E"/>
    <w:rsid w:val="00F54EA6"/>
    <w:rsid w:val="00F56A78"/>
    <w:rsid w:val="00F7172E"/>
    <w:rsid w:val="00F77819"/>
    <w:rsid w:val="00F77B93"/>
    <w:rsid w:val="00F806EA"/>
    <w:rsid w:val="00F80771"/>
    <w:rsid w:val="00F81C86"/>
    <w:rsid w:val="00F82FBB"/>
    <w:rsid w:val="00F844FB"/>
    <w:rsid w:val="00F8657D"/>
    <w:rsid w:val="00F909F2"/>
    <w:rsid w:val="00F9625D"/>
    <w:rsid w:val="00F974C6"/>
    <w:rsid w:val="00F97BDE"/>
    <w:rsid w:val="00FA1C92"/>
    <w:rsid w:val="00FA587D"/>
    <w:rsid w:val="00FA5E41"/>
    <w:rsid w:val="00FB2C9A"/>
    <w:rsid w:val="00FB4914"/>
    <w:rsid w:val="00FB5604"/>
    <w:rsid w:val="00FB5D4C"/>
    <w:rsid w:val="00FB79DE"/>
    <w:rsid w:val="00FB7FE8"/>
    <w:rsid w:val="00FC2C5D"/>
    <w:rsid w:val="00FC4578"/>
    <w:rsid w:val="00FD1D0F"/>
    <w:rsid w:val="00FD3936"/>
    <w:rsid w:val="00FD4521"/>
    <w:rsid w:val="00FD45C6"/>
    <w:rsid w:val="00FD58A0"/>
    <w:rsid w:val="00FD6C8C"/>
    <w:rsid w:val="00FD71E0"/>
    <w:rsid w:val="00FF16A6"/>
    <w:rsid w:val="00FF1E53"/>
    <w:rsid w:val="00FF236F"/>
    <w:rsid w:val="00FF42B4"/>
    <w:rsid w:val="00FF484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1C36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9C6B76"/>
    <w:rPr>
      <w:rFonts w:ascii="Arial" w:hAnsi="Arial"/>
    </w:rPr>
  </w:style>
  <w:style w:type="paragraph" w:styleId="Heading1">
    <w:name w:val="heading 1"/>
    <w:basedOn w:val="Normal"/>
    <w:next w:val="Normal"/>
    <w:link w:val="Heading1Char"/>
    <w:qFormat/>
    <w:rsid w:val="00134801"/>
    <w:pPr>
      <w:pageBreakBefore/>
      <w:numPr>
        <w:numId w:val="32"/>
      </w:numPr>
      <w:pBdr>
        <w:bottom w:val="single" w:sz="24" w:space="1" w:color="808080"/>
      </w:pBdr>
      <w:spacing w:after="240"/>
      <w:outlineLvl w:val="0"/>
    </w:pPr>
    <w:rPr>
      <w:b/>
      <w:smallCaps/>
      <w:noProof/>
      <w:sz w:val="28"/>
    </w:rPr>
  </w:style>
  <w:style w:type="paragraph" w:styleId="Heading2">
    <w:name w:val="heading 2"/>
    <w:basedOn w:val="Normal"/>
    <w:next w:val="Normal"/>
    <w:link w:val="Heading2Char"/>
    <w:autoRedefine/>
    <w:qFormat/>
    <w:rsid w:val="0095462B"/>
    <w:pPr>
      <w:keepNext/>
      <w:numPr>
        <w:ilvl w:val="1"/>
        <w:numId w:val="32"/>
      </w:numPr>
      <w:spacing w:before="360" w:after="40"/>
      <w:outlineLvl w:val="1"/>
    </w:pPr>
    <w:rPr>
      <w:b/>
      <w:noProof/>
    </w:rPr>
  </w:style>
  <w:style w:type="paragraph" w:styleId="Heading3">
    <w:name w:val="heading 3"/>
    <w:basedOn w:val="Normal"/>
    <w:next w:val="Normal"/>
    <w:link w:val="Heading3Char"/>
    <w:qFormat/>
    <w:rsid w:val="00134801"/>
    <w:pPr>
      <w:keepNext/>
      <w:numPr>
        <w:ilvl w:val="2"/>
        <w:numId w:val="32"/>
      </w:numPr>
      <w:spacing w:before="120"/>
      <w:outlineLvl w:val="2"/>
    </w:pPr>
    <w:rPr>
      <w:b/>
      <w:sz w:val="22"/>
    </w:rPr>
  </w:style>
  <w:style w:type="paragraph" w:styleId="Heading4">
    <w:name w:val="heading 4"/>
    <w:basedOn w:val="Normal"/>
    <w:next w:val="Normal"/>
    <w:link w:val="Heading4Char"/>
    <w:qFormat/>
    <w:rsid w:val="00134801"/>
    <w:pPr>
      <w:keepNext/>
      <w:numPr>
        <w:ilvl w:val="3"/>
        <w:numId w:val="32"/>
      </w:numPr>
      <w:spacing w:before="120"/>
      <w:outlineLvl w:val="3"/>
    </w:pPr>
    <w:rPr>
      <w:b/>
      <w:noProof/>
    </w:rPr>
  </w:style>
  <w:style w:type="paragraph" w:styleId="Heading5">
    <w:name w:val="heading 5"/>
    <w:basedOn w:val="Normal"/>
    <w:next w:val="Normal"/>
    <w:link w:val="Heading5Char"/>
    <w:qFormat/>
    <w:rsid w:val="00134801"/>
    <w:pPr>
      <w:keepNext/>
      <w:numPr>
        <w:ilvl w:val="4"/>
        <w:numId w:val="32"/>
      </w:numPr>
      <w:spacing w:before="20"/>
      <w:outlineLvl w:val="4"/>
    </w:pPr>
    <w:rPr>
      <w:smallCaps/>
      <w:noProof/>
    </w:rPr>
  </w:style>
  <w:style w:type="paragraph" w:styleId="Heading6">
    <w:name w:val="heading 6"/>
    <w:basedOn w:val="Normal"/>
    <w:next w:val="Normal"/>
    <w:link w:val="Heading6Char"/>
    <w:qFormat/>
    <w:rsid w:val="00134801"/>
    <w:pPr>
      <w:numPr>
        <w:ilvl w:val="5"/>
        <w:numId w:val="32"/>
      </w:numPr>
      <w:spacing w:before="120" w:after="60"/>
      <w:outlineLvl w:val="5"/>
    </w:pPr>
    <w:rPr>
      <w:i/>
    </w:rPr>
  </w:style>
  <w:style w:type="paragraph" w:styleId="Heading7">
    <w:name w:val="heading 7"/>
    <w:basedOn w:val="Normal"/>
    <w:next w:val="Normal"/>
    <w:link w:val="Heading7Char"/>
    <w:qFormat/>
    <w:rsid w:val="00C6624A"/>
    <w:pPr>
      <w:spacing w:before="240" w:after="60"/>
      <w:outlineLvl w:val="6"/>
    </w:pPr>
  </w:style>
  <w:style w:type="paragraph" w:styleId="Heading8">
    <w:name w:val="heading 8"/>
    <w:basedOn w:val="Normal"/>
    <w:next w:val="Normal"/>
    <w:link w:val="Heading8Char"/>
    <w:qFormat/>
    <w:rsid w:val="00134801"/>
    <w:pPr>
      <w:numPr>
        <w:ilvl w:val="7"/>
        <w:numId w:val="32"/>
      </w:numPr>
      <w:spacing w:before="240" w:after="60"/>
      <w:outlineLvl w:val="7"/>
    </w:pPr>
    <w:rPr>
      <w:i/>
    </w:rPr>
  </w:style>
  <w:style w:type="paragraph" w:styleId="Heading9">
    <w:name w:val="heading 9"/>
    <w:basedOn w:val="Normal"/>
    <w:next w:val="Normal"/>
    <w:link w:val="Heading9Char"/>
    <w:qFormat/>
    <w:rsid w:val="00134801"/>
    <w:pPr>
      <w:numPr>
        <w:ilvl w:val="8"/>
        <w:numId w:val="3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5462B"/>
    <w:rPr>
      <w:rFonts w:ascii="Arial" w:hAnsi="Arial"/>
      <w:b/>
      <w:noProof/>
    </w:rPr>
  </w:style>
  <w:style w:type="character" w:customStyle="1" w:styleId="Heading3Char">
    <w:name w:val="Heading 3 Char"/>
    <w:link w:val="Heading3"/>
    <w:rsid w:val="00134801"/>
    <w:rPr>
      <w:rFonts w:ascii="Arial" w:hAnsi="Arial"/>
      <w:b/>
      <w:sz w:val="22"/>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link w:val="HeaderChar"/>
    <w:rsid w:val="00101001"/>
    <w:pPr>
      <w:tabs>
        <w:tab w:val="center" w:pos="4320"/>
        <w:tab w:val="right" w:pos="8640"/>
      </w:tabs>
    </w:pPr>
  </w:style>
  <w:style w:type="paragraph" w:styleId="Footer">
    <w:name w:val="footer"/>
    <w:basedOn w:val="Normal"/>
    <w:link w:val="FooterChar"/>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link w:val="FootnoteTextChar"/>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005919"/>
    <w:pPr>
      <w:tabs>
        <w:tab w:val="left" w:pos="600"/>
        <w:tab w:val="right" w:leader="dot" w:pos="9350"/>
      </w:tabs>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link w:val="BodyTextChar"/>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link w:val="BodyTextIndentChar"/>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link w:val="DocumentMapChar"/>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link w:val="BodyTextIndent2Char"/>
    <w:rsid w:val="00101001"/>
    <w:pPr>
      <w:ind w:left="360"/>
    </w:pPr>
  </w:style>
  <w:style w:type="paragraph" w:styleId="Title">
    <w:name w:val="Title"/>
    <w:basedOn w:val="Normal"/>
    <w:link w:val="TitleChar"/>
    <w:qFormat/>
    <w:rsid w:val="00101001"/>
    <w:pPr>
      <w:jc w:val="center"/>
    </w:pPr>
    <w:rPr>
      <w:b/>
      <w:bCs/>
      <w:sz w:val="18"/>
      <w:u w:val="single"/>
    </w:rPr>
  </w:style>
  <w:style w:type="paragraph" w:styleId="BodyText2">
    <w:name w:val="Body Text 2"/>
    <w:basedOn w:val="Normal"/>
    <w:link w:val="BodyText2Char"/>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link w:val="BodyText3Char"/>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link w:val="CommentTextChar"/>
    <w:semiHidden/>
    <w:rsid w:val="00856E07"/>
    <w:rPr>
      <w:szCs w:val="20"/>
    </w:rPr>
  </w:style>
  <w:style w:type="paragraph" w:styleId="CommentSubject">
    <w:name w:val="annotation subject"/>
    <w:basedOn w:val="CommentText"/>
    <w:next w:val="CommentText"/>
    <w:link w:val="CommentSubjectChar"/>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134801"/>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800BF8"/>
    <w:pPr>
      <w:spacing w:before="2" w:after="2"/>
      <w:ind w:left="720"/>
    </w:pPr>
    <w:rPr>
      <w:rFonts w:asciiTheme="minorHAnsi" w:hAnsiTheme="minorHAnsi"/>
    </w:r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3"/>
      </w:numPr>
      <w:spacing w:after="120"/>
    </w:pPr>
    <w:rPr>
      <w:sz w:val="22"/>
    </w:rPr>
  </w:style>
  <w:style w:type="character" w:customStyle="1" w:styleId="Heading1Char">
    <w:name w:val="Heading 1 Char"/>
    <w:basedOn w:val="DefaultParagraphFont"/>
    <w:link w:val="Heading1"/>
    <w:rsid w:val="00134801"/>
    <w:rPr>
      <w:rFonts w:ascii="Arial" w:hAnsi="Arial"/>
      <w:b/>
      <w:smallCaps/>
      <w:noProof/>
      <w:sz w:val="28"/>
    </w:rPr>
  </w:style>
  <w:style w:type="character" w:customStyle="1" w:styleId="Heading4Char">
    <w:name w:val="Heading 4 Char"/>
    <w:basedOn w:val="DefaultParagraphFont"/>
    <w:link w:val="Heading4"/>
    <w:rsid w:val="00134801"/>
    <w:rPr>
      <w:rFonts w:ascii="Arial" w:hAnsi="Arial"/>
      <w:b/>
      <w:noProof/>
    </w:rPr>
  </w:style>
  <w:style w:type="character" w:customStyle="1" w:styleId="Heading5Char">
    <w:name w:val="Heading 5 Char"/>
    <w:basedOn w:val="DefaultParagraphFont"/>
    <w:link w:val="Heading5"/>
    <w:rsid w:val="00134801"/>
    <w:rPr>
      <w:rFonts w:ascii="Arial" w:hAnsi="Arial"/>
      <w:smallCaps/>
      <w:noProof/>
    </w:rPr>
  </w:style>
  <w:style w:type="character" w:customStyle="1" w:styleId="Heading6Char">
    <w:name w:val="Heading 6 Char"/>
    <w:basedOn w:val="DefaultParagraphFont"/>
    <w:link w:val="Heading6"/>
    <w:rsid w:val="00134801"/>
    <w:rPr>
      <w:rFonts w:ascii="Arial" w:hAnsi="Arial"/>
      <w:i/>
    </w:rPr>
  </w:style>
  <w:style w:type="character" w:customStyle="1" w:styleId="Heading7Char">
    <w:name w:val="Heading 7 Char"/>
    <w:basedOn w:val="DefaultParagraphFont"/>
    <w:link w:val="Heading7"/>
    <w:rsid w:val="00007B64"/>
    <w:rPr>
      <w:rFonts w:ascii="Arial" w:hAnsi="Arial"/>
    </w:rPr>
  </w:style>
  <w:style w:type="character" w:customStyle="1" w:styleId="Heading8Char">
    <w:name w:val="Heading 8 Char"/>
    <w:basedOn w:val="DefaultParagraphFont"/>
    <w:link w:val="Heading8"/>
    <w:rsid w:val="00134801"/>
    <w:rPr>
      <w:rFonts w:ascii="Arial" w:hAnsi="Arial"/>
      <w:i/>
    </w:rPr>
  </w:style>
  <w:style w:type="character" w:customStyle="1" w:styleId="Heading9Char">
    <w:name w:val="Heading 9 Char"/>
    <w:basedOn w:val="DefaultParagraphFont"/>
    <w:link w:val="Heading9"/>
    <w:rsid w:val="00134801"/>
    <w:rPr>
      <w:rFonts w:ascii="Arial" w:hAnsi="Arial"/>
      <w:b/>
      <w:i/>
      <w:sz w:val="18"/>
    </w:rPr>
  </w:style>
  <w:style w:type="character" w:customStyle="1" w:styleId="HeaderChar">
    <w:name w:val="Header Char"/>
    <w:basedOn w:val="DefaultParagraphFont"/>
    <w:link w:val="Header"/>
    <w:rsid w:val="00007B64"/>
    <w:rPr>
      <w:rFonts w:ascii="Arial" w:hAnsi="Arial"/>
    </w:rPr>
  </w:style>
  <w:style w:type="character" w:customStyle="1" w:styleId="FooterChar">
    <w:name w:val="Footer Char"/>
    <w:basedOn w:val="DefaultParagraphFont"/>
    <w:link w:val="Footer"/>
    <w:rsid w:val="00007B64"/>
    <w:rPr>
      <w:rFonts w:ascii="Arial" w:hAnsi="Arial"/>
    </w:rPr>
  </w:style>
  <w:style w:type="character" w:customStyle="1" w:styleId="FootnoteTextChar">
    <w:name w:val="Footnote Text Char"/>
    <w:basedOn w:val="DefaultParagraphFont"/>
    <w:link w:val="FootnoteText"/>
    <w:semiHidden/>
    <w:rsid w:val="00007B64"/>
    <w:rPr>
      <w:rFonts w:ascii="Arial" w:hAnsi="Arial"/>
      <w:sz w:val="18"/>
    </w:rPr>
  </w:style>
  <w:style w:type="character" w:customStyle="1" w:styleId="BodyTextChar">
    <w:name w:val="Body Text Char"/>
    <w:basedOn w:val="DefaultParagraphFont"/>
    <w:link w:val="BodyText"/>
    <w:rsid w:val="00007B64"/>
    <w:rPr>
      <w:rFonts w:ascii="Arial" w:hAnsi="Arial"/>
    </w:rPr>
  </w:style>
  <w:style w:type="character" w:customStyle="1" w:styleId="BodyTextIndentChar">
    <w:name w:val="Body Text Indent Char"/>
    <w:basedOn w:val="DefaultParagraphFont"/>
    <w:link w:val="BodyTextIndent"/>
    <w:rsid w:val="00007B64"/>
    <w:rPr>
      <w:rFonts w:ascii="Arial" w:hAnsi="Arial"/>
      <w:szCs w:val="20"/>
    </w:rPr>
  </w:style>
  <w:style w:type="character" w:customStyle="1" w:styleId="DocumentMapChar">
    <w:name w:val="Document Map Char"/>
    <w:basedOn w:val="DefaultParagraphFont"/>
    <w:link w:val="DocumentMap"/>
    <w:semiHidden/>
    <w:rsid w:val="00007B64"/>
    <w:rPr>
      <w:rFonts w:ascii="Tahoma" w:hAnsi="Tahoma" w:cs="Tahoma"/>
      <w:shd w:val="clear" w:color="auto" w:fill="000080"/>
    </w:rPr>
  </w:style>
  <w:style w:type="character" w:customStyle="1" w:styleId="BodyTextIndent2Char">
    <w:name w:val="Body Text Indent 2 Char"/>
    <w:basedOn w:val="DefaultParagraphFont"/>
    <w:link w:val="BodyTextIndent2"/>
    <w:rsid w:val="00007B64"/>
    <w:rPr>
      <w:rFonts w:ascii="Arial" w:hAnsi="Arial"/>
    </w:rPr>
  </w:style>
  <w:style w:type="character" w:customStyle="1" w:styleId="TitleChar">
    <w:name w:val="Title Char"/>
    <w:basedOn w:val="DefaultParagraphFont"/>
    <w:link w:val="Title"/>
    <w:rsid w:val="00007B64"/>
    <w:rPr>
      <w:rFonts w:ascii="Arial" w:hAnsi="Arial"/>
      <w:b/>
      <w:bCs/>
      <w:sz w:val="18"/>
      <w:u w:val="single"/>
    </w:rPr>
  </w:style>
  <w:style w:type="character" w:customStyle="1" w:styleId="BodyText2Char">
    <w:name w:val="Body Text 2 Char"/>
    <w:basedOn w:val="DefaultParagraphFont"/>
    <w:link w:val="BodyText2"/>
    <w:rsid w:val="00007B64"/>
    <w:rPr>
      <w:rFonts w:ascii="Arial" w:hAnsi="Arial"/>
      <w:color w:val="FF0000"/>
    </w:rPr>
  </w:style>
  <w:style w:type="character" w:customStyle="1" w:styleId="BodyText3Char">
    <w:name w:val="Body Text 3 Char"/>
    <w:basedOn w:val="DefaultParagraphFont"/>
    <w:link w:val="BodyText3"/>
    <w:rsid w:val="00007B64"/>
    <w:rPr>
      <w:rFonts w:ascii="Arial" w:hAnsi="Arial"/>
    </w:rPr>
  </w:style>
  <w:style w:type="character" w:customStyle="1" w:styleId="BalloonTextChar">
    <w:name w:val="Balloon Text Char"/>
    <w:basedOn w:val="DefaultParagraphFont"/>
    <w:link w:val="BalloonText"/>
    <w:semiHidden/>
    <w:rsid w:val="00007B64"/>
    <w:rPr>
      <w:rFonts w:ascii="Tahoma" w:hAnsi="Tahoma" w:cs="Tahoma"/>
      <w:sz w:val="16"/>
      <w:szCs w:val="16"/>
    </w:rPr>
  </w:style>
  <w:style w:type="character" w:customStyle="1" w:styleId="CommentTextChar">
    <w:name w:val="Comment Text Char"/>
    <w:basedOn w:val="DefaultParagraphFont"/>
    <w:link w:val="CommentText"/>
    <w:semiHidden/>
    <w:rsid w:val="00007B64"/>
    <w:rPr>
      <w:rFonts w:ascii="Arial" w:hAnsi="Arial"/>
      <w:szCs w:val="20"/>
    </w:rPr>
  </w:style>
  <w:style w:type="character" w:customStyle="1" w:styleId="CommentSubjectChar">
    <w:name w:val="Comment Subject Char"/>
    <w:basedOn w:val="CommentTextChar"/>
    <w:link w:val="CommentSubject"/>
    <w:semiHidden/>
    <w:rsid w:val="00007B64"/>
    <w:rPr>
      <w:rFonts w:ascii="Arial" w:hAnsi="Arial"/>
      <w:b/>
      <w:bCs/>
      <w:szCs w:val="20"/>
    </w:rPr>
  </w:style>
  <w:style w:type="paragraph" w:styleId="List">
    <w:name w:val="List"/>
    <w:basedOn w:val="Normal"/>
    <w:rsid w:val="000D0A7E"/>
    <w:pPr>
      <w:numPr>
        <w:numId w:val="5"/>
      </w:numPr>
      <w:contextualSpacing/>
    </w:pPr>
  </w:style>
  <w:style w:type="paragraph" w:styleId="Revision">
    <w:name w:val="Revision"/>
    <w:hidden/>
    <w:semiHidden/>
    <w:rsid w:val="00BA7ECA"/>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715933743">
      <w:bodyDiv w:val="1"/>
      <w:marLeft w:val="0"/>
      <w:marRight w:val="0"/>
      <w:marTop w:val="0"/>
      <w:marBottom w:val="0"/>
      <w:divBdr>
        <w:top w:val="none" w:sz="0" w:space="0" w:color="auto"/>
        <w:left w:val="none" w:sz="0" w:space="0" w:color="auto"/>
        <w:bottom w:val="none" w:sz="0" w:space="0" w:color="auto"/>
        <w:right w:val="none" w:sz="0" w:space="0" w:color="auto"/>
      </w:divBdr>
      <w:divsChild>
        <w:div w:id="209733755">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sChild>
                <w:div w:id="770585842">
                  <w:marLeft w:val="0"/>
                  <w:marRight w:val="0"/>
                  <w:marTop w:val="0"/>
                  <w:marBottom w:val="0"/>
                  <w:divBdr>
                    <w:top w:val="none" w:sz="0" w:space="0" w:color="auto"/>
                    <w:left w:val="none" w:sz="0" w:space="0" w:color="auto"/>
                    <w:bottom w:val="none" w:sz="0" w:space="0" w:color="auto"/>
                    <w:right w:val="none" w:sz="0" w:space="0" w:color="auto"/>
                  </w:divBdr>
                </w:div>
                <w:div w:id="880556797">
                  <w:marLeft w:val="0"/>
                  <w:marRight w:val="0"/>
                  <w:marTop w:val="0"/>
                  <w:marBottom w:val="0"/>
                  <w:divBdr>
                    <w:top w:val="none" w:sz="0" w:space="0" w:color="auto"/>
                    <w:left w:val="none" w:sz="0" w:space="0" w:color="auto"/>
                    <w:bottom w:val="none" w:sz="0" w:space="0" w:color="auto"/>
                    <w:right w:val="none" w:sz="0" w:space="0" w:color="auto"/>
                  </w:divBdr>
                </w:div>
                <w:div w:id="507641950">
                  <w:marLeft w:val="0"/>
                  <w:marRight w:val="0"/>
                  <w:marTop w:val="0"/>
                  <w:marBottom w:val="0"/>
                  <w:divBdr>
                    <w:top w:val="none" w:sz="0" w:space="0" w:color="auto"/>
                    <w:left w:val="none" w:sz="0" w:space="0" w:color="auto"/>
                    <w:bottom w:val="none" w:sz="0" w:space="0" w:color="auto"/>
                    <w:right w:val="none" w:sz="0" w:space="0" w:color="auto"/>
                  </w:divBdr>
                </w:div>
              </w:divsChild>
            </w:div>
            <w:div w:id="1409958638">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
                <w:div w:id="1991515659">
                  <w:marLeft w:val="0"/>
                  <w:marRight w:val="0"/>
                  <w:marTop w:val="0"/>
                  <w:marBottom w:val="0"/>
                  <w:divBdr>
                    <w:top w:val="none" w:sz="0" w:space="0" w:color="auto"/>
                    <w:left w:val="none" w:sz="0" w:space="0" w:color="auto"/>
                    <w:bottom w:val="none" w:sz="0" w:space="0" w:color="auto"/>
                    <w:right w:val="none" w:sz="0" w:space="0" w:color="auto"/>
                  </w:divBdr>
                </w:div>
                <w:div w:id="319501474">
                  <w:marLeft w:val="0"/>
                  <w:marRight w:val="0"/>
                  <w:marTop w:val="0"/>
                  <w:marBottom w:val="0"/>
                  <w:divBdr>
                    <w:top w:val="none" w:sz="0" w:space="0" w:color="auto"/>
                    <w:left w:val="none" w:sz="0" w:space="0" w:color="auto"/>
                    <w:bottom w:val="none" w:sz="0" w:space="0" w:color="auto"/>
                    <w:right w:val="none" w:sz="0" w:space="0" w:color="auto"/>
                  </w:divBdr>
                </w:div>
              </w:divsChild>
            </w:div>
            <w:div w:id="774134430">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
                <w:div w:id="780414513">
                  <w:marLeft w:val="0"/>
                  <w:marRight w:val="0"/>
                  <w:marTop w:val="0"/>
                  <w:marBottom w:val="0"/>
                  <w:divBdr>
                    <w:top w:val="none" w:sz="0" w:space="0" w:color="auto"/>
                    <w:left w:val="none" w:sz="0" w:space="0" w:color="auto"/>
                    <w:bottom w:val="none" w:sz="0" w:space="0" w:color="auto"/>
                    <w:right w:val="none" w:sz="0" w:space="0" w:color="auto"/>
                  </w:divBdr>
                </w:div>
              </w:divsChild>
            </w:div>
            <w:div w:id="1972831510">
              <w:marLeft w:val="0"/>
              <w:marRight w:val="0"/>
              <w:marTop w:val="0"/>
              <w:marBottom w:val="0"/>
              <w:divBdr>
                <w:top w:val="none" w:sz="0" w:space="0" w:color="auto"/>
                <w:left w:val="none" w:sz="0" w:space="0" w:color="auto"/>
                <w:bottom w:val="none" w:sz="0" w:space="0" w:color="auto"/>
                <w:right w:val="none" w:sz="0" w:space="0" w:color="auto"/>
              </w:divBdr>
              <w:divsChild>
                <w:div w:id="211619167">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none" w:sz="0" w:space="0" w:color="auto"/>
                <w:left w:val="none" w:sz="0" w:space="0" w:color="auto"/>
                <w:bottom w:val="none" w:sz="0" w:space="0" w:color="auto"/>
                <w:right w:val="none" w:sz="0" w:space="0" w:color="auto"/>
              </w:divBdr>
              <w:divsChild>
                <w:div w:id="530412615">
                  <w:marLeft w:val="0"/>
                  <w:marRight w:val="0"/>
                  <w:marTop w:val="0"/>
                  <w:marBottom w:val="0"/>
                  <w:divBdr>
                    <w:top w:val="none" w:sz="0" w:space="0" w:color="auto"/>
                    <w:left w:val="none" w:sz="0" w:space="0" w:color="auto"/>
                    <w:bottom w:val="none" w:sz="0" w:space="0" w:color="auto"/>
                    <w:right w:val="none" w:sz="0" w:space="0" w:color="auto"/>
                  </w:divBdr>
                </w:div>
                <w:div w:id="28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3454">
      <w:bodyDiv w:val="1"/>
      <w:marLeft w:val="0"/>
      <w:marRight w:val="0"/>
      <w:marTop w:val="0"/>
      <w:marBottom w:val="0"/>
      <w:divBdr>
        <w:top w:val="none" w:sz="0" w:space="0" w:color="auto"/>
        <w:left w:val="none" w:sz="0" w:space="0" w:color="auto"/>
        <w:bottom w:val="none" w:sz="0" w:space="0" w:color="auto"/>
        <w:right w:val="none" w:sz="0" w:space="0" w:color="auto"/>
      </w:divBdr>
      <w:divsChild>
        <w:div w:id="388386549">
          <w:marLeft w:val="0"/>
          <w:marRight w:val="0"/>
          <w:marTop w:val="0"/>
          <w:marBottom w:val="0"/>
          <w:divBdr>
            <w:top w:val="none" w:sz="0" w:space="0" w:color="auto"/>
            <w:left w:val="none" w:sz="0" w:space="0" w:color="auto"/>
            <w:bottom w:val="none" w:sz="0" w:space="0" w:color="auto"/>
            <w:right w:val="none" w:sz="0" w:space="0" w:color="auto"/>
          </w:divBdr>
          <w:divsChild>
            <w:div w:id="1728407929">
              <w:marLeft w:val="0"/>
              <w:marRight w:val="0"/>
              <w:marTop w:val="0"/>
              <w:marBottom w:val="0"/>
              <w:divBdr>
                <w:top w:val="none" w:sz="0" w:space="0" w:color="auto"/>
                <w:left w:val="none" w:sz="0" w:space="0" w:color="auto"/>
                <w:bottom w:val="none" w:sz="0" w:space="0" w:color="auto"/>
                <w:right w:val="none" w:sz="0" w:space="0" w:color="auto"/>
              </w:divBdr>
              <w:divsChild>
                <w:div w:id="1960840584">
                  <w:marLeft w:val="0"/>
                  <w:marRight w:val="0"/>
                  <w:marTop w:val="0"/>
                  <w:marBottom w:val="0"/>
                  <w:divBdr>
                    <w:top w:val="none" w:sz="0" w:space="0" w:color="auto"/>
                    <w:left w:val="none" w:sz="0" w:space="0" w:color="auto"/>
                    <w:bottom w:val="none" w:sz="0" w:space="0" w:color="auto"/>
                    <w:right w:val="none" w:sz="0" w:space="0" w:color="auto"/>
                  </w:divBdr>
                </w:div>
                <w:div w:id="750126076">
                  <w:marLeft w:val="0"/>
                  <w:marRight w:val="0"/>
                  <w:marTop w:val="0"/>
                  <w:marBottom w:val="0"/>
                  <w:divBdr>
                    <w:top w:val="none" w:sz="0" w:space="0" w:color="auto"/>
                    <w:left w:val="none" w:sz="0" w:space="0" w:color="auto"/>
                    <w:bottom w:val="none" w:sz="0" w:space="0" w:color="auto"/>
                    <w:right w:val="none" w:sz="0" w:space="0" w:color="auto"/>
                  </w:divBdr>
                </w:div>
              </w:divsChild>
            </w:div>
            <w:div w:id="24596496">
              <w:marLeft w:val="0"/>
              <w:marRight w:val="0"/>
              <w:marTop w:val="0"/>
              <w:marBottom w:val="0"/>
              <w:divBdr>
                <w:top w:val="none" w:sz="0" w:space="0" w:color="auto"/>
                <w:left w:val="none" w:sz="0" w:space="0" w:color="auto"/>
                <w:bottom w:val="none" w:sz="0" w:space="0" w:color="auto"/>
                <w:right w:val="none" w:sz="0" w:space="0" w:color="auto"/>
              </w:divBdr>
              <w:divsChild>
                <w:div w:id="1918049722">
                  <w:marLeft w:val="0"/>
                  <w:marRight w:val="0"/>
                  <w:marTop w:val="0"/>
                  <w:marBottom w:val="0"/>
                  <w:divBdr>
                    <w:top w:val="none" w:sz="0" w:space="0" w:color="auto"/>
                    <w:left w:val="none" w:sz="0" w:space="0" w:color="auto"/>
                    <w:bottom w:val="none" w:sz="0" w:space="0" w:color="auto"/>
                    <w:right w:val="none" w:sz="0" w:space="0" w:color="auto"/>
                  </w:divBdr>
                </w:div>
                <w:div w:id="97603032">
                  <w:marLeft w:val="0"/>
                  <w:marRight w:val="0"/>
                  <w:marTop w:val="0"/>
                  <w:marBottom w:val="0"/>
                  <w:divBdr>
                    <w:top w:val="none" w:sz="0" w:space="0" w:color="auto"/>
                    <w:left w:val="none" w:sz="0" w:space="0" w:color="auto"/>
                    <w:bottom w:val="none" w:sz="0" w:space="0" w:color="auto"/>
                    <w:right w:val="none" w:sz="0" w:space="0" w:color="auto"/>
                  </w:divBdr>
                </w:div>
              </w:divsChild>
            </w:div>
            <w:div w:id="1595354869">
              <w:marLeft w:val="0"/>
              <w:marRight w:val="0"/>
              <w:marTop w:val="0"/>
              <w:marBottom w:val="0"/>
              <w:divBdr>
                <w:top w:val="none" w:sz="0" w:space="0" w:color="auto"/>
                <w:left w:val="none" w:sz="0" w:space="0" w:color="auto"/>
                <w:bottom w:val="none" w:sz="0" w:space="0" w:color="auto"/>
                <w:right w:val="none" w:sz="0" w:space="0" w:color="auto"/>
              </w:divBdr>
              <w:divsChild>
                <w:div w:id="334187102">
                  <w:marLeft w:val="0"/>
                  <w:marRight w:val="0"/>
                  <w:marTop w:val="0"/>
                  <w:marBottom w:val="0"/>
                  <w:divBdr>
                    <w:top w:val="none" w:sz="0" w:space="0" w:color="auto"/>
                    <w:left w:val="none" w:sz="0" w:space="0" w:color="auto"/>
                    <w:bottom w:val="none" w:sz="0" w:space="0" w:color="auto"/>
                    <w:right w:val="none" w:sz="0" w:space="0" w:color="auto"/>
                  </w:divBdr>
                </w:div>
                <w:div w:id="429544840">
                  <w:marLeft w:val="0"/>
                  <w:marRight w:val="0"/>
                  <w:marTop w:val="0"/>
                  <w:marBottom w:val="0"/>
                  <w:divBdr>
                    <w:top w:val="none" w:sz="0" w:space="0" w:color="auto"/>
                    <w:left w:val="none" w:sz="0" w:space="0" w:color="auto"/>
                    <w:bottom w:val="none" w:sz="0" w:space="0" w:color="auto"/>
                    <w:right w:val="none" w:sz="0" w:space="0" w:color="auto"/>
                  </w:divBdr>
                </w:div>
              </w:divsChild>
            </w:div>
            <w:div w:id="1760636625">
              <w:marLeft w:val="0"/>
              <w:marRight w:val="0"/>
              <w:marTop w:val="0"/>
              <w:marBottom w:val="0"/>
              <w:divBdr>
                <w:top w:val="none" w:sz="0" w:space="0" w:color="auto"/>
                <w:left w:val="none" w:sz="0" w:space="0" w:color="auto"/>
                <w:bottom w:val="none" w:sz="0" w:space="0" w:color="auto"/>
                <w:right w:val="none" w:sz="0" w:space="0" w:color="auto"/>
              </w:divBdr>
              <w:divsChild>
                <w:div w:id="2055614523">
                  <w:marLeft w:val="0"/>
                  <w:marRight w:val="0"/>
                  <w:marTop w:val="0"/>
                  <w:marBottom w:val="0"/>
                  <w:divBdr>
                    <w:top w:val="none" w:sz="0" w:space="0" w:color="auto"/>
                    <w:left w:val="none" w:sz="0" w:space="0" w:color="auto"/>
                    <w:bottom w:val="none" w:sz="0" w:space="0" w:color="auto"/>
                    <w:right w:val="none" w:sz="0" w:space="0" w:color="auto"/>
                  </w:divBdr>
                </w:div>
                <w:div w:id="1648123403">
                  <w:marLeft w:val="0"/>
                  <w:marRight w:val="0"/>
                  <w:marTop w:val="0"/>
                  <w:marBottom w:val="0"/>
                  <w:divBdr>
                    <w:top w:val="none" w:sz="0" w:space="0" w:color="auto"/>
                    <w:left w:val="none" w:sz="0" w:space="0" w:color="auto"/>
                    <w:bottom w:val="none" w:sz="0" w:space="0" w:color="auto"/>
                    <w:right w:val="none" w:sz="0" w:space="0" w:color="auto"/>
                  </w:divBdr>
                </w:div>
                <w:div w:id="19753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tackoverflow.com/questions/182750/map-a-network-drive-to-be-used-by-a-service" TargetMode="Externa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4.xml"/><Relationship Id="rId24" Type="http://schemas.openxmlformats.org/officeDocument/2006/relationships/header" Target="header4.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commentsExtended" Target="commentsExtended.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comments" Target="comments.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AC2AA-77CC-A34A-9414-B0642781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29459</TotalTime>
  <Pages>25</Pages>
  <Words>5844</Words>
  <Characters>30801</Characters>
  <Application>Microsoft Macintosh Word</Application>
  <DocSecurity>0</DocSecurity>
  <Lines>880</Lines>
  <Paragraphs>475</Paragraphs>
  <ScaleCrop>false</ScaleCrop>
  <HeadingPairs>
    <vt:vector size="2" baseType="variant">
      <vt:variant>
        <vt:lpstr>Title</vt:lpstr>
      </vt:variant>
      <vt:variant>
        <vt:i4>1</vt:i4>
      </vt:variant>
    </vt:vector>
  </HeadingPairs>
  <TitlesOfParts>
    <vt:vector size="1" baseType="lpstr">
      <vt:lpstr>Application Test Framework</vt:lpstr>
    </vt:vector>
  </TitlesOfParts>
  <Manager/>
  <Company>ILS Automation</Company>
  <LinksUpToDate>false</LinksUpToDate>
  <CharactersWithSpaces>36170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Test Framework</dc:title>
  <dc:subject>Diagnostics</dc:subject>
  <dc:creator>Chuck Coughlin</dc:creator>
  <cp:keywords/>
  <dc:description/>
  <cp:lastModifiedBy>Chuck Coughlin</cp:lastModifiedBy>
  <cp:revision>202</cp:revision>
  <cp:lastPrinted>2013-03-08T01:12:00Z</cp:lastPrinted>
  <dcterms:created xsi:type="dcterms:W3CDTF">2013-09-13T16:32:00Z</dcterms:created>
  <dcterms:modified xsi:type="dcterms:W3CDTF">2016-03-08T16:16:00Z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